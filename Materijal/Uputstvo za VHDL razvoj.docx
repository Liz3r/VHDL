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313" w:rsidP="753AC8F2" w:rsidRDefault="5059B970" w14:paraId="290ACC97" w14:textId="52DFF544">
      <w:pPr>
        <w:rPr>
          <w:rFonts w:ascii="Arial" w:hAnsi="Arial" w:eastAsia="Arial" w:cs="Arial"/>
          <w:sz w:val="18"/>
          <w:szCs w:val="18"/>
          <w:lang w:val="sr-Latn-RS"/>
        </w:rPr>
      </w:pPr>
      <w:r w:rsidRPr="05677731" w:rsidR="56010197">
        <w:rPr>
          <w:rFonts w:ascii="Arial" w:hAnsi="Arial" w:eastAsia="Arial" w:cs="Arial"/>
          <w:sz w:val="18"/>
          <w:szCs w:val="18"/>
          <w:lang w:val="sr-Latn-RS"/>
        </w:rPr>
        <w:t xml:space="preserve"> </w:t>
      </w:r>
      <w:r w:rsidRPr="05677731" w:rsidR="5059B970">
        <w:rPr>
          <w:rFonts w:ascii="Arial" w:hAnsi="Arial" w:eastAsia="Arial" w:cs="Arial"/>
          <w:sz w:val="18"/>
          <w:szCs w:val="18"/>
          <w:lang w:val="sr-Latn-RS"/>
        </w:rPr>
        <w:t>Univerzitet u Nišu, Elektronski fakultet</w:t>
      </w:r>
    </w:p>
    <w:p w:rsidR="00A31313" w:rsidP="753AC8F2" w:rsidRDefault="5059B970" w14:paraId="0E022140" w14:textId="6DD02B07">
      <w:pPr>
        <w:rPr>
          <w:rFonts w:ascii="Arial" w:hAnsi="Arial" w:eastAsia="Arial" w:cs="Arial"/>
          <w:sz w:val="18"/>
          <w:szCs w:val="18"/>
          <w:lang w:val="sr-Latn-RS"/>
        </w:rPr>
      </w:pPr>
      <w:r w:rsidRPr="753AC8F2">
        <w:rPr>
          <w:rFonts w:ascii="Arial" w:hAnsi="Arial" w:eastAsia="Arial" w:cs="Arial"/>
          <w:sz w:val="18"/>
          <w:szCs w:val="18"/>
          <w:lang w:val="sr-Latn-RS"/>
        </w:rPr>
        <w:t>Katedra za računarstvo</w:t>
      </w:r>
    </w:p>
    <w:p w:rsidR="00A31313" w:rsidP="0F11E46E" w:rsidRDefault="5059B970" w14:paraId="1B01412D" w14:textId="4DCF9727">
      <w:pPr>
        <w:rPr>
          <w:rFonts w:ascii="Arial" w:hAnsi="Arial" w:eastAsia="Arial" w:cs="Arial"/>
          <w:sz w:val="18"/>
          <w:szCs w:val="18"/>
          <w:lang w:val="sr-Latn-RS"/>
        </w:rPr>
      </w:pPr>
      <w:r w:rsidRPr="0F11E46E">
        <w:rPr>
          <w:rFonts w:ascii="Arial" w:hAnsi="Arial" w:eastAsia="Arial" w:cs="Arial"/>
          <w:sz w:val="18"/>
          <w:szCs w:val="18"/>
          <w:lang w:val="sr-Latn-RS"/>
        </w:rPr>
        <w:t xml:space="preserve">Arhitektura </w:t>
      </w:r>
      <w:r w:rsidRPr="0F11E46E" w:rsidR="0EC5659B">
        <w:rPr>
          <w:rFonts w:ascii="Arial" w:hAnsi="Arial" w:eastAsia="Arial" w:cs="Arial"/>
          <w:sz w:val="18"/>
          <w:szCs w:val="18"/>
          <w:lang w:val="sr-Latn-RS"/>
        </w:rPr>
        <w:t>i</w:t>
      </w:r>
      <w:r w:rsidRPr="0F11E46E">
        <w:rPr>
          <w:rFonts w:ascii="Arial" w:hAnsi="Arial" w:eastAsia="Arial" w:cs="Arial"/>
          <w:sz w:val="18"/>
          <w:szCs w:val="18"/>
          <w:lang w:val="sr-Latn-RS"/>
        </w:rPr>
        <w:t xml:space="preserve"> organizacija računara</w:t>
      </w:r>
    </w:p>
    <w:p w:rsidR="00A31313" w:rsidP="753AC8F2" w:rsidRDefault="00ED766A" w14:paraId="09F1FCA0" w14:textId="43DD5A13">
      <w:pPr>
        <w:rPr>
          <w:lang w:val="sr-Latn-RS"/>
        </w:rPr>
      </w:pPr>
      <w:r>
        <w:br/>
      </w:r>
      <w:r>
        <w:br/>
      </w:r>
    </w:p>
    <w:p w:rsidR="00A31313" w:rsidP="753AC8F2" w:rsidRDefault="79514F03" w14:paraId="5DBDE98A" w14:textId="65B9E694">
      <w:pPr>
        <w:pStyle w:val="Title"/>
        <w:rPr>
          <w:rFonts w:ascii="Arial" w:hAnsi="Arial" w:eastAsia="Arial" w:cs="Arial"/>
          <w:lang w:val="sr-Latn-RS"/>
        </w:rPr>
      </w:pPr>
      <w:r w:rsidRPr="753AC8F2">
        <w:rPr>
          <w:rFonts w:ascii="Arial" w:hAnsi="Arial" w:eastAsia="Arial" w:cs="Arial"/>
          <w:lang w:val="sr-Latn-RS"/>
        </w:rPr>
        <w:t>VHDL, okruženje za vežbanje</w:t>
      </w:r>
    </w:p>
    <w:p w:rsidR="00A31313" w:rsidP="753AC8F2" w:rsidRDefault="00A31313" w14:paraId="3058C71B" w14:textId="2D190A65">
      <w:pPr>
        <w:rPr>
          <w:lang w:val="sr-Latn-RS"/>
        </w:rPr>
      </w:pPr>
    </w:p>
    <w:p w:rsidR="00A31313" w:rsidP="1DFCBB9B" w:rsidRDefault="79514F03" w14:paraId="5E5787A5" w14:textId="61B1B290">
      <w:pPr>
        <w:jc w:val="both"/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</w:pPr>
      <w:r w:rsidRPr="1DFCBB9B" w:rsidR="79514F03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Ovaj d</w:t>
      </w:r>
      <w:r w:rsidRPr="1DFCBB9B" w:rsidR="7B4D7BE5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o</w:t>
      </w:r>
      <w:r w:rsidRPr="1DFCBB9B" w:rsidR="79514F03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kument </w:t>
      </w:r>
      <w:r w:rsidRPr="1DFCBB9B" w:rsidR="4E362823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predstavlja kolekciju uputstava za alate i podešavanja za samostalno vežbanje oblasti VHDL. Do</w:t>
      </w:r>
      <w:r w:rsidRPr="1DFCBB9B" w:rsidR="36099DB9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kument ne sadrži teme vezane za samo gradivo, to je obrađeno u drugom materijalu. Studenti se ohrabruju da dopunjuju dokument </w:t>
      </w:r>
      <w:r w:rsidRPr="1DFCBB9B" w:rsidR="2311AB38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komentarima, </w:t>
      </w:r>
      <w:r w:rsidRPr="1DFCBB9B" w:rsidR="36099DB9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pitanjima</w:t>
      </w:r>
      <w:r w:rsidRPr="1DFCBB9B" w:rsidR="2332D986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,</w:t>
      </w:r>
      <w:r w:rsidRPr="1DFCBB9B" w:rsidR="36099DB9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 </w:t>
      </w:r>
      <w:r w:rsidRPr="1DFCBB9B" w:rsidR="358D0DC4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i</w:t>
      </w:r>
      <w:r w:rsidRPr="1DFCBB9B" w:rsidR="36099DB9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 odgovorima na pitanja</w:t>
      </w:r>
      <w:r w:rsidRPr="1DFCBB9B" w:rsidR="08E25701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 </w:t>
      </w:r>
      <w:r w:rsidRPr="1DFCBB9B" w:rsidR="3B5F59A0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>i</w:t>
      </w:r>
      <w:r w:rsidRPr="1DFCBB9B" w:rsidR="08E25701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 komentare</w:t>
      </w:r>
      <w:r w:rsidRPr="1DFCBB9B" w:rsidR="36099DB9">
        <w:rPr>
          <w:rFonts w:ascii="Helvetica Neue" w:hAnsi="Helvetica Neue" w:eastAsia="Helvetica Neue" w:cs="Helvetica Neue"/>
          <w:i w:val="1"/>
          <w:iCs w:val="1"/>
          <w:sz w:val="20"/>
          <w:szCs w:val="20"/>
          <w:lang w:val="sr-Latn-RS"/>
        </w:rPr>
        <w:t xml:space="preserve"> drugih.</w:t>
      </w:r>
    </w:p>
    <w:p w:rsidR="4BAEC456" w:rsidP="753AC8F2" w:rsidRDefault="04E86354" w14:paraId="49D76C4F" w14:textId="38E74F92">
      <w:pPr>
        <w:rPr>
          <w:lang w:val="sr-Latn-RS"/>
        </w:rPr>
      </w:pPr>
      <w:ins w:author="Filip Markovic" w:date="2021-04-04T16:11:00Z" w:id="0">
        <w:r w:rsidRPr="55F7C62E">
          <w:rPr>
            <w:lang w:val="sr-Latn-RS"/>
          </w:rPr>
          <w:t>https://cs.elfak.ni.ac.rs/nastava/course/index.php?categoryid=4</w:t>
        </w:r>
      </w:ins>
      <w:r w:rsidRPr="55F7C62E" w:rsidR="4BAEC456">
        <w:rPr>
          <w:lang w:val="sr-Latn-RS"/>
        </w:rPr>
        <w:br w:type="page"/>
      </w:r>
    </w:p>
    <w:p w:rsidR="4BAEC456" w:rsidP="753AC8F2" w:rsidRDefault="4BAEC456" w14:paraId="6F53AB8D" w14:textId="2052EB8E">
      <w:pPr>
        <w:rPr>
          <w:lang w:val="sr-Latn-RS"/>
        </w:rPr>
      </w:pPr>
    </w:p>
    <w:p w:rsidR="0B35A250" w:rsidP="753AC8F2" w:rsidRDefault="0B35A250" w14:paraId="25E569E0" w14:textId="3C85A860">
      <w:pPr>
        <w:pStyle w:val="Heading1"/>
        <w:rPr>
          <w:lang w:val="sr-Latn-RS"/>
        </w:rPr>
      </w:pPr>
      <w:r w:rsidRPr="753AC8F2">
        <w:rPr>
          <w:lang w:val="sr-Latn-RS"/>
        </w:rPr>
        <w:t>Okruženja</w:t>
      </w:r>
    </w:p>
    <w:p w:rsidR="7EE78A16" w:rsidP="753AC8F2" w:rsidRDefault="7EE78A16" w14:paraId="5F0C4551" w14:textId="15B492FB">
      <w:pPr>
        <w:rPr>
          <w:rFonts w:ascii="Helvetica Neue" w:hAnsi="Helvetica Neue" w:eastAsia="Helvetica Neue" w:cs="Helvetica Neue"/>
          <w:sz w:val="19"/>
          <w:szCs w:val="19"/>
          <w:lang w:val="sr-Latn-RS"/>
        </w:rPr>
      </w:pPr>
      <w:proofErr w:type="spellStart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>Najpoptunije</w:t>
      </w:r>
      <w:proofErr w:type="spellEnd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 preporučeno okruženje je </w:t>
      </w:r>
      <w:proofErr w:type="spellStart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>Quartus</w:t>
      </w:r>
      <w:proofErr w:type="spellEnd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 II, za koje je uputstvo dato na stranici kursa, u dokumentu</w:t>
      </w:r>
      <w:r w:rsidRPr="753AC8F2" w:rsidR="092CF30A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 </w:t>
      </w:r>
      <w:hyperlink r:id="rId8">
        <w:r w:rsidRPr="753AC8F2" w:rsidR="092CF30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AOR_lab2-4-Uputstvo.pdf</w:t>
        </w:r>
      </w:hyperlink>
      <w:r w:rsidRPr="753AC8F2" w:rsidR="092CF30A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. </w:t>
      </w:r>
      <w:proofErr w:type="spellStart"/>
      <w:r w:rsidRPr="753AC8F2" w:rsidR="092CF30A">
        <w:rPr>
          <w:rFonts w:ascii="Helvetica Neue" w:hAnsi="Helvetica Neue" w:eastAsia="Helvetica Neue" w:cs="Helvetica Neue"/>
          <w:sz w:val="19"/>
          <w:szCs w:val="19"/>
          <w:lang w:val="sr-Latn-RS"/>
        </w:rPr>
        <w:t>Quartus</w:t>
      </w:r>
      <w:proofErr w:type="spellEnd"/>
      <w:r w:rsidRPr="753AC8F2" w:rsidR="092CF30A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 predstavlja </w:t>
      </w:r>
      <w:r w:rsidRPr="753AC8F2" w:rsidR="101F981C">
        <w:rPr>
          <w:rFonts w:ascii="Helvetica Neue" w:hAnsi="Helvetica Neue" w:eastAsia="Helvetica Neue" w:cs="Helvetica Neue"/>
          <w:sz w:val="19"/>
          <w:szCs w:val="19"/>
          <w:lang w:val="sr-Latn-RS"/>
        </w:rPr>
        <w:t>kompletno okruženje, sa širokim skupom mogućnosti.</w:t>
      </w:r>
    </w:p>
    <w:p w:rsidR="101F981C" w:rsidP="753AC8F2" w:rsidRDefault="101F981C" w14:paraId="0979FC6B" w14:textId="7D0292C9">
      <w:pPr>
        <w:rPr>
          <w:rFonts w:ascii="Helvetica Neue" w:hAnsi="Helvetica Neue" w:eastAsia="Helvetica Neue" w:cs="Helvetica Neue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Jednostavnije za korišćenje (sa manje mogućnosti i manje udobno, ali jednostavnije) je okruženje </w:t>
      </w:r>
      <w:proofErr w:type="spellStart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>EDAPlayground</w:t>
      </w:r>
      <w:proofErr w:type="spellEnd"/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 xml:space="preserve">: </w:t>
      </w:r>
      <w:hyperlink r:id="rId9">
        <w:r w:rsidRPr="753AC8F2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https://www.edaplayground.com</w:t>
        </w:r>
      </w:hyperlink>
      <w:r w:rsidRPr="753AC8F2">
        <w:rPr>
          <w:rFonts w:ascii="Helvetica Neue" w:hAnsi="Helvetica Neue" w:eastAsia="Helvetica Neue" w:cs="Helvetica Neue"/>
          <w:sz w:val="19"/>
          <w:szCs w:val="19"/>
          <w:lang w:val="sr-Latn-RS"/>
        </w:rPr>
        <w:t>.</w:t>
      </w:r>
    </w:p>
    <w:p w:rsidR="34C4056E" w:rsidP="753AC8F2" w:rsidRDefault="34C4056E" w14:paraId="215C03F0" w14:textId="79657D8F">
      <w:pPr>
        <w:pStyle w:val="Heading1"/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proofErr w:type="spellStart"/>
      <w:r w:rsidRPr="753AC8F2">
        <w:rPr>
          <w:lang w:val="sr-Latn-RS"/>
        </w:rPr>
        <w:t>EDAPlayground</w:t>
      </w:r>
      <w:proofErr w:type="spellEnd"/>
    </w:p>
    <w:p w:rsidR="34C4056E" w:rsidP="753AC8F2" w:rsidRDefault="34C4056E" w14:paraId="379DDC4F" w14:textId="61C188EC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Intuitivno okruženje, daćemo samo najkraće uputstvo kako doći do funkcionalnog skupa podešavanja da bi se vežbali primeri na VHDL-u.</w:t>
      </w:r>
    </w:p>
    <w:p w:rsidR="34C4056E" w:rsidP="753AC8F2" w:rsidRDefault="34C4056E" w14:paraId="030D854B" w14:textId="60A9BD12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Neophodan je besplatan nalog, može se registrovati sa Google ili FB nalogom</w:t>
      </w:r>
      <w:r w:rsidRPr="753AC8F2" w:rsidR="33DD1D91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.</w:t>
      </w:r>
    </w:p>
    <w:p w:rsidR="34C4056E" w:rsidP="753AC8F2" w:rsidRDefault="34C4056E" w14:paraId="09DBB386" w14:textId="1A63043B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Podešavanja:</w:t>
      </w:r>
    </w:p>
    <w:p w:rsidR="34C4056E" w:rsidP="753AC8F2" w:rsidRDefault="34C4056E" w14:paraId="5691F232" w14:textId="6D35C817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Languages&amp;Libraries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 </w:t>
      </w:r>
    </w:p>
    <w:p w:rsidR="34C4056E" w:rsidP="753AC8F2" w:rsidRDefault="34C4056E" w14:paraId="1F9CF6A7" w14:textId="7E5D9429">
      <w:pPr>
        <w:pStyle w:val="ListParagraph"/>
        <w:numPr>
          <w:ilvl w:val="1"/>
          <w:numId w:val="6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Testbench&amp;Design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: VHDL</w:t>
      </w:r>
    </w:p>
    <w:p w:rsidR="34C4056E" w:rsidP="753AC8F2" w:rsidRDefault="34C4056E" w14:paraId="01F50EFE" w14:textId="255759AC">
      <w:pPr>
        <w:pStyle w:val="ListParagraph"/>
        <w:numPr>
          <w:ilvl w:val="1"/>
          <w:numId w:val="6"/>
        </w:numPr>
        <w:rPr>
          <w:rFonts w:eastAsiaTheme="minorEastAsia"/>
          <w:color w:val="333333"/>
          <w:sz w:val="19"/>
          <w:szCs w:val="19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Top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: ime entiteta i arhitekture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-a</w:t>
      </w:r>
      <w:r>
        <w:br/>
      </w:r>
      <w:r w:rsidRPr="753AC8F2" w:rsidR="3F12A920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(važno:</w:t>
      </w: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i arhitektura </w:t>
      </w:r>
      <w:proofErr w:type="spellStart"/>
      <w:r w:rsidRPr="753AC8F2" w:rsidR="5075ADE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 w:rsidR="5075ADE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-a </w:t>
      </w: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moraju da imaju isto ime</w:t>
      </w:r>
      <w:r w:rsidRPr="753AC8F2" w:rsidR="266773B0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)</w:t>
      </w:r>
    </w:p>
    <w:p w:rsidR="34C4056E" w:rsidP="753AC8F2" w:rsidRDefault="34C4056E" w14:paraId="46A43245" w14:textId="0D87EF53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Tools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&amp;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Simulators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: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Aldec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Riviera</w:t>
      </w:r>
      <w:proofErr w:type="spellEnd"/>
    </w:p>
    <w:p w:rsidR="34C4056E" w:rsidP="0A580A64" w:rsidRDefault="34C4056E" w14:paraId="19315F6E" w14:textId="021455E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333333"/>
          <w:sz w:val="19"/>
          <w:szCs w:val="19"/>
        </w:rPr>
      </w:pPr>
      <w:proofErr w:type="spellStart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Run</w:t>
      </w:r>
      <w:proofErr w:type="spellEnd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Time: &lt;primereno vreme simulacije, da se izvrše svi stimulusi</w:t>
      </w:r>
      <w:r w:rsidRPr="0F11E46E" w:rsidR="68C6338C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od</w:t>
      </w:r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interesa</w:t>
      </w:r>
      <w:r w:rsidRPr="0F11E46E" w:rsidR="04ADB7C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&gt; Vrednost se m</w:t>
      </w:r>
      <w:r w:rsidRPr="0F11E46E" w:rsidR="43C7FCF6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ora postaviti, inače će simulacija trajati</w:t>
      </w:r>
      <w:r w:rsidRPr="0F11E46E" w:rsidR="7E6EB288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r w:rsidRPr="0F11E46E" w:rsidR="15DA0AEC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nekontrolisano dugo</w:t>
      </w:r>
      <w:r w:rsidRPr="0F11E46E" w:rsidR="43C7FCF6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, </w:t>
      </w:r>
      <w:r w:rsidRPr="0F11E46E" w:rsidR="6BD9E485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i</w:t>
      </w:r>
      <w:r w:rsidRPr="0F11E46E" w:rsidR="43C7FCF6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može se desiti da će se prekoračiti dozvoljeno vreme simulacije</w:t>
      </w:r>
      <w:r w:rsidRPr="0F11E46E" w:rsidR="2D2F2300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, što će uzrokovati grešku</w:t>
      </w:r>
      <w:r w:rsidRPr="0F11E46E" w:rsidR="3269E496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.</w:t>
      </w:r>
    </w:p>
    <w:p w:rsidR="34C4056E" w:rsidP="753AC8F2" w:rsidRDefault="34C4056E" w14:paraId="154173C2" w14:textId="2B41091F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Open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after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run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: čekirano</w:t>
      </w:r>
    </w:p>
    <w:p w:rsidR="34C4056E" w:rsidP="753AC8F2" w:rsidRDefault="34C4056E" w14:paraId="3A23C684" w14:textId="1FAC7AED">
      <w:pPr>
        <w:jc w:val="both"/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U desnom polju se unosi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i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architecture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dizajna, u levom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. Polje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je obavezno, desno polje nije. Za brze provere (sintakse npr.) dizajn se može staviti u levo polje (samo onda, ponovo,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i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architecture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moraju isto da se zovu).</w:t>
      </w:r>
    </w:p>
    <w:p w:rsidR="34C4056E" w:rsidP="753AC8F2" w:rsidRDefault="34C4056E" w14:paraId="574F6E8F" w14:textId="4346684A">
      <w:pPr>
        <w:jc w:val="both"/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Nakon pokretanja simulacije, otvara se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prikaz talasnog oblika. Da bi se po prvi put prikazali signali, bira se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Get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Signals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, i željeni signali za prikaz.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Radix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listom se bira osnova brojnog sistema za prikaz vrednosti signala (binarni ili </w:t>
      </w:r>
      <w:proofErr w:type="spellStart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heksadekadni</w:t>
      </w:r>
      <w:proofErr w:type="spellEnd"/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)</w:t>
      </w:r>
    </w:p>
    <w:p w:rsidR="34C4056E" w:rsidP="753AC8F2" w:rsidRDefault="34C4056E" w14:paraId="595B0C9B" w14:textId="784F92F0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Za dodatne informacije:</w:t>
      </w:r>
    </w:p>
    <w:p w:rsidR="34C4056E" w:rsidP="753AC8F2" w:rsidRDefault="34C4056E" w14:paraId="05CA1EA3" w14:textId="2AF6409A">
      <w:pPr>
        <w:ind w:left="360"/>
        <w:rPr>
          <w:rFonts w:ascii="Helvetica Neue" w:hAnsi="Helvetica Neue" w:eastAsia="Helvetica Neue" w:cs="Helvetica Neue"/>
          <w:color w:val="FF0000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Dostupna su koncizna objašnjenja, npr. </w:t>
      </w:r>
    </w:p>
    <w:p w:rsidR="7473A888" w:rsidP="753AC8F2" w:rsidRDefault="00ED766A" w14:paraId="5D959529" w14:textId="223FFD5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19"/>
          <w:szCs w:val="19"/>
        </w:rPr>
      </w:pPr>
      <w:hyperlink r:id="rId10">
        <w:r w:rsidRPr="753AC8F2" w:rsidR="7473A888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https://youtu.be/KRYcpd0i9cc</w:t>
        </w:r>
      </w:hyperlink>
    </w:p>
    <w:p w:rsidR="352F13F4" w:rsidP="753AC8F2" w:rsidRDefault="352F13F4" w14:paraId="5061F56B" w14:textId="34E0EF62">
      <w:pPr>
        <w:pStyle w:val="ListParagraph"/>
        <w:numPr>
          <w:ilvl w:val="1"/>
          <w:numId w:val="4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Waveform</w:t>
      </w:r>
      <w:proofErr w:type="spellEnd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Viewer</w:t>
      </w:r>
      <w:proofErr w:type="spellEnd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Introduction</w:t>
      </w:r>
      <w:proofErr w:type="spellEnd"/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- </w:t>
      </w:r>
      <w:hyperlink r:id="rId11">
        <w:r w:rsidRPr="0F11E46E">
          <w:rPr>
            <w:rFonts w:ascii="Helvetica Neue" w:hAnsi="Helvetica Neue" w:eastAsia="Helvetica Neue" w:cs="Helvetica Neue"/>
            <w:color w:val="0563C1"/>
            <w:sz w:val="19"/>
            <w:szCs w:val="19"/>
            <w:u w:val="single"/>
            <w:lang w:val="sr-Latn-RS"/>
          </w:rPr>
          <w:t>https://youtu.be/WU_p88TSXWo</w:t>
        </w:r>
      </w:hyperlink>
    </w:p>
    <w:p w:rsidR="352F13F4" w:rsidP="753AC8F2" w:rsidRDefault="00ED766A" w14:paraId="77D47777" w14:textId="34942944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19"/>
          <w:szCs w:val="19"/>
        </w:rPr>
      </w:pPr>
      <w:hyperlink r:id="rId12">
        <w:r w:rsidRPr="753AC8F2" w:rsidR="352F13F4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https://youtu.be/IAiIO-owoKY?list=PLju3wRXj0XQNofVFS5q0O6fRuIZruHXOx</w:t>
        </w:r>
      </w:hyperlink>
    </w:p>
    <w:p w:rsidR="34C4056E" w:rsidP="753AC8F2" w:rsidRDefault="34C4056E" w14:paraId="6240E63B" w14:textId="6462F900">
      <w:pPr>
        <w:ind w:left="360"/>
        <w:rPr>
          <w:lang w:val="sr-Latn-RS"/>
        </w:rPr>
      </w:pPr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Opis svih podešavanja: </w:t>
      </w:r>
      <w:hyperlink r:id="rId13">
        <w:r w:rsidRPr="0F11E46E">
          <w:rPr>
            <w:rFonts w:ascii="Helvetica Neue" w:hAnsi="Helvetica Neue" w:eastAsia="Helvetica Neue" w:cs="Helvetica Neue"/>
            <w:color w:val="0563C1"/>
            <w:sz w:val="19"/>
            <w:szCs w:val="19"/>
            <w:u w:val="single"/>
            <w:lang w:val="sr-Latn-RS"/>
          </w:rPr>
          <w:t>https://eda-playground.readthedocs.io/en/latest/settings.html</w:t>
        </w:r>
      </w:hyperlink>
    </w:p>
    <w:p w:rsidR="34C4056E" w:rsidP="753AC8F2" w:rsidRDefault="34C4056E" w14:paraId="35871C52" w14:textId="6BA97869">
      <w:pPr>
        <w:pStyle w:val="Heading1"/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lang w:val="sr-Latn-RS"/>
        </w:rPr>
        <w:t>Pomoć pri kucanju koda</w:t>
      </w:r>
    </w:p>
    <w:p w:rsidR="34C4056E" w:rsidP="753AC8F2" w:rsidRDefault="34C4056E" w14:paraId="28CE32CE" w14:textId="29DA9C4E">
      <w:pPr>
        <w:jc w:val="both"/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Pri kucanju opisa, od velike pomoći može da bude dobar izbor editora. </w:t>
      </w:r>
      <w:r w:rsidRPr="0F11E46E" w:rsidR="63B38AC3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Editori u pobrojanim </w:t>
      </w:r>
      <w:r w:rsidRPr="0F11E46E" w:rsidR="131892B9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okruženjima su inferiorni u </w:t>
      </w:r>
      <w:r w:rsidRPr="0F11E46E" w:rsidR="48F8A7DB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pogledu korisnih osobina pred editorima </w:t>
      </w:r>
      <w:r w:rsidRPr="0F11E46E" w:rsidR="131892B9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koje ćemo navesti u nastavku, </w:t>
      </w:r>
      <w:r w:rsidRPr="0F11E46E" w:rsidR="69A6354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tako da</w:t>
      </w:r>
      <w:r w:rsidRPr="0F11E46E" w:rsidR="131892B9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može da bude korisno da se opis razvija </w:t>
      </w:r>
      <w:r w:rsidRPr="0F11E46E" w:rsidR="7D0D51D4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u kvalitetnim editorima, a samo kopira u okruženje za testiranje.</w:t>
      </w:r>
    </w:p>
    <w:p w:rsidR="34C4056E" w:rsidP="753AC8F2" w:rsidRDefault="34C4056E" w14:paraId="5A01A375" w14:textId="1E36CA9A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Ukoliko se fajl snimi sa ekstenzijom VHD, neki editori nude podršku pri kucanju. </w:t>
      </w:r>
    </w:p>
    <w:p w:rsidR="34C4056E" w:rsidP="753AC8F2" w:rsidRDefault="34C4056E" w14:paraId="470A01C4" w14:textId="3A702007">
      <w:pPr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</w:pPr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Dva primera</w:t>
      </w:r>
      <w:r w:rsidRPr="0F11E46E" w:rsidR="5BA838E5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besplatnih editora sa dodatnim korisnim osobinama za VHDL</w:t>
      </w:r>
      <w:r w:rsidRPr="0F11E4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:</w:t>
      </w:r>
    </w:p>
    <w:p w:rsidR="55F5A25A" w:rsidP="753AC8F2" w:rsidRDefault="55F5A25A" w14:paraId="29477BDE" w14:textId="7EC73685">
      <w:pPr>
        <w:pStyle w:val="ListParagraph"/>
        <w:numPr>
          <w:ilvl w:val="0"/>
          <w:numId w:val="5"/>
        </w:numPr>
        <w:rPr>
          <w:rFonts w:eastAsiaTheme="minorEastAsia"/>
          <w:color w:val="333333"/>
          <w:sz w:val="19"/>
          <w:szCs w:val="19"/>
        </w:rPr>
      </w:pPr>
      <w:r w:rsidRPr="753AC8F2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Editor </w:t>
      </w:r>
      <w:ins w:author="Mihajlo" w:date="2021-04-11T22:57:00Z" w:id="1">
        <w:r w:rsidR="00ED766A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fldChar w:fldCharType="begin"/>
        </w:r>
        <w:r w:rsidR="00ED766A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instrText xml:space="preserve"> HYPERLINK "https://code.visualstudio.com/" </w:instrText>
        </w:r>
        <w:r w:rsidR="00ED766A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</w:r>
        <w:r w:rsidR="00ED766A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fldChar w:fldCharType="separate"/>
        </w:r>
        <w:r w:rsidRPr="00ED766A" w:rsidR="34C4056E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Microsoft</w:t>
        </w:r>
        <w:r w:rsidRPr="00ED766A" w:rsidR="00ED766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 xml:space="preserve"> </w:t>
        </w:r>
        <w:proofErr w:type="spellStart"/>
        <w:r w:rsidRPr="00ED766A" w:rsidR="00ED766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Visu</w:t>
        </w:r>
        <w:r w:rsidRPr="00ED766A" w:rsidR="00ED766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a</w:t>
        </w:r>
        <w:r w:rsidRPr="00ED766A" w:rsidR="00ED766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l</w:t>
        </w:r>
        <w:proofErr w:type="spellEnd"/>
        <w:r w:rsidRPr="00ED766A" w:rsidR="00ED766A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 xml:space="preserve"> Studio</w:t>
        </w:r>
        <w:r w:rsidRPr="00ED766A" w:rsidR="34C4056E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 xml:space="preserve"> </w:t>
        </w:r>
        <w:proofErr w:type="spellStart"/>
        <w:r w:rsidRPr="00ED766A" w:rsidR="34C4056E">
          <w:rPr>
            <w:rStyle w:val="Hyperlink"/>
            <w:rFonts w:ascii="Helvetica Neue" w:hAnsi="Helvetica Neue" w:eastAsia="Helvetica Neue" w:cs="Helvetica Neue"/>
            <w:sz w:val="19"/>
            <w:szCs w:val="19"/>
            <w:lang w:val="sr-Latn-RS"/>
          </w:rPr>
          <w:t>Code</w:t>
        </w:r>
        <w:proofErr w:type="spellEnd"/>
        <w:r w:rsidR="00ED766A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fldChar w:fldCharType="end"/>
        </w:r>
      </w:ins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sa </w:t>
      </w:r>
      <w:proofErr w:type="spellStart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plugin</w:t>
      </w:r>
      <w:proofErr w:type="spellEnd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-om VHDL autora Pu </w:t>
      </w:r>
      <w:proofErr w:type="spellStart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Zhao</w:t>
      </w:r>
      <w:proofErr w:type="spellEnd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, podržava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syntax</w:t>
      </w:r>
      <w:proofErr w:type="spellEnd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highlighting</w:t>
      </w:r>
      <w:proofErr w:type="spellEnd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,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code</w:t>
      </w:r>
      <w:proofErr w:type="spellEnd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snippets</w:t>
      </w:r>
      <w:proofErr w:type="spellEnd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completion</w:t>
      </w:r>
      <w:proofErr w:type="spellEnd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za klauzule, itd.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Cross</w:t>
      </w:r>
      <w:proofErr w:type="spellEnd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 w:rsidR="34C4056E">
        <w:rPr>
          <w:rFonts w:ascii="Helvetica Neue" w:hAnsi="Helvetica Neue" w:eastAsia="Helvetica Neue" w:cs="Helvetica Neue"/>
          <w:i/>
          <w:iCs/>
          <w:color w:val="333333"/>
          <w:sz w:val="19"/>
          <w:szCs w:val="19"/>
          <w:lang w:val="sr-Latn-RS"/>
        </w:rPr>
        <w:t>platform</w:t>
      </w:r>
      <w:proofErr w:type="spellEnd"/>
      <w:r w:rsidRPr="753AC8F2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.</w:t>
      </w:r>
    </w:p>
    <w:p w:rsidR="34C4056E" w:rsidP="4DC27859" w:rsidRDefault="34C4056E" w14:paraId="569A4441" w14:textId="439D5C52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 w:asciiTheme="minorAscii" w:hAnsiTheme="minorAscii" w:eastAsiaTheme="minorAscii" w:cstheme="minorAscii"/>
          <w:color w:val="333333"/>
          <w:sz w:val="19"/>
          <w:szCs w:val="19"/>
        </w:rPr>
      </w:pPr>
      <w:proofErr w:type="spellStart"/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Notepad</w:t>
      </w:r>
      <w:proofErr w:type="spellEnd"/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++ ima ugrađen </w:t>
      </w:r>
      <w:del w:author="Tamara Milenkovic" w:date="2021-06-02T13:45:23.895Z" w:id="1921688489">
        <w:r w:rsidRPr="4DC27859" w:rsidDel="34C4056E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delText>sy</w:delText>
        </w:r>
      </w:del>
      <w:ins w:author="Tamara Milenkovic" w:date="2021-06-02T13:46:10.123Z" w:id="585403548">
        <w:r w:rsidRPr="4DC27859" w:rsidR="22E48C9C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t>sy</w:t>
        </w:r>
      </w:ins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ntax</w:t>
      </w:r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highlight</w:t>
      </w:r>
      <w:proofErr w:type="spellEnd"/>
      <w:ins w:author="Tamara Milenkovic" w:date="2021-06-02T13:45:23.977Z" w:id="1304590425">
        <w:r w:rsidRPr="4DC27859" w:rsidR="48C56BAE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t xml:space="preserve"> </w:t>
        </w:r>
        <w:r w:rsidRPr="4DC27859" w:rsidR="48C56BAE">
          <w:rPr>
            <w:rFonts w:ascii="Helvetica Neue" w:hAnsi="Helvetica Neue" w:eastAsia="Helvetica Neue" w:cs="Helvetica Neue"/>
            <w:color w:val="333333"/>
            <w:sz w:val="19"/>
            <w:szCs w:val="19"/>
            <w:lang w:val="sr-Latn-RS"/>
          </w:rPr>
          <w:t xml:space="preserve"> </w:t>
        </w:r>
      </w:ins>
      <w:proofErr w:type="spellStart"/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>ing</w:t>
      </w:r>
      <w:proofErr w:type="spellEnd"/>
      <w:r w:rsidRPr="4DC27859" w:rsidR="34C4056E">
        <w:rPr>
          <w:rFonts w:ascii="Helvetica Neue" w:hAnsi="Helvetica Neue" w:eastAsia="Helvetica Neue" w:cs="Helvetica Neue"/>
          <w:color w:val="333333"/>
          <w:sz w:val="19"/>
          <w:szCs w:val="19"/>
          <w:lang w:val="sr-Latn-RS"/>
        </w:rPr>
        <w:t xml:space="preserve"> za VHDL. Windows.</w:t>
      </w:r>
    </w:p>
    <w:p w:rsidR="4BAEC456" w:rsidP="753AC8F2" w:rsidRDefault="4BAEC456" w14:paraId="0D06A40A" w14:textId="0DDC0C4F">
      <w:pPr>
        <w:rPr>
          <w:lang w:val="sr-Latn-RS"/>
        </w:rPr>
      </w:pPr>
    </w:p>
    <w:sectPr w:rsidR="4BAEC45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0AE1"/>
    <w:multiLevelType w:val="hybridMultilevel"/>
    <w:tmpl w:val="1F4282BA"/>
    <w:lvl w:ilvl="0" w:tplc="7BF03F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CE7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C1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9C08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728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90A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8438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027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200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740D9"/>
    <w:multiLevelType w:val="hybridMultilevel"/>
    <w:tmpl w:val="FFFFFFFF"/>
    <w:lvl w:ilvl="0" w:tplc="136A0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28D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DD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3E7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8CD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B45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085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700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A686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2D1951"/>
    <w:multiLevelType w:val="hybridMultilevel"/>
    <w:tmpl w:val="FFFFFFFF"/>
    <w:lvl w:ilvl="0" w:tplc="DAA2F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C39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B83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F6C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1A23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1CFE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A8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324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D022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ED54CD"/>
    <w:multiLevelType w:val="hybridMultilevel"/>
    <w:tmpl w:val="1F2A0DF2"/>
    <w:lvl w:ilvl="0" w:tplc="7BCA86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008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4610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643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4AC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FA4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3C59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07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1A1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C54C40"/>
    <w:multiLevelType w:val="hybridMultilevel"/>
    <w:tmpl w:val="FFFFFFFF"/>
    <w:lvl w:ilvl="0" w:tplc="F9389D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C40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6C93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655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0EDD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40D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8DA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CA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A7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836AB1"/>
    <w:multiLevelType w:val="hybridMultilevel"/>
    <w:tmpl w:val="C0587694"/>
    <w:lvl w:ilvl="0" w:tplc="7F987D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BC3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32E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EC3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21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CA9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689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102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CEFC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7E813"/>
    <w:rsid w:val="002735EC"/>
    <w:rsid w:val="004016DE"/>
    <w:rsid w:val="00426409"/>
    <w:rsid w:val="00A31313"/>
    <w:rsid w:val="00ED766A"/>
    <w:rsid w:val="04ADB7C2"/>
    <w:rsid w:val="04E86354"/>
    <w:rsid w:val="05677731"/>
    <w:rsid w:val="08E25701"/>
    <w:rsid w:val="092CF30A"/>
    <w:rsid w:val="0A580A64"/>
    <w:rsid w:val="0B280241"/>
    <w:rsid w:val="0B35A250"/>
    <w:rsid w:val="0C053080"/>
    <w:rsid w:val="0D888D6B"/>
    <w:rsid w:val="0D8952F8"/>
    <w:rsid w:val="0EC5659B"/>
    <w:rsid w:val="0F11E46E"/>
    <w:rsid w:val="101538B9"/>
    <w:rsid w:val="101F981C"/>
    <w:rsid w:val="130761F9"/>
    <w:rsid w:val="131892B9"/>
    <w:rsid w:val="15761D14"/>
    <w:rsid w:val="15DA0AEC"/>
    <w:rsid w:val="18F2A932"/>
    <w:rsid w:val="1B27E049"/>
    <w:rsid w:val="1DB8BACA"/>
    <w:rsid w:val="1DFCBB9B"/>
    <w:rsid w:val="1F5A628F"/>
    <w:rsid w:val="22C958D3"/>
    <w:rsid w:val="22E48C9C"/>
    <w:rsid w:val="2311AB38"/>
    <w:rsid w:val="2332D986"/>
    <w:rsid w:val="23C3CD0A"/>
    <w:rsid w:val="2453990A"/>
    <w:rsid w:val="24AB731A"/>
    <w:rsid w:val="266773B0"/>
    <w:rsid w:val="2786C708"/>
    <w:rsid w:val="2928B3EF"/>
    <w:rsid w:val="2AC6B9F7"/>
    <w:rsid w:val="2D2F2300"/>
    <w:rsid w:val="2D64238B"/>
    <w:rsid w:val="2DB4445E"/>
    <w:rsid w:val="2F04B949"/>
    <w:rsid w:val="31144440"/>
    <w:rsid w:val="3269E496"/>
    <w:rsid w:val="32B014A1"/>
    <w:rsid w:val="33DD1D91"/>
    <w:rsid w:val="34C4056E"/>
    <w:rsid w:val="352F13F4"/>
    <w:rsid w:val="358D0DC4"/>
    <w:rsid w:val="36099DB9"/>
    <w:rsid w:val="399770FC"/>
    <w:rsid w:val="3A1E6A7D"/>
    <w:rsid w:val="3B2F3F5C"/>
    <w:rsid w:val="3B4BD218"/>
    <w:rsid w:val="3B5F59A0"/>
    <w:rsid w:val="3F12A920"/>
    <w:rsid w:val="40253A6C"/>
    <w:rsid w:val="43C7FCF6"/>
    <w:rsid w:val="44321635"/>
    <w:rsid w:val="45C9F61A"/>
    <w:rsid w:val="47C44930"/>
    <w:rsid w:val="48C56BAE"/>
    <w:rsid w:val="48F8A7DB"/>
    <w:rsid w:val="4BAEC456"/>
    <w:rsid w:val="4BF24871"/>
    <w:rsid w:val="4C44ED67"/>
    <w:rsid w:val="4CB15232"/>
    <w:rsid w:val="4DC27859"/>
    <w:rsid w:val="4E362823"/>
    <w:rsid w:val="5059B970"/>
    <w:rsid w:val="5075ADE2"/>
    <w:rsid w:val="53720AB7"/>
    <w:rsid w:val="53C0E76A"/>
    <w:rsid w:val="5455A2BF"/>
    <w:rsid w:val="557B0A2C"/>
    <w:rsid w:val="55F5A25A"/>
    <w:rsid w:val="55F7C62E"/>
    <w:rsid w:val="56010197"/>
    <w:rsid w:val="593046B2"/>
    <w:rsid w:val="5A6716CC"/>
    <w:rsid w:val="5AD6A2C5"/>
    <w:rsid w:val="5BA838E5"/>
    <w:rsid w:val="5BB43D4B"/>
    <w:rsid w:val="5DCD5ED2"/>
    <w:rsid w:val="5F4E5B12"/>
    <w:rsid w:val="63B38AC3"/>
    <w:rsid w:val="63CD377E"/>
    <w:rsid w:val="6409F26B"/>
    <w:rsid w:val="64B78F7F"/>
    <w:rsid w:val="68C4C196"/>
    <w:rsid w:val="68C6338C"/>
    <w:rsid w:val="69A63542"/>
    <w:rsid w:val="6AE15F42"/>
    <w:rsid w:val="6BD9E485"/>
    <w:rsid w:val="6E88EA7F"/>
    <w:rsid w:val="6EA35289"/>
    <w:rsid w:val="6FAFF8FA"/>
    <w:rsid w:val="6FE2328E"/>
    <w:rsid w:val="72B3ABCE"/>
    <w:rsid w:val="73A36DB3"/>
    <w:rsid w:val="73B8DB2B"/>
    <w:rsid w:val="742DC4F4"/>
    <w:rsid w:val="7473A888"/>
    <w:rsid w:val="753AC8F2"/>
    <w:rsid w:val="75C0C899"/>
    <w:rsid w:val="777569C0"/>
    <w:rsid w:val="79514F03"/>
    <w:rsid w:val="7A648FDE"/>
    <w:rsid w:val="7B4B778B"/>
    <w:rsid w:val="7B4D7BE5"/>
    <w:rsid w:val="7BB7E813"/>
    <w:rsid w:val="7BDB391D"/>
    <w:rsid w:val="7D0D51D4"/>
    <w:rsid w:val="7DE4F0CD"/>
    <w:rsid w:val="7E6EB288"/>
    <w:rsid w:val="7EE78A16"/>
    <w:rsid w:val="7F786F01"/>
    <w:rsid w:val="7F8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E813"/>
  <w15:chartTrackingRefBased/>
  <w15:docId w15:val="{A5B4F9DB-EBBD-4624-9AF6-C867DA24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76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.elfak.ni.ac.rs/nastava/pluginfile.php/29068/mod_folder/content/0/AOR_lab2-4-Uputstvo.pdf?forcedownload=1" TargetMode="External" Id="rId8" /><Relationship Type="http://schemas.openxmlformats.org/officeDocument/2006/relationships/hyperlink" Target="https://eda-playground.readthedocs.io/en/latest/settings.html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youtu.be/IAiIO-owoKY?list=PLju3wRXj0XQNofVFS5q0O6fRuIZruHXO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youtu.be/WU_p88TSXW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youtu.be/KRYcpd0i9cc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edaplayground.com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37bff-777a-4900-88db-e31b1fcf6c2d">
      <Terms xmlns="http://schemas.microsoft.com/office/infopath/2007/PartnerControls"/>
    </lcf76f155ced4ddcb4097134ff3c332f>
    <TaxCatchAll xmlns="ebe1b835-110c-45f3-8717-cd16679d93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8C770219D3FB44A3CEC427D8347556" ma:contentTypeVersion="14" ma:contentTypeDescription="Kreiraj novi dokument." ma:contentTypeScope="" ma:versionID="d8272afd54edbcfb6d211b370447d79a">
  <xsd:schema xmlns:xsd="http://www.w3.org/2001/XMLSchema" xmlns:xs="http://www.w3.org/2001/XMLSchema" xmlns:p="http://schemas.microsoft.com/office/2006/metadata/properties" xmlns:ns2="a5837bff-777a-4900-88db-e31b1fcf6c2d" xmlns:ns3="ebe1b835-110c-45f3-8717-cd16679d9316" targetNamespace="http://schemas.microsoft.com/office/2006/metadata/properties" ma:root="true" ma:fieldsID="3a2bb0e64dc67a200398e005ad0ffec6" ns2:_="" ns3:_="">
    <xsd:import namespace="a5837bff-777a-4900-88db-e31b1fcf6c2d"/>
    <xsd:import namespace="ebe1b835-110c-45f3-8717-cd16679d9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1b835-110c-45f3-8717-cd16679d931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35eb1fc-9061-44be-8097-75d590521d15}" ma:internalName="TaxCatchAll" ma:showField="CatchAllData" ma:web="ebe1b835-110c-45f3-8717-cd16679d93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3D19C-F2EC-426F-A386-0F387A253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657D9-04AA-4B8C-BF09-7A0807E836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0CADE8-C932-44B8-831D-CD23068F70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M. Vojinovic</dc:creator>
  <cp:keywords/>
  <dc:description/>
  <cp:lastModifiedBy>Mila Stankovic</cp:lastModifiedBy>
  <cp:revision>13</cp:revision>
  <dcterms:created xsi:type="dcterms:W3CDTF">2020-04-05T18:42:00Z</dcterms:created>
  <dcterms:modified xsi:type="dcterms:W3CDTF">2021-11-12T18:35:01Z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0x010100D78C770219D3FB44A3CEC427D8347556</vt:lpwstr>
  </property>
</Properties>
</file>