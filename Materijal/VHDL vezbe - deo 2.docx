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E4806" w:rsidP="052CC9D2" w:rsidRDefault="00525D03" w14:paraId="142AC05F" w14:textId="1779B2FC">
      <w:pPr>
        <w:pStyle w:val="LO-normal"/>
        <w:ind w:firstLine="0"/>
        <w:rPr>
          <w:rFonts w:ascii="Arial" w:hAnsi="Arial" w:eastAsia="Arial" w:cs="Arial"/>
          <w:highlight w:val="white"/>
        </w:rPr>
      </w:pPr>
    </w:p>
    <w:p w:rsidR="008E4806" w:rsidP="052CC9D2" w:rsidRDefault="00525D03" w14:paraId="301E49AA" w14:textId="16479E43">
      <w:pPr>
        <w:pStyle w:val="LO-normal"/>
        <w:ind w:firstLine="0"/>
        <w:rPr>
          <w:rFonts w:ascii="Arial" w:hAnsi="Arial" w:eastAsia="Arial" w:cs="Arial"/>
          <w:highlight w:val="white"/>
        </w:rPr>
      </w:pPr>
    </w:p>
    <w:p w:rsidR="008E4806" w:rsidP="70048FFE" w:rsidRDefault="00525D03" w14:paraId="624290FD" w14:textId="141F941B">
      <w:pPr>
        <w:pStyle w:val="LO-normal"/>
        <w:ind w:firstLine="0"/>
        <w:rPr>
          <w:rFonts w:ascii="Arial" w:hAnsi="Arial" w:eastAsia="Arial" w:cs="Arial"/>
          <w:highlight w:val="white"/>
        </w:rPr>
      </w:pPr>
      <w:r w:rsidRPr="052CC9D2" w:rsidR="1ECE2009">
        <w:rPr>
          <w:rFonts w:ascii="Arial" w:hAnsi="Arial" w:eastAsia="Arial" w:cs="Arial"/>
          <w:highlight w:val="white"/>
        </w:rPr>
        <w:t xml:space="preserve"> </w:t>
      </w:r>
      <w:r w:rsidRPr="052CC9D2" w:rsidR="00525D03">
        <w:rPr>
          <w:rFonts w:ascii="Arial" w:hAnsi="Arial" w:eastAsia="Arial" w:cs="Arial"/>
          <w:highlight w:val="white"/>
        </w:rPr>
        <w:t>Универзитет у Нишу</w:t>
      </w:r>
    </w:p>
    <w:p w:rsidR="008E4806" w:rsidRDefault="00525D03" w14:paraId="1EC21860" w14:textId="77777777">
      <w:pPr>
        <w:pStyle w:val="LO-normal"/>
        <w:rPr>
          <w:rFonts w:ascii="Arial" w:hAnsi="Arial" w:eastAsia="Arial" w:cs="Arial"/>
          <w:highlight w:val="white"/>
        </w:rPr>
      </w:pPr>
      <w:r>
        <w:rPr>
          <w:rFonts w:ascii="Arial" w:hAnsi="Arial" w:eastAsia="Arial" w:cs="Arial"/>
          <w:highlight w:val="white"/>
        </w:rPr>
        <w:t>Електронски факултет</w:t>
      </w:r>
    </w:p>
    <w:p w:rsidR="008E4806" w:rsidRDefault="00525D03" w14:paraId="74C16795" w14:textId="77777777">
      <w:pPr>
        <w:pStyle w:val="LO-normal"/>
        <w:rPr>
          <w:rFonts w:ascii="Arial" w:hAnsi="Arial" w:eastAsia="Arial" w:cs="Arial"/>
          <w:highlight w:val="white"/>
        </w:rPr>
      </w:pPr>
      <w:r>
        <w:rPr>
          <w:rFonts w:ascii="Arial" w:hAnsi="Arial" w:eastAsia="Arial" w:cs="Arial"/>
          <w:highlight w:val="white"/>
        </w:rPr>
        <w:t>Катедра за рачунарство</w:t>
      </w:r>
    </w:p>
    <w:p w:rsidR="008E4806" w:rsidRDefault="008E4806" w14:paraId="672A6659" w14:textId="77777777">
      <w:pPr>
        <w:pStyle w:val="LO-normal"/>
        <w:rPr>
          <w:rFonts w:ascii="Arial" w:hAnsi="Arial" w:eastAsia="Arial" w:cs="Arial"/>
          <w:highlight w:val="white"/>
        </w:rPr>
      </w:pPr>
    </w:p>
    <w:p w:rsidR="008E4806" w:rsidRDefault="008E4806" w14:paraId="0A37501D" w14:textId="77777777">
      <w:pPr>
        <w:pStyle w:val="LO-normal"/>
        <w:rPr>
          <w:rFonts w:ascii="Arial" w:hAnsi="Arial" w:eastAsia="Arial" w:cs="Arial"/>
          <w:highlight w:val="white"/>
        </w:rPr>
      </w:pPr>
    </w:p>
    <w:p w:rsidR="008E4806" w:rsidRDefault="008E4806" w14:paraId="5DAB6C7B" w14:textId="77777777">
      <w:pPr>
        <w:pStyle w:val="LO-normal"/>
        <w:rPr>
          <w:rFonts w:ascii="Arial" w:hAnsi="Arial" w:eastAsia="Arial" w:cs="Arial"/>
          <w:highlight w:val="white"/>
        </w:rPr>
      </w:pPr>
    </w:p>
    <w:p w:rsidR="008E4806" w:rsidRDefault="008E4806" w14:paraId="02EB378F" w14:textId="77777777">
      <w:pPr>
        <w:pStyle w:val="LO-normal"/>
        <w:rPr>
          <w:rFonts w:ascii="Arial" w:hAnsi="Arial" w:eastAsia="Arial" w:cs="Arial"/>
          <w:highlight w:val="white"/>
        </w:rPr>
      </w:pPr>
    </w:p>
    <w:p w:rsidR="008E4806" w:rsidRDefault="008E4806" w14:paraId="6A05A809" w14:textId="77777777">
      <w:pPr>
        <w:pStyle w:val="LO-normal"/>
        <w:rPr>
          <w:rFonts w:ascii="Arial" w:hAnsi="Arial" w:eastAsia="Arial" w:cs="Arial"/>
          <w:highlight w:val="white"/>
        </w:rPr>
      </w:pPr>
    </w:p>
    <w:p w:rsidR="008E4806" w:rsidRDefault="008E4806" w14:paraId="5A39BBE3" w14:textId="77777777">
      <w:pPr>
        <w:pStyle w:val="LO-normal"/>
        <w:rPr>
          <w:rFonts w:ascii="Arial" w:hAnsi="Arial" w:eastAsia="Arial" w:cs="Arial"/>
          <w:highlight w:val="white"/>
        </w:rPr>
      </w:pPr>
    </w:p>
    <w:p w:rsidR="008E4806" w:rsidRDefault="008E4806" w14:paraId="41C8F396" w14:textId="77777777">
      <w:pPr>
        <w:pStyle w:val="LO-normal"/>
        <w:rPr>
          <w:rFonts w:ascii="Arial" w:hAnsi="Arial" w:eastAsia="Arial" w:cs="Arial"/>
          <w:highlight w:val="white"/>
        </w:rPr>
      </w:pPr>
    </w:p>
    <w:p w:rsidR="008E4806" w:rsidRDefault="00525D03" w14:paraId="17104D01" w14:textId="77777777">
      <w:pPr>
        <w:pStyle w:val="LO-normal"/>
        <w:jc w:val="center"/>
        <w:rPr>
          <w:rFonts w:ascii="Arial" w:hAnsi="Arial" w:eastAsia="Arial" w:cs="Arial"/>
          <w:sz w:val="40"/>
          <w:szCs w:val="40"/>
          <w:highlight w:val="white"/>
        </w:rPr>
      </w:pPr>
      <w:r>
        <w:rPr>
          <w:rFonts w:ascii="Arial" w:hAnsi="Arial" w:eastAsia="Arial" w:cs="Arial"/>
          <w:sz w:val="40"/>
          <w:szCs w:val="40"/>
          <w:highlight w:val="white"/>
        </w:rPr>
        <w:t>Архитектура и организација рачунара</w:t>
      </w:r>
    </w:p>
    <w:p w:rsidR="008E4806" w:rsidRDefault="00525D03" w14:paraId="467D3E94" w14:textId="77777777">
      <w:pPr>
        <w:pStyle w:val="LO-normal"/>
        <w:jc w:val="center"/>
        <w:rPr>
          <w:rFonts w:ascii="Arial" w:hAnsi="Arial" w:eastAsia="Arial" w:cs="Arial"/>
          <w:sz w:val="40"/>
          <w:szCs w:val="40"/>
          <w:highlight w:val="white"/>
        </w:rPr>
      </w:pPr>
      <w:r>
        <w:rPr>
          <w:rFonts w:ascii="Arial" w:hAnsi="Arial" w:eastAsia="Arial" w:cs="Arial"/>
          <w:sz w:val="40"/>
          <w:szCs w:val="40"/>
          <w:highlight w:val="white"/>
        </w:rPr>
        <w:t>Вежбе, VHDL</w:t>
      </w:r>
    </w:p>
    <w:p w:rsidR="008E4806" w:rsidRDefault="008E4806" w14:paraId="72A3D3EC" w14:textId="77777777">
      <w:pPr>
        <w:pStyle w:val="LO-normal"/>
        <w:rPr>
          <w:rFonts w:ascii="Arial" w:hAnsi="Arial" w:eastAsia="Arial" w:cs="Arial"/>
        </w:rPr>
      </w:pPr>
    </w:p>
    <w:p w:rsidR="008E4806" w:rsidRDefault="008E4806" w14:paraId="0D0B940D" w14:textId="77777777">
      <w:pPr>
        <w:pStyle w:val="LO-normal"/>
        <w:rPr>
          <w:rFonts w:ascii="Arial" w:hAnsi="Arial" w:eastAsia="Arial" w:cs="Arial"/>
        </w:rPr>
      </w:pPr>
    </w:p>
    <w:p w:rsidR="008E4806" w:rsidRDefault="008E4806" w14:paraId="0E27B00A" w14:textId="77777777">
      <w:pPr>
        <w:pStyle w:val="LO-normal"/>
        <w:rPr>
          <w:rFonts w:ascii="Arial" w:hAnsi="Arial" w:eastAsia="Arial" w:cs="Arial"/>
        </w:rPr>
      </w:pPr>
    </w:p>
    <w:p w:rsidR="008E4806" w:rsidRDefault="008E4806" w14:paraId="60061E4C" w14:textId="77777777">
      <w:pPr>
        <w:pStyle w:val="LO-normal"/>
        <w:rPr>
          <w:rFonts w:ascii="Arial" w:hAnsi="Arial" w:eastAsia="Arial" w:cs="Arial"/>
        </w:rPr>
      </w:pPr>
    </w:p>
    <w:p w:rsidR="008E4806" w:rsidRDefault="008E4806" w14:paraId="44EAFD9C" w14:textId="77777777">
      <w:pPr>
        <w:pStyle w:val="LO-normal"/>
        <w:rPr>
          <w:rFonts w:ascii="Arial" w:hAnsi="Arial" w:eastAsia="Arial" w:cs="Arial"/>
        </w:rPr>
      </w:pPr>
    </w:p>
    <w:p w:rsidR="008E4806" w:rsidRDefault="008E4806" w14:paraId="4B94D5A5" w14:textId="77777777">
      <w:pPr>
        <w:pStyle w:val="LO-normal"/>
        <w:rPr>
          <w:rFonts w:ascii="Arial" w:hAnsi="Arial" w:eastAsia="Arial" w:cs="Arial"/>
        </w:rPr>
      </w:pPr>
    </w:p>
    <w:p w:rsidR="008E4806" w:rsidRDefault="008E4806" w14:paraId="3DEEC669" w14:textId="77777777">
      <w:pPr>
        <w:pStyle w:val="LO-normal"/>
        <w:rPr>
          <w:rFonts w:ascii="Arial" w:hAnsi="Arial" w:eastAsia="Arial" w:cs="Arial"/>
        </w:rPr>
      </w:pPr>
    </w:p>
    <w:p w:rsidR="008E4806" w:rsidRDefault="008E4806" w14:paraId="3656B9AB" w14:textId="77777777">
      <w:pPr>
        <w:pStyle w:val="LO-normal"/>
        <w:rPr>
          <w:rFonts w:ascii="Arial" w:hAnsi="Arial" w:eastAsia="Arial" w:cs="Arial"/>
        </w:rPr>
      </w:pPr>
    </w:p>
    <w:p w:rsidR="008E4806" w:rsidRDefault="008E4806" w14:paraId="45FB0818" w14:textId="77777777">
      <w:pPr>
        <w:pStyle w:val="LO-normal"/>
        <w:rPr>
          <w:rFonts w:ascii="Arial" w:hAnsi="Arial" w:eastAsia="Arial" w:cs="Arial"/>
        </w:rPr>
      </w:pPr>
    </w:p>
    <w:p w:rsidR="008E4806" w:rsidRDefault="00525D03" w14:paraId="049F31CB" w14:textId="77777777">
      <w:pPr>
        <w:pStyle w:val="LO-normal"/>
        <w:rPr>
          <w:rFonts w:ascii="Arial" w:hAnsi="Arial" w:eastAsia="Arial" w:cs="Arial"/>
        </w:rPr>
      </w:pPr>
      <w:r>
        <w:br w:type="page"/>
      </w:r>
    </w:p>
    <w:p w:rsidR="008E4806" w:rsidRDefault="00525D03" w14:paraId="7001E8A9" w14:textId="77777777">
      <w:pPr>
        <w:pStyle w:val="Subtitle"/>
        <w:jc w:val="center"/>
      </w:pPr>
      <w:bookmarkStart w:name="_m5d1gcj4y4f3" w:id="0"/>
      <w:bookmarkEnd w:id="0"/>
      <w:r>
        <w:t>Termin 2</w:t>
      </w:r>
    </w:p>
    <w:p w:rsidR="008E4806" w:rsidRDefault="00525D03" w14:paraId="4C6589B4" w14:textId="77777777">
      <w:pPr>
        <w:pStyle w:val="Heading1"/>
      </w:pPr>
      <w:bookmarkStart w:name="_xhebpfb169tm" w:id="1"/>
      <w:bookmarkEnd w:id="1"/>
      <w:r>
        <w:t>Инстанцирање компонената</w:t>
      </w:r>
    </w:p>
    <w:p w:rsidR="008E4806" w:rsidP="361E5E0B" w:rsidRDefault="7C1593D1" w14:paraId="6F4C67F5" w14:textId="643E9AE1">
      <w:pPr>
        <w:pStyle w:val="LO-normal"/>
        <w:spacing w:after="200" w:line="276" w:lineRule="auto"/>
        <w:jc w:val="both"/>
        <w:rPr>
          <w:rFonts w:ascii="Arial" w:hAnsi="Arial" w:eastAsia="Arial" w:cs="Arial"/>
        </w:rPr>
      </w:pPr>
      <w:r w:rsidRPr="66B93EF4">
        <w:rPr>
          <w:rFonts w:ascii="Arial" w:hAnsi="Arial" w:eastAsia="Arial" w:cs="Arial"/>
        </w:rPr>
        <w:t>У VHDL-у могуће је у оквиру описа једног кола инстанцирати ентитете који су већ дефинисани у другим ентитетима. На овај начин, кола се описују својом структуром - компонентама које их чине и њиховим међусобним везама (тзв. структурални опис).</w:t>
      </w:r>
    </w:p>
    <w:p w:rsidR="008E4806" w:rsidP="7C1593D1" w:rsidRDefault="7D9C9635" w14:paraId="53128261" w14:textId="6113F155">
      <w:pPr>
        <w:pStyle w:val="LO-normal"/>
        <w:spacing w:after="200" w:line="276" w:lineRule="auto"/>
        <w:rPr>
          <w:rFonts w:ascii="Arial" w:hAnsi="Arial" w:eastAsia="Arial" w:cs="Arial"/>
        </w:rPr>
      </w:pPr>
      <w:r w:rsidRPr="00B5AE66">
        <w:rPr>
          <w:rFonts w:ascii="Arial" w:hAnsi="Arial" w:eastAsia="Arial" w:cs="Arial"/>
        </w:rPr>
        <w:t>Клаузула којом се инстанцира примерак ентитета спада у конкурентне клаузуле, и треба да се наведе унутар тела архитектуре</w:t>
      </w:r>
      <w:r w:rsidRPr="00B5AE66" w:rsidR="159E4734">
        <w:rPr>
          <w:rFonts w:ascii="Arial" w:hAnsi="Arial" w:eastAsia="Arial" w:cs="Arial"/>
        </w:rPr>
        <w:t>.</w:t>
      </w:r>
      <w:r w:rsidRPr="00B5AE66" w:rsidR="3A65F26A">
        <w:rPr>
          <w:rFonts w:ascii="Arial" w:hAnsi="Arial" w:eastAsia="Arial" w:cs="Arial"/>
        </w:rPr>
        <w:t xml:space="preserve"> </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00B5AE66" w14:paraId="38616309"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01F41424"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color w:val="999999"/>
                <w:sz w:val="20"/>
                <w:szCs w:val="20"/>
              </w:rPr>
              <w:t>&lt;име инстанце&gt;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999999"/>
                <w:sz w:val="20"/>
                <w:szCs w:val="20"/>
              </w:rPr>
              <w:t>&lt;библиотека&gt;</w:t>
            </w:r>
            <w:r>
              <w:rPr>
                <w:rFonts w:ascii="Courier New" w:hAnsi="Courier New" w:eastAsia="Courier New" w:cs="Courier New"/>
                <w:sz w:val="20"/>
                <w:szCs w:val="20"/>
              </w:rPr>
              <w:t>.</w:t>
            </w:r>
            <w:r>
              <w:rPr>
                <w:rFonts w:ascii="Courier New" w:hAnsi="Courier New" w:eastAsia="Courier New" w:cs="Courier New"/>
                <w:color w:val="999999"/>
                <w:sz w:val="20"/>
                <w:szCs w:val="20"/>
              </w:rPr>
              <w:t>&lt;име ентитета&gt;</w:t>
            </w:r>
            <w:r>
              <w:rPr>
                <w:rFonts w:ascii="Courier New" w:hAnsi="Courier New" w:eastAsia="Courier New" w:cs="Courier New"/>
                <w:sz w:val="20"/>
                <w:szCs w:val="20"/>
              </w:rPr>
              <w:t>(</w:t>
            </w:r>
            <w:r>
              <w:rPr>
                <w:rFonts w:ascii="Courier New" w:hAnsi="Courier New" w:eastAsia="Courier New" w:cs="Courier New"/>
                <w:color w:val="999999"/>
                <w:sz w:val="20"/>
                <w:szCs w:val="20"/>
              </w:rPr>
              <w:t>&lt;име арихтектуре&gt;</w:t>
            </w:r>
            <w:r>
              <w:rPr>
                <w:rFonts w:ascii="Courier New" w:hAnsi="Courier New" w:eastAsia="Courier New" w:cs="Courier New"/>
                <w:sz w:val="20"/>
                <w:szCs w:val="20"/>
              </w:rPr>
              <w:t>)</w:t>
            </w:r>
          </w:p>
          <w:p w:rsidR="008E4806" w:rsidRDefault="00525D03" w14:paraId="27D747B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 map</w:t>
            </w:r>
            <w:r>
              <w:rPr>
                <w:rFonts w:ascii="Courier New" w:hAnsi="Courier New" w:eastAsia="Courier New" w:cs="Courier New"/>
                <w:sz w:val="20"/>
                <w:szCs w:val="20"/>
              </w:rPr>
              <w:t>(</w:t>
            </w:r>
            <w:r>
              <w:rPr>
                <w:rFonts w:ascii="Courier New" w:hAnsi="Courier New" w:eastAsia="Courier New" w:cs="Courier New"/>
                <w:color w:val="999999"/>
                <w:sz w:val="20"/>
                <w:szCs w:val="20"/>
              </w:rPr>
              <w:t>&lt;predefinisanje vrednosti generic konstanti&gt;</w:t>
            </w:r>
            <w:r>
              <w:rPr>
                <w:rFonts w:ascii="Courier New" w:hAnsi="Courier New" w:eastAsia="Courier New" w:cs="Courier New"/>
                <w:sz w:val="20"/>
                <w:szCs w:val="20"/>
              </w:rPr>
              <w:t xml:space="preserve">)] </w:t>
            </w:r>
          </w:p>
          <w:p w:rsidR="008E4806" w:rsidRDefault="218552A8" w14:paraId="506A85FD" w14:textId="72D9FD04">
            <w:pPr>
              <w:pStyle w:val="LO-normal"/>
              <w:widowControl w:val="0"/>
              <w:rPr>
                <w:rFonts w:ascii="Courier New" w:hAnsi="Courier New" w:eastAsia="Courier New" w:cs="Courier New"/>
                <w:sz w:val="20"/>
                <w:szCs w:val="20"/>
              </w:rPr>
            </w:pPr>
            <w:r w:rsidRPr="00B5AE66">
              <w:rPr>
                <w:rFonts w:ascii="Courier New" w:hAnsi="Courier New" w:eastAsia="Courier New" w:cs="Courier New"/>
                <w:color w:val="FF8000"/>
                <w:sz w:val="20"/>
                <w:szCs w:val="20"/>
              </w:rPr>
              <w:t>3</w:t>
            </w:r>
            <w:r w:rsidRPr="00B5AE66">
              <w:rPr>
                <w:rFonts w:ascii="Courier New" w:hAnsi="Courier New" w:eastAsia="Courier New" w:cs="Courier New"/>
                <w:sz w:val="20"/>
                <w:szCs w:val="20"/>
              </w:rPr>
              <w:t xml:space="preserve"> </w:t>
            </w:r>
            <w:r w:rsidRPr="00B5AE66" w:rsidR="4A4D68BD">
              <w:rPr>
                <w:rFonts w:ascii="Courier New" w:hAnsi="Courier New" w:eastAsia="Courier New" w:cs="Courier New"/>
                <w:sz w:val="20"/>
                <w:szCs w:val="20"/>
              </w:rPr>
              <w:t xml:space="preserve"> </w:t>
            </w:r>
            <w:r w:rsidRPr="00B5AE66">
              <w:rPr>
                <w:rFonts w:ascii="Courier New" w:hAnsi="Courier New" w:eastAsia="Courier New" w:cs="Courier New"/>
                <w:sz w:val="20"/>
                <w:szCs w:val="20"/>
              </w:rPr>
              <w:t xml:space="preserve">     </w:t>
            </w:r>
            <w:r w:rsidRPr="00B5AE66">
              <w:rPr>
                <w:rFonts w:ascii="Courier New" w:hAnsi="Courier New" w:eastAsia="Courier New" w:cs="Courier New"/>
                <w:b/>
                <w:bCs/>
                <w:color w:val="0000FF"/>
                <w:sz w:val="20"/>
                <w:szCs w:val="20"/>
              </w:rPr>
              <w:t>port map</w:t>
            </w:r>
            <w:r w:rsidRPr="00B5AE66">
              <w:rPr>
                <w:rFonts w:ascii="Courier New" w:hAnsi="Courier New" w:eastAsia="Courier New" w:cs="Courier New"/>
                <w:sz w:val="20"/>
                <w:szCs w:val="20"/>
              </w:rPr>
              <w:t>(</w:t>
            </w:r>
            <w:r w:rsidRPr="00B5AE66">
              <w:rPr>
                <w:rFonts w:ascii="Courier New" w:hAnsi="Courier New" w:eastAsia="Courier New" w:cs="Courier New"/>
                <w:color w:val="999999"/>
                <w:sz w:val="20"/>
                <w:szCs w:val="20"/>
              </w:rPr>
              <w:t>&lt;mapiranje portova komponente na signale iz okruženja&gt;</w:t>
            </w:r>
            <w:r w:rsidRPr="00B5AE66">
              <w:rPr>
                <w:rFonts w:ascii="Courier New" w:hAnsi="Courier New" w:eastAsia="Courier New" w:cs="Courier New"/>
                <w:sz w:val="20"/>
                <w:szCs w:val="20"/>
              </w:rPr>
              <w:t>);</w:t>
            </w:r>
          </w:p>
          <w:p w:rsidR="008E4806" w:rsidRDefault="008E4806" w14:paraId="62486C05" w14:textId="77777777">
            <w:pPr>
              <w:pStyle w:val="LO-normal"/>
              <w:widowControl w:val="0"/>
              <w:shd w:val="clear" w:color="auto" w:fill="FFFFFF"/>
            </w:pPr>
          </w:p>
        </w:tc>
      </w:tr>
      <w:tr w:rsidR="008E4806" w:rsidTr="00B5AE66" w14:paraId="76AE54A5"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4DE34A61" w14:textId="77777777">
            <w:pPr>
              <w:pStyle w:val="LO-normal"/>
              <w:spacing w:line="276" w:lineRule="auto"/>
              <w:rPr>
                <w:rFonts w:ascii="Arial" w:hAnsi="Arial" w:eastAsia="Arial" w:cs="Arial"/>
              </w:rPr>
            </w:pPr>
            <w:r>
              <w:rPr>
                <w:rFonts w:ascii="Courier New" w:hAnsi="Courier New" w:eastAsia="Courier New" w:cs="Courier New"/>
                <w:color w:val="999999"/>
                <w:sz w:val="20"/>
                <w:szCs w:val="20"/>
              </w:rPr>
              <w:t xml:space="preserve">&lt;име инстанце&gt; </w:t>
            </w:r>
            <w:r>
              <w:rPr>
                <w:rFonts w:ascii="Arial" w:hAnsi="Arial" w:eastAsia="Arial" w:cs="Arial"/>
              </w:rPr>
              <w:t>- јединствени идентификатор у оквиру архитектуре</w:t>
            </w:r>
          </w:p>
          <w:p w:rsidR="008E4806" w:rsidRDefault="00525D03" w14:paraId="164D5F3B" w14:textId="77777777">
            <w:pPr>
              <w:pStyle w:val="LO-normal"/>
              <w:spacing w:line="276" w:lineRule="auto"/>
              <w:rPr>
                <w:rFonts w:ascii="Arial" w:hAnsi="Arial" w:eastAsia="Arial" w:cs="Arial"/>
              </w:rPr>
            </w:pPr>
            <w:r>
              <w:rPr>
                <w:rFonts w:ascii="Courier New" w:hAnsi="Courier New" w:eastAsia="Courier New" w:cs="Courier New"/>
                <w:color w:val="999999"/>
                <w:sz w:val="20"/>
                <w:szCs w:val="20"/>
              </w:rPr>
              <w:t xml:space="preserve">&lt;библиотека&gt; </w:t>
            </w:r>
            <w:r>
              <w:rPr>
                <w:rFonts w:ascii="Arial" w:hAnsi="Arial" w:eastAsia="Arial" w:cs="Arial"/>
              </w:rPr>
              <w:t xml:space="preserve">- име библиотеке у којој је дефинисан ентитет који се инстанцира (подразумевана је библиотека </w:t>
            </w:r>
            <w:r>
              <w:rPr>
                <w:rFonts w:ascii="Courier New" w:hAnsi="Courier New" w:eastAsia="Courier New" w:cs="Courier New"/>
                <w:color w:val="800000"/>
                <w:sz w:val="20"/>
                <w:szCs w:val="20"/>
              </w:rPr>
              <w:t>work</w:t>
            </w:r>
            <w:r>
              <w:rPr>
                <w:rFonts w:ascii="Arial" w:hAnsi="Arial" w:eastAsia="Arial" w:cs="Arial"/>
              </w:rPr>
              <w:t>, која представља библиотеку текућег пројекта).</w:t>
            </w:r>
          </w:p>
          <w:p w:rsidR="008E4806" w:rsidRDefault="218552A8" w14:paraId="7C4E3FAB" w14:textId="6C6A07B6">
            <w:pPr>
              <w:pStyle w:val="LO-normal"/>
              <w:spacing w:line="276" w:lineRule="auto"/>
              <w:rPr>
                <w:rFonts w:ascii="Arial" w:hAnsi="Arial" w:eastAsia="Arial" w:cs="Arial"/>
              </w:rPr>
            </w:pPr>
            <w:r w:rsidRPr="00B5AE66">
              <w:rPr>
                <w:rFonts w:ascii="Courier New" w:hAnsi="Courier New" w:eastAsia="Courier New" w:cs="Courier New"/>
                <w:color w:val="999999"/>
                <w:sz w:val="20"/>
                <w:szCs w:val="20"/>
              </w:rPr>
              <w:t>&lt;име ентитета&gt;</w:t>
            </w:r>
            <w:r w:rsidRPr="00B5AE66">
              <w:rPr>
                <w:rFonts w:ascii="Courier New" w:hAnsi="Courier New" w:eastAsia="Courier New" w:cs="Courier New"/>
                <w:sz w:val="20"/>
                <w:szCs w:val="20"/>
              </w:rPr>
              <w:t>(</w:t>
            </w:r>
            <w:r w:rsidRPr="00B5AE66">
              <w:rPr>
                <w:rFonts w:ascii="Courier New" w:hAnsi="Courier New" w:eastAsia="Courier New" w:cs="Courier New"/>
                <w:color w:val="999999"/>
                <w:sz w:val="20"/>
                <w:szCs w:val="20"/>
              </w:rPr>
              <w:t>&lt;име арихтектуре&gt;</w:t>
            </w:r>
            <w:r w:rsidRPr="00B5AE66">
              <w:rPr>
                <w:rFonts w:ascii="Courier New" w:hAnsi="Courier New" w:eastAsia="Courier New" w:cs="Courier New"/>
                <w:sz w:val="20"/>
                <w:szCs w:val="20"/>
              </w:rPr>
              <w:t>)</w:t>
            </w:r>
            <w:r w:rsidRPr="00B5AE66">
              <w:rPr>
                <w:rFonts w:ascii="Courier New" w:hAnsi="Courier New" w:eastAsia="Courier New" w:cs="Courier New"/>
                <w:color w:val="999999"/>
                <w:sz w:val="20"/>
                <w:szCs w:val="20"/>
              </w:rPr>
              <w:t xml:space="preserve"> </w:t>
            </w:r>
            <w:r w:rsidRPr="00B5AE66">
              <w:rPr>
                <w:rFonts w:ascii="Arial" w:hAnsi="Arial" w:eastAsia="Arial" w:cs="Arial"/>
              </w:rPr>
              <w:t>- ентитет и архитектура компон</w:t>
            </w:r>
            <w:r w:rsidRPr="00B5AE66" w:rsidR="10B267FE">
              <w:rPr>
                <w:rFonts w:ascii="Arial" w:hAnsi="Arial" w:eastAsia="Arial" w:cs="Arial"/>
              </w:rPr>
              <w:t>e</w:t>
            </w:r>
            <w:r w:rsidRPr="00B5AE66">
              <w:rPr>
                <w:rFonts w:ascii="Arial" w:hAnsi="Arial" w:eastAsia="Arial" w:cs="Arial"/>
              </w:rPr>
              <w:t>нте која се инстанцира.</w:t>
            </w:r>
          </w:p>
          <w:p w:rsidR="008E4806" w:rsidRDefault="218552A8" w14:paraId="7DAF00D0" w14:textId="2F0CF8BE">
            <w:pPr>
              <w:pStyle w:val="LO-normal"/>
              <w:spacing w:line="276" w:lineRule="auto"/>
              <w:rPr>
                <w:rFonts w:ascii="Arial" w:hAnsi="Arial" w:eastAsia="Arial" w:cs="Arial"/>
              </w:rPr>
            </w:pPr>
            <w:r w:rsidRPr="00B5AE66">
              <w:rPr>
                <w:rFonts w:ascii="Arial" w:hAnsi="Arial" w:eastAsia="Arial" w:cs="Arial"/>
              </w:rPr>
              <w:t xml:space="preserve">Мапирање </w:t>
            </w:r>
            <w:r w:rsidRPr="00B5AE66">
              <w:rPr>
                <w:rFonts w:ascii="Arial" w:hAnsi="Arial" w:eastAsia="Arial" w:cs="Arial"/>
                <w:i/>
                <w:iCs/>
              </w:rPr>
              <w:t>generic</w:t>
            </w:r>
            <w:r w:rsidRPr="00B5AE66">
              <w:rPr>
                <w:rFonts w:ascii="Arial" w:hAnsi="Arial" w:eastAsia="Arial" w:cs="Arial"/>
              </w:rPr>
              <w:t xml:space="preserve"> константи и портова се може обављати именованим и позиционим мапирањем, што ће бити показано </w:t>
            </w:r>
            <w:r w:rsidRPr="00B5AE66" w:rsidR="00525D03">
              <w:fldChar w:fldCharType="begin"/>
            </w:r>
            <w:ins w:author="Aleksandar Djordjevic" w:date="2020-04-17T21:21:00Z" w:id="2">
              <w:r w:rsidR="00525D03">
                <w:instrText xml:space="preserve">HYPERLINK  \l "Primer4" \h </w:instrText>
              </w:r>
            </w:ins>
            <w:del w:author="Aleksandar Djordjevic" w:date="2020-04-17T21:21:00Z" w:id="3">
              <w:r w:rsidR="00525D03">
                <w:delInstrText xml:space="preserve"> HYPERLINK \l "bnla0whrtbif" \h </w:delInstrText>
              </w:r>
            </w:del>
            <w:r w:rsidRPr="00B5AE66" w:rsidR="00525D03">
              <w:fldChar w:fldCharType="separate"/>
            </w:r>
            <w:r w:rsidRPr="00B5AE66">
              <w:rPr>
                <w:rFonts w:ascii="Arial" w:hAnsi="Arial" w:eastAsia="Arial" w:cs="Arial"/>
                <w:color w:val="1155CC"/>
                <w:u w:val="single"/>
              </w:rPr>
              <w:t>у наредном примеру</w:t>
            </w:r>
            <w:r w:rsidRPr="00B5AE66" w:rsidR="00525D03">
              <w:rPr>
                <w:rFonts w:ascii="Arial" w:hAnsi="Arial" w:eastAsia="Arial" w:cs="Arial"/>
                <w:color w:val="1155CC"/>
                <w:u w:val="single"/>
              </w:rPr>
              <w:fldChar w:fldCharType="end"/>
            </w:r>
            <w:r w:rsidRPr="00B5AE66">
              <w:rPr>
                <w:rFonts w:ascii="Arial" w:hAnsi="Arial" w:eastAsia="Arial" w:cs="Arial"/>
              </w:rPr>
              <w:t>.</w:t>
            </w:r>
          </w:p>
        </w:tc>
      </w:tr>
    </w:tbl>
    <w:p w:rsidR="008E4806" w:rsidRDefault="008E4806" w14:paraId="4101652C" w14:textId="77777777">
      <w:pPr>
        <w:pStyle w:val="LO-normal"/>
        <w:spacing w:after="200" w:line="276" w:lineRule="auto"/>
        <w:rPr>
          <w:rFonts w:ascii="Arial" w:hAnsi="Arial" w:eastAsia="Arial" w:cs="Arial"/>
        </w:rPr>
      </w:pPr>
    </w:p>
    <w:p w:rsidR="008E4806" w:rsidRDefault="361E5E0B" w14:paraId="08B0EACA" w14:textId="50B6ACCB">
      <w:pPr>
        <w:pStyle w:val="LO-normal"/>
        <w:spacing w:after="200"/>
        <w:ind w:left="720" w:hanging="270"/>
        <w:jc w:val="both"/>
        <w:rPr>
          <w:rFonts w:ascii="Arial" w:hAnsi="Arial" w:eastAsia="Arial" w:cs="Arial"/>
        </w:rPr>
      </w:pPr>
      <w:r w:rsidRPr="3B125141">
        <w:rPr>
          <w:rFonts w:ascii="Arial Unicode MS" w:hAnsi="Arial Unicode MS" w:eastAsia="Arial Unicode MS" w:cs="Arial Unicode MS"/>
        </w:rPr>
        <w:t xml:space="preserve">ⓘ Уколико је наведен тзв. прототип компоненте у </w:t>
      </w:r>
      <w:r w:rsidRPr="3B125141">
        <w:rPr>
          <w:rFonts w:ascii="Courier New" w:hAnsi="Courier New" w:eastAsia="Courier New" w:cs="Courier New"/>
          <w:b/>
          <w:bCs/>
          <w:color w:val="0000FF"/>
          <w:sz w:val="20"/>
          <w:szCs w:val="20"/>
        </w:rPr>
        <w:t xml:space="preserve">component </w:t>
      </w:r>
      <w:r w:rsidRPr="3B125141">
        <w:rPr>
          <w:rFonts w:ascii="Arial" w:hAnsi="Arial" w:eastAsia="Arial" w:cs="Arial"/>
        </w:rPr>
        <w:t xml:space="preserve">клаузули, компонента се може инстанцирати синтаксом: </w:t>
      </w:r>
      <w:r w:rsidRPr="3B125141">
        <w:rPr>
          <w:rFonts w:ascii="Courier New" w:hAnsi="Courier New" w:eastAsia="Courier New" w:cs="Courier New"/>
          <w:color w:val="999999"/>
          <w:sz w:val="20"/>
          <w:szCs w:val="20"/>
        </w:rPr>
        <w:t>&lt;име инстанце&gt;</w:t>
      </w:r>
      <w:r w:rsidRPr="3B125141">
        <w:rPr>
          <w:rFonts w:ascii="Courier New" w:hAnsi="Courier New" w:eastAsia="Courier New" w:cs="Courier New"/>
          <w:sz w:val="20"/>
          <w:szCs w:val="20"/>
        </w:rPr>
        <w:t xml:space="preserve">: </w:t>
      </w:r>
      <w:r w:rsidRPr="3B125141">
        <w:rPr>
          <w:rFonts w:ascii="Courier New" w:hAnsi="Courier New" w:eastAsia="Courier New" w:cs="Courier New"/>
          <w:color w:val="999999"/>
          <w:sz w:val="20"/>
          <w:szCs w:val="20"/>
        </w:rPr>
        <w:t>&lt;име компоненте&gt;</w:t>
      </w:r>
      <w:r w:rsidRPr="3B125141">
        <w:rPr>
          <w:rFonts w:ascii="Courier New" w:hAnsi="Courier New" w:eastAsia="Courier New" w:cs="Courier New"/>
          <w:sz w:val="20"/>
          <w:szCs w:val="20"/>
        </w:rPr>
        <w:t xml:space="preserve"> [</w:t>
      </w:r>
      <w:r w:rsidRPr="3B125141">
        <w:rPr>
          <w:rFonts w:ascii="Courier New" w:hAnsi="Courier New" w:eastAsia="Courier New" w:cs="Courier New"/>
          <w:b/>
          <w:bCs/>
          <w:color w:val="0000FF"/>
          <w:sz w:val="20"/>
          <w:szCs w:val="20"/>
        </w:rPr>
        <w:t>generic map</w:t>
      </w:r>
      <w:r w:rsidRPr="3B125141">
        <w:rPr>
          <w:rFonts w:ascii="Courier New" w:hAnsi="Courier New" w:eastAsia="Courier New" w:cs="Courier New"/>
          <w:sz w:val="20"/>
          <w:szCs w:val="20"/>
        </w:rPr>
        <w:t>(</w:t>
      </w:r>
      <w:r w:rsidRPr="3B125141">
        <w:rPr>
          <w:rFonts w:ascii="Courier New" w:hAnsi="Courier New" w:eastAsia="Courier New" w:cs="Courier New"/>
          <w:color w:val="999999"/>
          <w:sz w:val="20"/>
          <w:szCs w:val="20"/>
        </w:rPr>
        <w:t>&lt;predefinisanje vrednosti generic konstanti&gt;</w:t>
      </w:r>
      <w:r w:rsidRPr="3B125141">
        <w:rPr>
          <w:rFonts w:ascii="Courier New" w:hAnsi="Courier New" w:eastAsia="Courier New" w:cs="Courier New"/>
          <w:sz w:val="20"/>
          <w:szCs w:val="20"/>
        </w:rPr>
        <w:t xml:space="preserve">)] </w:t>
      </w:r>
      <w:r w:rsidRPr="3B125141">
        <w:rPr>
          <w:rFonts w:ascii="Courier New" w:hAnsi="Courier New" w:eastAsia="Courier New" w:cs="Courier New"/>
          <w:b/>
          <w:bCs/>
          <w:color w:val="0000FF"/>
          <w:sz w:val="20"/>
          <w:szCs w:val="20"/>
        </w:rPr>
        <w:t>port map</w:t>
      </w:r>
      <w:r w:rsidRPr="3B125141">
        <w:rPr>
          <w:rFonts w:ascii="Courier New" w:hAnsi="Courier New" w:eastAsia="Courier New" w:cs="Courier New"/>
          <w:sz w:val="20"/>
          <w:szCs w:val="20"/>
        </w:rPr>
        <w:t>(</w:t>
      </w:r>
      <w:r w:rsidRPr="3B125141">
        <w:rPr>
          <w:rFonts w:ascii="Courier New" w:hAnsi="Courier New" w:eastAsia="Courier New" w:cs="Courier New"/>
          <w:color w:val="999999"/>
          <w:sz w:val="20"/>
          <w:szCs w:val="20"/>
        </w:rPr>
        <w:t>&lt;mapiranje portova komponente na signale iz okruženja&gt;</w:t>
      </w:r>
      <w:r w:rsidRPr="3B125141">
        <w:rPr>
          <w:rFonts w:ascii="Courier New" w:hAnsi="Courier New" w:eastAsia="Courier New" w:cs="Courier New"/>
          <w:sz w:val="20"/>
          <w:szCs w:val="20"/>
        </w:rPr>
        <w:t xml:space="preserve">); </w:t>
      </w:r>
      <w:r w:rsidRPr="3B125141">
        <w:rPr>
          <w:rFonts w:ascii="Arial" w:hAnsi="Arial" w:eastAsia="Arial" w:cs="Arial"/>
        </w:rPr>
        <w:t xml:space="preserve">У том случају се пре превођења мора навести и </w:t>
      </w:r>
      <w:r w:rsidRPr="3B125141">
        <w:rPr>
          <w:rFonts w:ascii="Courier New" w:hAnsi="Courier New" w:eastAsia="Courier New" w:cs="Courier New"/>
          <w:b/>
          <w:bCs/>
          <w:color w:val="0000FF"/>
          <w:sz w:val="20"/>
          <w:szCs w:val="20"/>
        </w:rPr>
        <w:t xml:space="preserve">configuration </w:t>
      </w:r>
      <w:r w:rsidRPr="3B125141">
        <w:rPr>
          <w:rFonts w:ascii="Arial" w:hAnsi="Arial" w:eastAsia="Arial" w:cs="Arial"/>
        </w:rPr>
        <w:t xml:space="preserve">клаузула којом се компоненте мапирају на ентитете. Овај начин инстанцирања компонената, мада флексибилнији, је синтаксно сложенији и биће </w:t>
      </w:r>
      <w:r w:rsidRPr="3B125141">
        <w:rPr>
          <w:rFonts w:ascii="Arial" w:hAnsi="Arial" w:eastAsia="Arial" w:cs="Arial"/>
          <w:u w:val="single"/>
          <w:rPrChange w:author="Oliver M. Vojinovic" w:date="2021-04-07T09:42:00Z" w:id="4">
            <w:rPr>
              <w:rFonts w:ascii="Arial" w:hAnsi="Arial" w:eastAsia="Arial" w:cs="Arial"/>
            </w:rPr>
          </w:rPrChange>
        </w:rPr>
        <w:t>избегнут у овом курсу</w:t>
      </w:r>
      <w:r w:rsidRPr="3B125141">
        <w:rPr>
          <w:rFonts w:ascii="Arial" w:hAnsi="Arial" w:eastAsia="Arial" w:cs="Arial"/>
        </w:rPr>
        <w:t>.</w:t>
      </w:r>
    </w:p>
    <w:p w:rsidR="008E4806" w:rsidRDefault="008E4806" w14:paraId="4B99056E" w14:textId="77777777">
      <w:pPr>
        <w:pStyle w:val="LO-normal"/>
        <w:spacing w:after="200"/>
        <w:rPr>
          <w:rFonts w:ascii="Arial" w:hAnsi="Arial" w:eastAsia="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13C8A4CC" w14:paraId="33A0BEAA"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7C1593D1" w14:paraId="2C0FD913" w14:textId="7972EB91">
            <w:pPr>
              <w:pStyle w:val="LO-normal"/>
              <w:rPr>
                <w:rFonts w:ascii="Arial" w:hAnsi="Arial" w:eastAsia="Arial" w:cs="Arial"/>
                <w:u w:val="single"/>
              </w:rPr>
            </w:pPr>
            <w:bookmarkStart w:name="Primer4" w:id="5"/>
            <w:r w:rsidRPr="7C1593D1">
              <w:rPr>
                <w:rFonts w:ascii="Arial" w:hAnsi="Arial" w:eastAsia="Arial" w:cs="Arial"/>
                <w:b/>
                <w:bCs/>
                <w:u w:val="single"/>
              </w:rPr>
              <w:t>Z</w:t>
            </w:r>
            <w:r w:rsidRPr="7C1593D1">
              <w:rPr>
                <w:rFonts w:ascii="Arial" w:hAnsi="Arial" w:eastAsia="Arial" w:cs="Arial"/>
                <w:u w:val="single"/>
              </w:rPr>
              <w:t xml:space="preserve"> ПРИМЕР 4, Tробитни сабирач, коришћењем једнобитних сабирача из претходгог примера</w:t>
            </w:r>
          </w:p>
          <w:p w:rsidR="008E4806" w:rsidRDefault="7C1593D1" w14:paraId="2FF6C344" w14:textId="4C42D36A">
            <w:pPr>
              <w:pStyle w:val="LO-normal"/>
              <w:spacing w:after="200" w:line="276" w:lineRule="auto"/>
              <w:ind w:left="600"/>
              <w:rPr>
                <w:rFonts w:ascii="Arial" w:hAnsi="Arial" w:eastAsia="Arial" w:cs="Arial"/>
              </w:rPr>
            </w:pPr>
            <w:r w:rsidRPr="7C1593D1">
              <w:rPr>
                <w:rFonts w:ascii="Arial" w:hAnsi="Arial" w:eastAsia="Arial" w:cs="Arial"/>
                <w:color w:val="E36C09"/>
              </w:rPr>
              <w:t>Уводе се: инстанцирање компонената, именовано и позиционо мапирање портова, интерни сигнали, издвајање појединачних битова у вишебитном сигналу.</w:t>
            </w:r>
          </w:p>
          <w:p w:rsidR="008E4806" w:rsidP="361E5E0B" w:rsidRDefault="361E5E0B" w14:paraId="2A491AA9" w14:textId="4EE420CD">
            <w:pPr>
              <w:pStyle w:val="LO-normal"/>
              <w:spacing w:line="276" w:lineRule="auto"/>
              <w:ind w:left="720"/>
              <w:jc w:val="both"/>
              <w:rPr>
                <w:rFonts w:ascii="Arial" w:hAnsi="Arial" w:eastAsia="Arial" w:cs="Arial"/>
              </w:rPr>
            </w:pPr>
            <w:r w:rsidRPr="13C8A4CC" w:rsidR="361E5E0B">
              <w:rPr>
                <w:rFonts w:ascii="Arial" w:hAnsi="Arial" w:eastAsia="Arial" w:cs="Arial"/>
              </w:rPr>
              <w:t>Потребно је креирати опис тробитног потпуног сабирача, кори</w:t>
            </w:r>
            <w:r w:rsidRPr="13C8A4CC" w:rsidR="361E5E0B">
              <w:rPr>
                <w:rFonts w:ascii="Arial" w:hAnsi="Arial" w:eastAsia="Arial" w:cs="Arial"/>
              </w:rPr>
              <w:t xml:space="preserve">шћењем већ постојећег описа </w:t>
            </w:r>
            <w:r w:rsidRPr="13C8A4CC" w:rsidR="361E5E0B">
              <w:rPr>
                <w:rFonts w:ascii="Arial" w:hAnsi="Arial" w:eastAsia="Arial" w:cs="Arial"/>
                <w:color w:val="1155CC"/>
                <w:u w:val="single"/>
              </w:rPr>
              <w:t>једнобитног потпуног сабирача</w:t>
            </w:r>
            <w:r w:rsidRPr="13C8A4CC" w:rsidR="361E5E0B">
              <w:rPr>
                <w:rFonts w:ascii="Arial" w:hAnsi="Arial" w:eastAsia="Arial" w:cs="Arial"/>
              </w:rPr>
              <w:t xml:space="preserve">. Портови и структура кола су дати на </w:t>
            </w:r>
            <w:ins w:author="Aleksandar Djordjevic" w:date="2020-04-17T21:01:00Z" w:id="331916492">
              <w:r w:rsidRPr="13C8A4CC">
                <w:rPr>
                  <w:rFonts w:ascii="Arial" w:hAnsi="Arial" w:eastAsia="Arial" w:cs="Arial"/>
                  <w:color w:val="1155CC"/>
                  <w:u w:val="single"/>
                </w:rPr>
                <w:fldChar w:fldCharType="begin"/>
              </w:r>
              <w:r w:rsidRPr="13C8A4CC">
                <w:rPr>
                  <w:rFonts w:ascii="Arial" w:hAnsi="Arial" w:eastAsia="Arial" w:cs="Arial"/>
                  <w:color w:val="1155CC"/>
                  <w:u w:val="single"/>
                </w:rPr>
                <w:instrText xml:space="preserve"> HYPERLINK  \l "kix.mjrcee5sz9lx" </w:instrText>
              </w:r>
              <w:r w:rsidRPr="13C8A4CC">
                <w:rPr>
                  <w:rFonts w:ascii="Arial" w:hAnsi="Arial" w:eastAsia="Arial" w:cs="Arial"/>
                  <w:color w:val="1155CC"/>
                  <w:u w:val="single"/>
                </w:rPr>
                <w:fldChar w:fldCharType="separate"/>
              </w:r>
            </w:ins>
            <w:r w:rsidRPr="13C8A4CC" w:rsidR="361E5E0B">
              <w:rPr>
                <w:rStyle w:val="Hyperlink"/>
                <w:rFonts w:ascii="Arial" w:hAnsi="Arial" w:eastAsia="Arial" w:cs="Arial"/>
              </w:rPr>
              <w:t>слици 6</w:t>
            </w:r>
            <w:ins w:author="Aleksandar Djordjevic" w:date="2020-04-17T21:01:00Z" w:id="331381602">
              <w:r w:rsidRPr="13C8A4CC">
                <w:rPr>
                  <w:rFonts w:ascii="Arial" w:hAnsi="Arial" w:eastAsia="Arial" w:cs="Arial"/>
                  <w:color w:val="1155CC"/>
                  <w:u w:val="single"/>
                </w:rPr>
                <w:fldChar w:fldCharType="end"/>
              </w:r>
            </w:ins>
            <w:r w:rsidRPr="13C8A4CC" w:rsidR="361E5E0B">
              <w:rPr>
                <w:rFonts w:ascii="Arial" w:hAnsi="Arial" w:eastAsia="Arial" w:cs="Arial"/>
              </w:rPr>
              <w:t>.</w:t>
            </w:r>
          </w:p>
          <w:p w:rsidR="008E4806" w:rsidP="7D163906" w:rsidRDefault="7D9C9635" w14:paraId="1299C43A" w14:textId="77777777">
            <w:pPr>
              <w:pStyle w:val="LO-normal"/>
              <w:spacing w:after="200" w:line="276" w:lineRule="auto"/>
              <w:ind w:left="720"/>
              <w:rPr>
                <w:rFonts w:ascii="Arial" w:hAnsi="Arial" w:eastAsia="Arial" w:cs="Arial"/>
                <w:b w:val="1"/>
                <w:bCs w:val="1"/>
              </w:rPr>
            </w:pPr>
            <w:del w:author="Marko Ilic" w:date="2021-09-05T15:31:27.249Z" w:id="2098608390">
              <w:r w:rsidR="43AC7694">
                <w:drawing>
                  <wp:inline wp14:editId="414B0DAE" wp14:anchorId="5BA3ACF0">
                    <wp:extent cx="4294505" cy="2251075"/>
                    <wp:effectExtent l="0" t="0" r="0" b="0"/>
                    <wp:docPr id="588086189" name="image9.png" title=""/>
                    <wp:cNvGraphicFramePr>
                      <a:graphicFrameLocks noChangeAspect="1"/>
                    </wp:cNvGraphicFramePr>
                    <a:graphic>
                      <a:graphicData uri="http://schemas.openxmlformats.org/drawingml/2006/picture">
                        <pic:pic>
                          <pic:nvPicPr>
                            <pic:cNvPr id="0" name="image9.png"/>
                            <pic:cNvPicPr/>
                          </pic:nvPicPr>
                          <pic:blipFill>
                            <a:blip r:embed="R0c3e9fd4db4047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94505" cy="2251075"/>
                            </a:xfrm>
                            <a:prstGeom prst="rect">
                              <a:avLst/>
                            </a:prstGeom>
                          </pic:spPr>
                        </pic:pic>
                      </a:graphicData>
                    </a:graphic>
                  </wp:inline>
                </w:drawing>
              </w:r>
            </w:del>
            <w:bookmarkStart w:name="kix.mjrcee5sz9lx" w:id="8"/>
            <w:bookmarkEnd w:id="8"/>
          </w:p>
          <w:p w:rsidR="008E4806" w:rsidRDefault="00525D03" w14:paraId="7C6849C6" w14:textId="77777777">
            <w:pPr>
              <w:pStyle w:val="LO-normal"/>
              <w:jc w:val="center"/>
              <w:rPr>
                <w:rFonts w:ascii="Arial" w:hAnsi="Arial" w:eastAsia="Arial" w:cs="Arial"/>
                <w:i/>
                <w:color w:val="444499"/>
                <w:sz w:val="20"/>
                <w:szCs w:val="20"/>
              </w:rPr>
            </w:pPr>
            <w:r>
              <w:rPr>
                <w:rFonts w:ascii="Arial" w:hAnsi="Arial" w:eastAsia="Arial" w:cs="Arial"/>
                <w:i/>
                <w:color w:val="444499"/>
                <w:sz w:val="20"/>
                <w:szCs w:val="20"/>
              </w:rPr>
              <w:t>Слика 6. Тробитни потпуни сабирач састављен од једнобитних сабирача</w:t>
            </w:r>
          </w:p>
          <w:p w:rsidR="008E4806" w:rsidRDefault="008E4806" w14:paraId="4DDBEF00" w14:textId="7FF0F484">
            <w:pPr>
              <w:pStyle w:val="LO-normal"/>
              <w:widowControl w:val="0"/>
              <w:rPr>
                <w:rFonts w:ascii="Arial" w:hAnsi="Arial" w:eastAsia="Arial" w:cs="Arial"/>
              </w:rPr>
            </w:pPr>
            <w:r w:rsidRPr="28AD98E0" w:rsidR="2ED8B4C7">
              <w:rPr>
                <w:rFonts w:ascii="Arial" w:hAnsi="Arial" w:eastAsia="Arial" w:cs="Arial"/>
              </w:rPr>
              <w:t>d</w:t>
            </w:r>
            <w:r w:rsidRPr="28AD98E0" w:rsidR="27B79047">
              <w:rPr>
                <w:rFonts w:ascii="Arial" w:hAnsi="Arial" w:eastAsia="Arial" w:cs="Arial"/>
              </w:rPr>
              <w:t xml:space="preserve"> </w:t>
            </w:r>
          </w:p>
        </w:tc>
      </w:tr>
      <w:tr w:rsidR="008E4806" w:rsidTr="13C8A4CC" w14:paraId="7153D04D"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3C331BA5"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adder3b </w:t>
            </w:r>
            <w:r>
              <w:rPr>
                <w:rFonts w:ascii="Courier New" w:hAnsi="Courier New" w:eastAsia="Courier New" w:cs="Courier New"/>
                <w:b/>
                <w:color w:val="0000FF"/>
                <w:sz w:val="20"/>
                <w:szCs w:val="20"/>
              </w:rPr>
              <w:t>IS</w:t>
            </w:r>
          </w:p>
          <w:p w:rsidR="008E4806" w:rsidRDefault="00525D03" w14:paraId="29A9F232"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op1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op2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8E4806" w:rsidRDefault="00525D03" w14:paraId="54DC901F"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cin</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8E4806" w:rsidRDefault="00525D03" w14:paraId="249B83A0"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sum</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8E4806" w:rsidRDefault="00525D03" w14:paraId="141E76AC"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cout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8E4806" w:rsidRDefault="00525D03" w14:paraId="7B71EE82"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adder3b</w:t>
            </w:r>
            <w:r>
              <w:rPr>
                <w:rFonts w:ascii="Courier New" w:hAnsi="Courier New" w:eastAsia="Courier New" w:cs="Courier New"/>
                <w:b/>
                <w:color w:val="000080"/>
                <w:sz w:val="20"/>
                <w:szCs w:val="20"/>
              </w:rPr>
              <w:t>;</w:t>
            </w:r>
          </w:p>
          <w:p w:rsidR="008E4806" w:rsidRDefault="00525D03" w14:paraId="05988CCC"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07</w:t>
            </w:r>
          </w:p>
          <w:p w:rsidR="008E4806" w:rsidRDefault="00525D03" w14:paraId="00EEF22D"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struct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adder3b </w:t>
            </w:r>
            <w:r>
              <w:rPr>
                <w:rFonts w:ascii="Courier New" w:hAnsi="Courier New" w:eastAsia="Courier New" w:cs="Courier New"/>
                <w:b/>
                <w:color w:val="0000FF"/>
                <w:sz w:val="20"/>
                <w:szCs w:val="20"/>
              </w:rPr>
              <w:t>IS</w:t>
            </w:r>
          </w:p>
          <w:p w:rsidR="008E4806" w:rsidRDefault="00525D03" w14:paraId="17FA76E2"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c01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c12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8E4806" w:rsidRDefault="00525D03" w14:paraId="358D0642"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289FC89C"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bit0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full_adder</w:t>
            </w:r>
            <w:r>
              <w:rPr>
                <w:rFonts w:ascii="Courier New" w:hAnsi="Courier New" w:eastAsia="Courier New" w:cs="Courier New"/>
                <w:b/>
                <w:color w:val="000080"/>
                <w:sz w:val="20"/>
                <w:szCs w:val="20"/>
              </w:rPr>
              <w:t>(</w:t>
            </w:r>
            <w:r>
              <w:rPr>
                <w:rFonts w:ascii="Courier New" w:hAnsi="Courier New" w:eastAsia="Courier New" w:cs="Courier New"/>
                <w:sz w:val="20"/>
                <w:szCs w:val="20"/>
              </w:rPr>
              <w:t>truth_table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P="760613CC" w:rsidRDefault="00525D03" w14:paraId="7C630E74" w14:textId="77777777">
            <w:pPr>
              <w:pStyle w:val="LO-normal"/>
              <w:widowControl w:val="0"/>
              <w:shd w:val="clear" w:color="auto" w:fill="FFFFFF" w:themeFill="background1"/>
              <w:rPr>
                <w:rFonts w:ascii="Courier New" w:hAnsi="Courier New" w:eastAsia="Courier New" w:cs="Courier New"/>
                <w:sz w:val="20"/>
                <w:szCs w:val="20"/>
              </w:rPr>
            </w:pPr>
            <w:r w:rsidRPr="760613CC" w:rsidR="00525D03">
              <w:rPr>
                <w:rFonts w:ascii="Courier New" w:hAnsi="Courier New" w:eastAsia="Courier New" w:cs="Courier New"/>
                <w:color w:val="FF8000"/>
                <w:sz w:val="20"/>
                <w:szCs w:val="20"/>
              </w:rPr>
              <w:t>12</w:t>
            </w:r>
            <w:r w:rsidRPr="760613CC" w:rsidR="00525D03">
              <w:rPr>
                <w:rFonts w:ascii="Courier New" w:hAnsi="Courier New" w:eastAsia="Courier New" w:cs="Courier New"/>
                <w:sz w:val="20"/>
                <w:szCs w:val="20"/>
              </w:rPr>
              <w:t xml:space="preserve">          </w:t>
            </w:r>
            <w:r w:rsidRPr="760613CC" w:rsidR="00525D03">
              <w:rPr>
                <w:rFonts w:ascii="Courier New" w:hAnsi="Courier New" w:eastAsia="Courier New" w:cs="Courier New"/>
                <w:b w:val="1"/>
                <w:bCs w:val="1"/>
                <w:color w:val="0000FF"/>
                <w:sz w:val="20"/>
                <w:szCs w:val="20"/>
              </w:rPr>
              <w:t>PORT</w:t>
            </w:r>
            <w:r w:rsidRPr="760613CC" w:rsidR="00525D03">
              <w:rPr>
                <w:rFonts w:ascii="Courier New" w:hAnsi="Courier New" w:eastAsia="Courier New" w:cs="Courier New"/>
                <w:sz w:val="20"/>
                <w:szCs w:val="20"/>
              </w:rPr>
              <w:t xml:space="preserve"> </w:t>
            </w:r>
            <w:r w:rsidRPr="760613CC" w:rsidR="00525D03">
              <w:rPr>
                <w:rFonts w:ascii="Courier New" w:hAnsi="Courier New" w:eastAsia="Courier New" w:cs="Courier New"/>
                <w:b w:val="1"/>
                <w:bCs w:val="1"/>
                <w:color w:val="0000FF"/>
                <w:sz w:val="20"/>
                <w:szCs w:val="20"/>
              </w:rPr>
              <w:t>MAP</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sz w:val="20"/>
                <w:szCs w:val="20"/>
              </w:rPr>
              <w:t>a</w:t>
            </w:r>
            <w:r w:rsidRPr="760613CC" w:rsidR="00525D03">
              <w:rPr>
                <w:rFonts w:ascii="Courier New" w:hAnsi="Courier New" w:eastAsia="Courier New" w:cs="Courier New"/>
                <w:b w:val="1"/>
                <w:bCs w:val="1"/>
                <w:color w:val="000080"/>
                <w:sz w:val="20"/>
                <w:szCs w:val="20"/>
              </w:rPr>
              <w:t>=&gt;</w:t>
            </w:r>
            <w:r w:rsidRPr="760613CC" w:rsidR="00525D03">
              <w:rPr>
                <w:rFonts w:ascii="Courier New" w:hAnsi="Courier New" w:eastAsia="Courier New" w:cs="Courier New"/>
                <w:sz w:val="20"/>
                <w:szCs w:val="20"/>
              </w:rPr>
              <w:t>op1</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color w:val="FF8000"/>
                <w:sz w:val="20"/>
                <w:szCs w:val="20"/>
              </w:rPr>
              <w:t>0</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sz w:val="20"/>
                <w:szCs w:val="20"/>
              </w:rPr>
              <w:t xml:space="preserve"> b</w:t>
            </w:r>
            <w:r w:rsidRPr="760613CC" w:rsidR="00525D03">
              <w:rPr>
                <w:rFonts w:ascii="Courier New" w:hAnsi="Courier New" w:eastAsia="Courier New" w:cs="Courier New"/>
                <w:b w:val="1"/>
                <w:bCs w:val="1"/>
                <w:color w:val="000080"/>
                <w:sz w:val="20"/>
                <w:szCs w:val="20"/>
              </w:rPr>
              <w:t>=&gt;</w:t>
            </w:r>
            <w:r w:rsidRPr="760613CC" w:rsidR="00525D03">
              <w:rPr>
                <w:rFonts w:ascii="Courier New" w:hAnsi="Courier New" w:eastAsia="Courier New" w:cs="Courier New"/>
                <w:sz w:val="20"/>
                <w:szCs w:val="20"/>
              </w:rPr>
              <w:t>op2</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color w:val="FF8000"/>
                <w:sz w:val="20"/>
                <w:szCs w:val="20"/>
              </w:rPr>
              <w:t>0</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sz w:val="20"/>
                <w:szCs w:val="20"/>
              </w:rPr>
              <w:t xml:space="preserve"> c_in</w:t>
            </w:r>
            <w:r w:rsidRPr="760613CC" w:rsidR="00525D03">
              <w:rPr>
                <w:rFonts w:ascii="Courier New" w:hAnsi="Courier New" w:eastAsia="Courier New" w:cs="Courier New"/>
                <w:b w:val="1"/>
                <w:bCs w:val="1"/>
                <w:color w:val="000080"/>
                <w:sz w:val="20"/>
                <w:szCs w:val="20"/>
              </w:rPr>
              <w:t>=&gt;</w:t>
            </w:r>
            <w:r w:rsidRPr="760613CC" w:rsidR="00525D03">
              <w:rPr>
                <w:rFonts w:ascii="Courier New" w:hAnsi="Courier New" w:eastAsia="Courier New" w:cs="Courier New"/>
                <w:sz w:val="20"/>
                <w:szCs w:val="20"/>
              </w:rPr>
              <w:t>cin</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sz w:val="20"/>
                <w:szCs w:val="20"/>
              </w:rPr>
              <w:t xml:space="preserve"> s</w:t>
            </w:r>
            <w:r w:rsidRPr="760613CC" w:rsidR="00525D03">
              <w:rPr>
                <w:rFonts w:ascii="Courier New" w:hAnsi="Courier New" w:eastAsia="Courier New" w:cs="Courier New"/>
                <w:b w:val="1"/>
                <w:bCs w:val="1"/>
                <w:color w:val="000080"/>
                <w:sz w:val="20"/>
                <w:szCs w:val="20"/>
              </w:rPr>
              <w:t>=&gt;</w:t>
            </w:r>
            <w:r w:rsidRPr="760613CC" w:rsidR="00525D03">
              <w:rPr>
                <w:rFonts w:ascii="Courier New" w:hAnsi="Courier New" w:eastAsia="Courier New" w:cs="Courier New"/>
                <w:sz w:val="20"/>
                <w:szCs w:val="20"/>
              </w:rPr>
              <w:t>sum</w:t>
            </w:r>
            <w:r w:rsidRPr="760613CC" w:rsidR="00525D03">
              <w:rPr>
                <w:rFonts w:ascii="Courier New" w:hAnsi="Courier New" w:eastAsia="Courier New" w:cs="Courier New"/>
                <w:b w:val="1"/>
                <w:bCs w:val="1"/>
                <w:color w:val="000080"/>
                <w:sz w:val="20"/>
                <w:szCs w:val="20"/>
              </w:rPr>
              <w:t>(</w:t>
            </w:r>
            <w:r w:rsidRPr="760613CC" w:rsidR="00525D03">
              <w:rPr>
                <w:rFonts w:ascii="Courier New" w:hAnsi="Courier New" w:eastAsia="Courier New" w:cs="Courier New"/>
                <w:color w:val="FF8000"/>
                <w:sz w:val="20"/>
                <w:szCs w:val="20"/>
              </w:rPr>
              <w:t>0</w:t>
            </w:r>
            <w:r w:rsidRPr="760613CC" w:rsidR="00525D03">
              <w:rPr>
                <w:rFonts w:ascii="Courier New" w:hAnsi="Courier New" w:eastAsia="Courier New" w:cs="Courier New"/>
                <w:b w:val="1"/>
                <w:bCs w:val="1"/>
                <w:color w:val="000080"/>
                <w:sz w:val="20"/>
                <w:szCs w:val="20"/>
              </w:rPr>
              <w:t>),</w:t>
            </w:r>
            <w:commentRangeStart w:id="82290457"/>
            <w:r w:rsidRPr="760613CC" w:rsidR="00525D03">
              <w:rPr>
                <w:rFonts w:ascii="Courier New" w:hAnsi="Courier New" w:eastAsia="Courier New" w:cs="Courier New"/>
                <w:sz w:val="20"/>
                <w:szCs w:val="20"/>
              </w:rPr>
              <w:t>c_out</w:t>
            </w:r>
            <w:r w:rsidRPr="760613CC" w:rsidR="00525D03">
              <w:rPr>
                <w:rFonts w:ascii="Courier New" w:hAnsi="Courier New" w:eastAsia="Courier New" w:cs="Courier New"/>
                <w:b w:val="1"/>
                <w:bCs w:val="1"/>
                <w:color w:val="000080"/>
                <w:sz w:val="20"/>
                <w:szCs w:val="20"/>
              </w:rPr>
              <w:t>=&gt;</w:t>
            </w:r>
            <w:r w:rsidRPr="760613CC" w:rsidR="00525D03">
              <w:rPr>
                <w:rFonts w:ascii="Courier New" w:hAnsi="Courier New" w:eastAsia="Courier New" w:cs="Courier New"/>
                <w:sz w:val="20"/>
                <w:szCs w:val="20"/>
              </w:rPr>
              <w:t>c01</w:t>
            </w:r>
            <w:commentRangeEnd w:id="82290457"/>
            <w:r>
              <w:rPr>
                <w:rStyle w:val="CommentReference"/>
              </w:rPr>
              <w:commentReference w:id="82290457"/>
            </w:r>
            <w:r w:rsidRPr="760613CC" w:rsidR="00525D03">
              <w:rPr>
                <w:rFonts w:ascii="Courier New" w:hAnsi="Courier New" w:eastAsia="Courier New" w:cs="Courier New"/>
                <w:b w:val="1"/>
                <w:bCs w:val="1"/>
                <w:color w:val="000080"/>
                <w:sz w:val="20"/>
                <w:szCs w:val="20"/>
              </w:rPr>
              <w:t>);</w:t>
            </w:r>
          </w:p>
          <w:p w:rsidR="008E4806" w:rsidRDefault="00525D03" w14:paraId="46D1D897"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именовано мапирање портовa (&lt;port_komponente&gt;=&gt;&lt;signal na koji se vezuje port&gt;, …)</w:t>
            </w:r>
          </w:p>
          <w:p w:rsidR="008E4806" w:rsidRDefault="00525D03" w14:paraId="3E256639"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--op1(0) - bit 0 signala op1</w:t>
            </w:r>
          </w:p>
          <w:p w:rsidR="008E4806" w:rsidRDefault="00525D03" w14:paraId="38F4E08F"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bit1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full_adder</w:t>
            </w:r>
            <w:r>
              <w:rPr>
                <w:rFonts w:ascii="Courier New" w:hAnsi="Courier New" w:eastAsia="Courier New" w:cs="Courier New"/>
                <w:b/>
                <w:color w:val="000080"/>
                <w:sz w:val="20"/>
                <w:szCs w:val="20"/>
              </w:rPr>
              <w:t>(</w:t>
            </w:r>
            <w:r>
              <w:rPr>
                <w:rFonts w:ascii="Courier New" w:hAnsi="Courier New" w:eastAsia="Courier New" w:cs="Courier New"/>
                <w:sz w:val="20"/>
                <w:szCs w:val="20"/>
              </w:rPr>
              <w:t>truth_table</w:t>
            </w:r>
            <w:r>
              <w:rPr>
                <w:rFonts w:ascii="Courier New" w:hAnsi="Courier New" w:eastAsia="Courier New" w:cs="Courier New"/>
                <w:b/>
                <w:color w:val="000080"/>
                <w:sz w:val="20"/>
                <w:szCs w:val="20"/>
              </w:rPr>
              <w:t>)</w:t>
            </w:r>
            <w:r>
              <w:rPr>
                <w:rFonts w:ascii="Courier New" w:hAnsi="Courier New" w:eastAsia="Courier New" w:cs="Courier New"/>
                <w:color w:val="008000"/>
                <w:sz w:val="20"/>
                <w:szCs w:val="20"/>
              </w:rPr>
              <w:t xml:space="preserve"> </w:t>
            </w:r>
          </w:p>
          <w:p w:rsidR="008E4806" w:rsidRDefault="00525D03" w14:paraId="2AAA969D"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sz w:val="20"/>
                <w:szCs w:val="20"/>
              </w:rPr>
              <w:t>op1</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op2</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c01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sum</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c12</w:t>
            </w:r>
            <w:r>
              <w:rPr>
                <w:rFonts w:ascii="Courier New" w:hAnsi="Courier New" w:eastAsia="Courier New" w:cs="Courier New"/>
                <w:b/>
                <w:color w:val="000080"/>
                <w:sz w:val="20"/>
                <w:szCs w:val="20"/>
              </w:rPr>
              <w:t>);</w:t>
            </w:r>
          </w:p>
          <w:p w:rsidR="008E4806" w:rsidP="14593DA0" w:rsidRDefault="00525D03" w14:paraId="26EB40D1" w14:textId="2F70B089">
            <w:pPr>
              <w:pStyle w:val="LO-normal"/>
              <w:widowControl w:val="0"/>
              <w:shd w:val="clear" w:color="auto" w:fill="FFFFFF" w:themeFill="background1"/>
              <w:rPr>
                <w:rFonts w:ascii="Courier New" w:hAnsi="Courier New" w:eastAsia="Courier New" w:cs="Courier New"/>
                <w:sz w:val="20"/>
                <w:szCs w:val="20"/>
              </w:rPr>
            </w:pPr>
            <w:r w:rsidRPr="14593DA0" w:rsidR="00525D03">
              <w:rPr>
                <w:rFonts w:ascii="Courier New" w:hAnsi="Courier New" w:eastAsia="Courier New" w:cs="Courier New"/>
                <w:color w:val="FF8000"/>
                <w:sz w:val="20"/>
                <w:szCs w:val="20"/>
              </w:rPr>
              <w:t xml:space="preserve">17              </w:t>
            </w:r>
            <w:r w:rsidRPr="14593DA0" w:rsidR="00525D03">
              <w:rPr>
                <w:rFonts w:ascii="Courier New" w:hAnsi="Courier New" w:eastAsia="Courier New" w:cs="Courier New"/>
                <w:color w:val="008000"/>
                <w:sz w:val="20"/>
                <w:szCs w:val="20"/>
              </w:rPr>
              <w:t>-- poziciono мапирање, u redosledu iz entity/port deklaracije komponent</w:t>
            </w:r>
            <w:r w:rsidRPr="14593DA0" w:rsidR="4E241857">
              <w:rPr>
                <w:rFonts w:ascii="Courier New" w:hAnsi="Courier New" w:eastAsia="Courier New" w:cs="Courier New"/>
                <w:color w:val="008000"/>
                <w:sz w:val="20"/>
                <w:szCs w:val="20"/>
              </w:rPr>
              <w:t>,</w:t>
            </w:r>
          </w:p>
          <w:p w:rsidR="008E4806" w:rsidRDefault="00525D03" w14:paraId="214FD78B"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p>
          <w:p w:rsidR="008E4806" w:rsidRDefault="00525D03" w14:paraId="5CFA51F5"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bit2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full_adder</w:t>
            </w:r>
            <w:r>
              <w:rPr>
                <w:rFonts w:ascii="Courier New" w:hAnsi="Courier New" w:eastAsia="Courier New" w:cs="Courier New"/>
                <w:b/>
                <w:color w:val="000080"/>
                <w:sz w:val="20"/>
                <w:szCs w:val="20"/>
              </w:rPr>
              <w:t>(</w:t>
            </w:r>
            <w:r>
              <w:rPr>
                <w:rFonts w:ascii="Courier New" w:hAnsi="Courier New" w:eastAsia="Courier New" w:cs="Courier New"/>
                <w:sz w:val="20"/>
                <w:szCs w:val="20"/>
              </w:rPr>
              <w:t>truth_table</w:t>
            </w:r>
            <w:r>
              <w:rPr>
                <w:rFonts w:ascii="Courier New" w:hAnsi="Courier New" w:eastAsia="Courier New" w:cs="Courier New"/>
                <w:b/>
                <w:color w:val="000080"/>
                <w:sz w:val="20"/>
                <w:szCs w:val="20"/>
              </w:rPr>
              <w:t>)</w:t>
            </w:r>
          </w:p>
          <w:p w:rsidR="008E4806" w:rsidRDefault="00525D03" w14:paraId="41688C4C" w14:textId="77777777">
            <w:pPr>
              <w:pStyle w:val="LO-normal"/>
              <w:widowControl w:val="0"/>
              <w:shd w:val="clear" w:color="auto" w:fill="FFFFFF"/>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sz w:val="20"/>
                <w:szCs w:val="20"/>
              </w:rPr>
              <w:t>op1</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op2</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c12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sum</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b/>
                <w:color w:val="000080"/>
                <w:sz w:val="20"/>
                <w:szCs w:val="20"/>
              </w:rPr>
              <w:t>),</w:t>
            </w:r>
            <w:r>
              <w:rPr>
                <w:rFonts w:ascii="Courier New" w:hAnsi="Courier New" w:eastAsia="Courier New" w:cs="Courier New"/>
                <w:sz w:val="20"/>
                <w:szCs w:val="20"/>
              </w:rPr>
              <w:t>cout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685808BA" w14:textId="77777777">
            <w:pPr>
              <w:pStyle w:val="LO-normal"/>
              <w:widowControl w:val="0"/>
              <w:shd w:val="clear" w:color="auto" w:fill="FFFFFF"/>
              <w:rPr>
                <w:rFonts w:ascii="Courier New" w:hAnsi="Courier New" w:eastAsia="Courier New" w:cs="Courier New"/>
                <w:color w:val="FF8000"/>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struct</w:t>
            </w:r>
            <w:r>
              <w:rPr>
                <w:rFonts w:ascii="Courier New" w:hAnsi="Courier New" w:eastAsia="Courier New" w:cs="Courier New"/>
                <w:b/>
                <w:color w:val="000080"/>
                <w:sz w:val="20"/>
                <w:szCs w:val="20"/>
              </w:rPr>
              <w:t>;</w:t>
            </w:r>
          </w:p>
        </w:tc>
      </w:tr>
      <w:tr w:rsidR="008E4806" w:rsidTr="13C8A4CC" w14:paraId="36495779"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361E5E0B" w:rsidRDefault="361E5E0B" w14:paraId="7DBAD56F" w14:textId="77777777">
            <w:pPr>
              <w:pStyle w:val="LO-normal"/>
              <w:widowControl w:val="0"/>
              <w:jc w:val="both"/>
              <w:rPr>
                <w:rFonts w:ascii="Arial" w:hAnsi="Arial" w:eastAsia="Arial" w:cs="Arial"/>
              </w:rPr>
            </w:pPr>
            <w:r w:rsidRPr="361E5E0B">
              <w:rPr>
                <w:rFonts w:ascii="Arial" w:hAnsi="Arial" w:eastAsia="Arial" w:cs="Arial"/>
              </w:rPr>
              <w:t xml:space="preserve">л. </w:t>
            </w:r>
            <w:r w:rsidRPr="361E5E0B">
              <w:rPr>
                <w:rFonts w:ascii="Courier New" w:hAnsi="Courier New" w:eastAsia="Courier New" w:cs="Courier New"/>
                <w:color w:val="FF8000"/>
                <w:sz w:val="20"/>
                <w:szCs w:val="20"/>
              </w:rPr>
              <w:t>09</w:t>
            </w:r>
            <w:r w:rsidRPr="361E5E0B">
              <w:rPr>
                <w:rFonts w:ascii="Arial" w:hAnsi="Arial" w:eastAsia="Arial" w:cs="Arial"/>
              </w:rPr>
              <w:t>: интерни сигнали - нису портови (не излазе изван сабирача), већ представљају интерне физичке везе, у овом случају за повезивање портова инстанцираних компонената.</w:t>
            </w:r>
          </w:p>
          <w:p w:rsidR="008E4806" w:rsidP="361E5E0B" w:rsidRDefault="361E5E0B" w14:paraId="3B553C77" w14:textId="77777777">
            <w:pPr>
              <w:pStyle w:val="LO-normal"/>
              <w:widowControl w:val="0"/>
              <w:jc w:val="both"/>
              <w:rPr>
                <w:rFonts w:ascii="Arial" w:hAnsi="Arial" w:eastAsia="Arial" w:cs="Arial"/>
              </w:rPr>
            </w:pPr>
            <w:r w:rsidRPr="361E5E0B">
              <w:rPr>
                <w:rFonts w:ascii="Arial" w:hAnsi="Arial" w:eastAsia="Arial" w:cs="Arial"/>
              </w:rPr>
              <w:t xml:space="preserve">л. </w:t>
            </w:r>
            <w:r w:rsidRPr="361E5E0B">
              <w:rPr>
                <w:rFonts w:ascii="Courier New" w:hAnsi="Courier New" w:eastAsia="Courier New" w:cs="Courier New"/>
                <w:color w:val="FF8000"/>
                <w:sz w:val="20"/>
                <w:szCs w:val="20"/>
              </w:rPr>
              <w:t>12</w:t>
            </w:r>
            <w:r w:rsidRPr="361E5E0B">
              <w:rPr>
                <w:rFonts w:ascii="Arial" w:hAnsi="Arial" w:eastAsia="Arial" w:cs="Arial"/>
              </w:rPr>
              <w:t xml:space="preserve">: синтакса за именовано мапирање: </w:t>
            </w:r>
            <w:r w:rsidRPr="361E5E0B">
              <w:rPr>
                <w:rFonts w:ascii="Courier New" w:hAnsi="Courier New" w:eastAsia="Courier New" w:cs="Courier New"/>
                <w:color w:val="999999"/>
                <w:sz w:val="20"/>
                <w:szCs w:val="20"/>
              </w:rPr>
              <w:t>&lt;порт компоненте&gt;</w:t>
            </w:r>
            <w:r w:rsidRPr="361E5E0B">
              <w:rPr>
                <w:rFonts w:ascii="Courier New" w:hAnsi="Courier New" w:eastAsia="Courier New" w:cs="Courier New"/>
                <w:b/>
                <w:bCs/>
                <w:color w:val="000080"/>
                <w:sz w:val="20"/>
                <w:szCs w:val="20"/>
              </w:rPr>
              <w:t>=&gt;</w:t>
            </w:r>
            <w:r w:rsidRPr="361E5E0B">
              <w:rPr>
                <w:rFonts w:ascii="Courier New" w:hAnsi="Courier New" w:eastAsia="Courier New" w:cs="Courier New"/>
                <w:color w:val="999999"/>
                <w:sz w:val="20"/>
                <w:szCs w:val="20"/>
              </w:rPr>
              <w:t>&lt;сигнал на који се повезује порт&gt;</w:t>
            </w:r>
            <w:r w:rsidRPr="361E5E0B">
              <w:rPr>
                <w:rFonts w:ascii="Arial" w:hAnsi="Arial" w:eastAsia="Arial" w:cs="Arial"/>
              </w:rPr>
              <w:t>. Редослед портова није важан.</w:t>
            </w:r>
          </w:p>
          <w:p w:rsidR="008E4806" w:rsidP="361E5E0B" w:rsidRDefault="361E5E0B" w14:paraId="4E6D37CC" w14:textId="77777777">
            <w:pPr>
              <w:pStyle w:val="LO-normal"/>
              <w:widowControl w:val="0"/>
              <w:jc w:val="both"/>
              <w:rPr>
                <w:rFonts w:ascii="Arial" w:hAnsi="Arial" w:eastAsia="Arial" w:cs="Arial"/>
              </w:rPr>
            </w:pPr>
            <w:r w:rsidRPr="361E5E0B">
              <w:rPr>
                <w:rFonts w:ascii="Arial" w:hAnsi="Arial" w:eastAsia="Arial" w:cs="Arial"/>
              </w:rPr>
              <w:t xml:space="preserve">л. </w:t>
            </w:r>
            <w:r w:rsidRPr="361E5E0B">
              <w:rPr>
                <w:rFonts w:ascii="Courier New" w:hAnsi="Courier New" w:eastAsia="Courier New" w:cs="Courier New"/>
                <w:color w:val="FF8000"/>
                <w:sz w:val="20"/>
                <w:szCs w:val="20"/>
              </w:rPr>
              <w:t>16</w:t>
            </w:r>
            <w:r w:rsidRPr="361E5E0B">
              <w:rPr>
                <w:rFonts w:ascii="Arial" w:hAnsi="Arial" w:eastAsia="Arial" w:cs="Arial"/>
              </w:rPr>
              <w:t>: позиционо мапирање, наводе се сигнали који се повезују на портове компоненте, у тачном редоследу портова по дефиницији компоненте.</w:t>
            </w:r>
          </w:p>
          <w:p w:rsidR="008E4806" w:rsidRDefault="008E4806" w14:paraId="3461D779" w14:textId="77777777">
            <w:pPr>
              <w:pStyle w:val="LO-normal"/>
              <w:widowControl w:val="0"/>
              <w:rPr>
                <w:rFonts w:ascii="Arial" w:hAnsi="Arial" w:eastAsia="Arial" w:cs="Arial"/>
              </w:rPr>
            </w:pPr>
          </w:p>
          <w:p w:rsidR="008E4806" w:rsidP="361E5E0B" w:rsidRDefault="361E5E0B" w14:paraId="53F79BDB" w14:textId="3FB851AB">
            <w:pPr>
              <w:pStyle w:val="LO-normal"/>
              <w:widowControl w:val="0"/>
              <w:jc w:val="both"/>
              <w:rPr>
                <w:rFonts w:ascii="Arial" w:hAnsi="Arial" w:eastAsia="Arial" w:cs="Arial"/>
              </w:rPr>
            </w:pPr>
            <w:r w:rsidRPr="4FFC4C6A" w:rsidR="361E5E0B">
              <w:rPr>
                <w:rFonts w:ascii="Arial Unicode MS" w:hAnsi="Arial Unicode MS" w:eastAsia="Arial Unicode MS" w:cs="Arial Unicode MS"/>
              </w:rPr>
              <w:t>ⓘ</w:t>
            </w:r>
            <w:r w:rsidRPr="4FFC4C6A" w:rsidR="361E5E0B">
              <w:rPr>
                <w:rFonts w:ascii="Arial" w:hAnsi="Arial" w:eastAsia="Arial" w:cs="Arial"/>
              </w:rPr>
              <w:t xml:space="preserve"> </w:t>
            </w:r>
            <w:r w:rsidRPr="4FFC4C6A" w:rsidR="43FFB637">
              <w:rPr>
                <w:rFonts w:ascii="Arial" w:hAnsi="Arial" w:eastAsia="Arial" w:cs="Arial"/>
              </w:rPr>
              <w:t>Не морају се декларисати интерни сигнали</w:t>
            </w:r>
            <w:r w:rsidRPr="4FFC4C6A" w:rsidR="626F5D17">
              <w:rPr>
                <w:rFonts w:ascii="Arial" w:hAnsi="Arial" w:eastAsia="Arial" w:cs="Arial"/>
              </w:rPr>
              <w:t xml:space="preserve"> </w:t>
            </w:r>
            <w:r w:rsidRPr="4FFC4C6A" w:rsidR="0D5BE1AC">
              <w:rPr>
                <w:rFonts w:ascii="Arial" w:hAnsi="Arial" w:eastAsia="Arial" w:cs="Arial"/>
              </w:rPr>
              <w:t>за све везе ка портовима</w:t>
            </w:r>
            <w:r w:rsidRPr="4FFC4C6A" w:rsidR="626F5D17">
              <w:rPr>
                <w:rFonts w:ascii="Arial" w:hAnsi="Arial" w:eastAsia="Arial" w:cs="Arial"/>
              </w:rPr>
              <w:t xml:space="preserve"> </w:t>
            </w:r>
            <w:r w:rsidRPr="4FFC4C6A" w:rsidR="2949F68A">
              <w:rPr>
                <w:rFonts w:ascii="Arial" w:hAnsi="Arial" w:eastAsia="Arial" w:cs="Arial"/>
              </w:rPr>
              <w:t>инстанцираних компонената</w:t>
            </w:r>
            <w:r w:rsidRPr="4FFC4C6A" w:rsidR="626F5D17">
              <w:rPr>
                <w:rFonts w:ascii="Arial" w:hAnsi="Arial" w:eastAsia="Arial" w:cs="Arial"/>
              </w:rPr>
              <w:t xml:space="preserve">. </w:t>
            </w:r>
            <w:r w:rsidRPr="4FFC4C6A" w:rsidR="361E5E0B">
              <w:rPr>
                <w:rFonts w:ascii="Arial" w:hAnsi="Arial" w:eastAsia="Arial" w:cs="Arial"/>
              </w:rPr>
              <w:t xml:space="preserve">Mогу се мапирати портови компоненте директно на портове ентитета, не морају се користити интерни сигнали. У овом примеру, креирани су интерни сигнали само за међусобно повезивање компонената, тј. за везе које не иду на портове ентитета </w:t>
            </w:r>
            <w:r w:rsidRPr="4FFC4C6A" w:rsidR="361E5E0B">
              <w:rPr>
                <w:rFonts w:ascii="Courier New" w:hAnsi="Courier New" w:eastAsia="Courier New" w:cs="Courier New"/>
                <w:sz w:val="20"/>
                <w:szCs w:val="20"/>
              </w:rPr>
              <w:t>adder3b</w:t>
            </w:r>
            <w:r w:rsidRPr="4FFC4C6A" w:rsidR="361E5E0B">
              <w:rPr>
                <w:rFonts w:ascii="Arial" w:hAnsi="Arial" w:eastAsia="Arial" w:cs="Arial"/>
              </w:rPr>
              <w:t>.</w:t>
            </w:r>
          </w:p>
          <w:p w:rsidR="008E4806" w:rsidRDefault="008E4806" w14:paraId="3CF2D8B6" w14:textId="77777777">
            <w:pPr>
              <w:pStyle w:val="LO-normal"/>
              <w:widowControl w:val="0"/>
              <w:rPr>
                <w:rFonts w:ascii="Arial" w:hAnsi="Arial" w:eastAsia="Arial" w:cs="Arial"/>
                <w:b/>
                <w:color w:val="FF0000"/>
              </w:rPr>
            </w:pPr>
          </w:p>
        </w:tc>
      </w:tr>
      <w:bookmarkEnd w:id="5"/>
    </w:tbl>
    <w:p w:rsidR="008E4806" w:rsidRDefault="008E4806" w14:paraId="0FB78278" w14:textId="77777777">
      <w:pPr>
        <w:pStyle w:val="LO-normal"/>
        <w:spacing w:line="276" w:lineRule="auto"/>
        <w:rPr>
          <w:rFonts w:ascii="Arial" w:hAnsi="Arial" w:eastAsia="Arial" w:cs="Arial"/>
          <w:color w:val="000000"/>
        </w:rPr>
      </w:pPr>
    </w:p>
    <w:p w:rsidR="008E4806" w:rsidRDefault="00525D03" w14:paraId="0F0A9B17" w14:textId="77777777">
      <w:pPr>
        <w:pStyle w:val="Heading1"/>
        <w:rPr>
          <w:rFonts w:ascii="Arial" w:hAnsi="Arial" w:eastAsia="Arial" w:cs="Arial"/>
        </w:rPr>
      </w:pPr>
      <w:bookmarkStart w:name="_e1sxlilofw4a" w:id="9"/>
      <w:bookmarkEnd w:id="9"/>
      <w:r>
        <w:t>Процеси</w:t>
      </w:r>
    </w:p>
    <w:p w:rsidR="008E4806" w:rsidP="361E5E0B" w:rsidRDefault="7C1593D1" w14:paraId="6BB2C74C" w14:textId="4FA0FCD5">
      <w:pPr>
        <w:pStyle w:val="LO-normal"/>
        <w:spacing w:after="200"/>
        <w:jc w:val="both"/>
        <w:rPr>
          <w:rFonts w:ascii="Arial" w:hAnsi="Arial" w:eastAsia="Arial" w:cs="Arial"/>
        </w:rPr>
      </w:pPr>
      <w:r w:rsidRPr="361E5E0B">
        <w:rPr>
          <w:rFonts w:ascii="Arial" w:hAnsi="Arial" w:eastAsia="Arial" w:cs="Arial"/>
        </w:rPr>
        <w:t>Процеси спадају у конкурентне клаузуле које се могу наћи у телу архитектуре. Процеси енкапсулирају секвенцијалне клаузуле, док је сам процес као клаузула конкурентан. Погледајмо изглед процеса:</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361E5E0B" w14:paraId="7C2609C1"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5164F6F1"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signal_1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signal_2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is</w:t>
            </w:r>
          </w:p>
          <w:p w:rsidR="008E4806" w:rsidRDefault="00525D03" w14:paraId="419144EF"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deklaracija_1</w:t>
            </w:r>
          </w:p>
          <w:p w:rsidR="008E4806" w:rsidRDefault="00525D03" w14:paraId="55B0081D"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deklaracija_2</w:t>
            </w:r>
          </w:p>
          <w:p w:rsidR="008E4806" w:rsidRDefault="00525D03" w14:paraId="7E3B3493"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8E4806" w:rsidRDefault="00525D03" w14:paraId="2ED291CF"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430D0DA7"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klauzula_1</w:t>
            </w:r>
          </w:p>
          <w:p w:rsidR="008E4806" w:rsidRDefault="00525D03" w14:paraId="7011FAF3"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klauzula_2</w:t>
            </w:r>
          </w:p>
          <w:p w:rsidR="008E4806" w:rsidRDefault="00525D03" w14:paraId="2D413ED0" w14:textId="77777777">
            <w:pPr>
              <w:pStyle w:val="LO-normal"/>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8E4806" w:rsidRDefault="00525D03" w14:paraId="4B6CABDD" w14:textId="77777777">
            <w:pPr>
              <w:pStyle w:val="LO-normal"/>
              <w:rPr>
                <w:rFonts w:ascii="Arial" w:hAnsi="Arial" w:eastAsia="Arial" w:cs="Arial"/>
                <w:b/>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p>
        </w:tc>
      </w:tr>
      <w:tr w:rsidR="008E4806" w:rsidTr="361E5E0B" w14:paraId="6C67DE39"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0487C2B5" w14:textId="282E7CD3">
            <w:pPr>
              <w:pStyle w:val="LO-normal"/>
              <w:spacing w:after="200"/>
              <w:rPr>
                <w:rFonts w:ascii="Arial" w:hAnsi="Arial" w:eastAsia="Arial" w:cs="Arial"/>
              </w:rPr>
            </w:pPr>
            <w:r>
              <w:rPr>
                <w:rFonts w:ascii="Arial" w:hAnsi="Arial" w:eastAsia="Arial" w:cs="Arial"/>
              </w:rPr>
              <w:t xml:space="preserve">л. </w:t>
            </w:r>
            <w:r>
              <w:rPr>
                <w:rFonts w:ascii="Courier New" w:hAnsi="Courier New" w:eastAsia="Courier New" w:cs="Courier New"/>
                <w:color w:val="FF8000"/>
                <w:sz w:val="20"/>
                <w:szCs w:val="20"/>
              </w:rPr>
              <w:t>01</w:t>
            </w:r>
            <w:r>
              <w:rPr>
                <w:rFonts w:ascii="Arial" w:hAnsi="Arial" w:eastAsia="Arial" w:cs="Arial"/>
              </w:rPr>
              <w:t xml:space="preserve">: Сигнали у загради (л. </w:t>
            </w:r>
            <w:r>
              <w:rPr>
                <w:rFonts w:ascii="Courier New" w:hAnsi="Courier New" w:eastAsia="Courier New" w:cs="Courier New"/>
                <w:color w:val="FF8000"/>
                <w:sz w:val="20"/>
                <w:szCs w:val="20"/>
              </w:rPr>
              <w:t>01</w:t>
            </w:r>
            <w:r>
              <w:rPr>
                <w:rFonts w:ascii="Arial" w:hAnsi="Arial" w:eastAsia="Arial" w:cs="Arial"/>
              </w:rPr>
              <w:t xml:space="preserve">) представљају </w:t>
            </w:r>
            <w:r>
              <w:rPr>
                <w:rFonts w:ascii="Arial" w:hAnsi="Arial" w:eastAsia="Arial" w:cs="Arial"/>
                <w:i/>
              </w:rPr>
              <w:t>sensitivity</w:t>
            </w:r>
            <w:r>
              <w:rPr>
                <w:rFonts w:ascii="Arial" w:hAnsi="Arial" w:eastAsia="Arial" w:cs="Arial"/>
              </w:rPr>
              <w:t xml:space="preserve"> листу (описано </w:t>
            </w:r>
            <w:r w:rsidR="00CC30D4">
              <w:fldChar w:fldCharType="begin"/>
            </w:r>
            <w:ins w:author="Aleksandar Djordjevic" w:date="2020-04-17T21:26:00Z" w:id="10">
              <w:r w:rsidR="001911F3">
                <w:instrText xml:space="preserve">HYPERLINK  \l "SensitivityLista" \h </w:instrText>
              </w:r>
            </w:ins>
            <w:del w:author="Aleksandar Djordjevic" w:date="2020-04-17T21:26:00Z" w:id="11">
              <w:r w:rsidDel="001911F3" w:rsidR="00CC30D4">
                <w:delInstrText xml:space="preserve"> HYPERLINK \l "y9tda4gm3zdr" \h </w:delInstrText>
              </w:r>
            </w:del>
            <w:r w:rsidR="00CC30D4">
              <w:fldChar w:fldCharType="separate"/>
            </w:r>
            <w:r>
              <w:rPr>
                <w:rFonts w:ascii="Arial" w:hAnsi="Arial" w:eastAsia="Arial" w:cs="Arial"/>
                <w:color w:val="1155CC"/>
                <w:u w:val="single"/>
              </w:rPr>
              <w:t>касније</w:t>
            </w:r>
            <w:r w:rsidR="00CC30D4">
              <w:rPr>
                <w:rFonts w:ascii="Arial" w:hAnsi="Arial" w:eastAsia="Arial" w:cs="Arial"/>
                <w:color w:val="1155CC"/>
                <w:u w:val="single"/>
              </w:rPr>
              <w:fldChar w:fldCharType="end"/>
            </w:r>
            <w:r>
              <w:rPr>
                <w:rFonts w:ascii="Arial" w:hAnsi="Arial" w:eastAsia="Arial" w:cs="Arial"/>
              </w:rPr>
              <w:t xml:space="preserve">). </w:t>
            </w:r>
          </w:p>
          <w:p w:rsidR="008E4806" w:rsidP="361E5E0B" w:rsidRDefault="7C1593D1" w14:paraId="4DF49560" w14:textId="77B2621F">
            <w:pPr>
              <w:pStyle w:val="LO-normal"/>
              <w:spacing w:after="200"/>
              <w:jc w:val="both"/>
              <w:rPr>
                <w:rFonts w:ascii="Arial" w:hAnsi="Arial" w:eastAsia="Arial" w:cs="Arial"/>
              </w:rPr>
            </w:pPr>
            <w:r w:rsidRPr="361E5E0B">
              <w:rPr>
                <w:rFonts w:ascii="Arial" w:hAnsi="Arial" w:eastAsia="Arial" w:cs="Arial"/>
              </w:rPr>
              <w:t xml:space="preserve">л. </w:t>
            </w:r>
            <w:r w:rsidRPr="361E5E0B">
              <w:rPr>
                <w:rFonts w:ascii="Courier New" w:hAnsi="Courier New" w:eastAsia="Courier New" w:cs="Courier New"/>
                <w:color w:val="FF8000"/>
                <w:sz w:val="20"/>
                <w:szCs w:val="20"/>
              </w:rPr>
              <w:t>02</w:t>
            </w:r>
            <w:r w:rsidRPr="361E5E0B">
              <w:rPr>
                <w:rFonts w:ascii="Arial" w:hAnsi="Arial" w:eastAsia="Arial" w:cs="Arial"/>
              </w:rPr>
              <w:t>-</w:t>
            </w:r>
            <w:r w:rsidRPr="361E5E0B">
              <w:rPr>
                <w:rFonts w:ascii="Courier New" w:hAnsi="Courier New" w:eastAsia="Courier New" w:cs="Courier New"/>
                <w:color w:val="FF8000"/>
                <w:sz w:val="20"/>
                <w:szCs w:val="20"/>
              </w:rPr>
              <w:t>04</w:t>
            </w:r>
            <w:r w:rsidRPr="361E5E0B">
              <w:rPr>
                <w:rFonts w:ascii="Arial" w:hAnsi="Arial" w:eastAsia="Arial" w:cs="Arial"/>
              </w:rPr>
              <w:t>: Локалне декларације, могу да садрже декларације константи, сигнала и променљивих.</w:t>
            </w:r>
          </w:p>
        </w:tc>
      </w:tr>
    </w:tbl>
    <w:p w:rsidR="008E4806" w:rsidRDefault="008E4806" w14:paraId="1FC39945" w14:textId="77777777">
      <w:pPr>
        <w:pStyle w:val="LO-normal"/>
        <w:spacing w:after="200"/>
        <w:rPr>
          <w:rFonts w:ascii="Arial" w:hAnsi="Arial" w:eastAsia="Arial" w:cs="Arial"/>
        </w:rPr>
      </w:pPr>
    </w:p>
    <w:p w:rsidR="008E4806" w:rsidRDefault="7C1593D1" w14:paraId="4E23071C" w14:textId="77777777">
      <w:pPr>
        <w:pStyle w:val="LO-normal"/>
        <w:spacing w:after="200"/>
        <w:jc w:val="both"/>
        <w:rPr>
          <w:rFonts w:ascii="Arial" w:hAnsi="Arial" w:eastAsia="Arial" w:cs="Arial"/>
        </w:rPr>
      </w:pPr>
      <w:r w:rsidRPr="7C1593D1">
        <w:rPr>
          <w:rFonts w:ascii="Arial" w:hAnsi="Arial" w:eastAsia="Arial" w:cs="Arial"/>
        </w:rPr>
        <w:t xml:space="preserve">Са аспекта симулације, процес се може посматрати као бесконачна петља: клаузуле из тела процеса се извршавају редом како су написане (тело процеса се састоји од секвенцијалних клаузула), до краја тела процеса, а затим се поново прелази на почетак тела процеса. Овај процес се понавља непрекидно, уколико нису задате </w:t>
      </w:r>
      <w:r w:rsidRPr="7C1593D1">
        <w:rPr>
          <w:rFonts w:ascii="Courier New" w:hAnsi="Courier New" w:eastAsia="Courier New" w:cs="Courier New"/>
          <w:b/>
          <w:bCs/>
          <w:color w:val="0000FF"/>
          <w:sz w:val="20"/>
          <w:szCs w:val="20"/>
        </w:rPr>
        <w:t>wait</w:t>
      </w:r>
      <w:r w:rsidRPr="7C1593D1">
        <w:rPr>
          <w:rFonts w:ascii="Arial" w:hAnsi="Arial" w:eastAsia="Arial" w:cs="Arial"/>
        </w:rPr>
        <w:t xml:space="preserve"> клаузуле или </w:t>
      </w:r>
      <w:r w:rsidRPr="7C1593D1">
        <w:rPr>
          <w:rFonts w:ascii="Arial" w:hAnsi="Arial" w:eastAsia="Arial" w:cs="Arial"/>
          <w:i/>
          <w:iCs/>
        </w:rPr>
        <w:t>sensitivity</w:t>
      </w:r>
      <w:r w:rsidRPr="7C1593D1">
        <w:rPr>
          <w:rFonts w:ascii="Arial" w:hAnsi="Arial" w:eastAsia="Arial" w:cs="Arial"/>
        </w:rPr>
        <w:t xml:space="preserve"> листа, у ком случају се </w:t>
      </w:r>
      <w:r w:rsidRPr="7C1593D1">
        <w:rPr>
          <w:rFonts w:ascii="Arial" w:hAnsi="Arial" w:eastAsia="Arial" w:cs="Arial"/>
          <w:u w:val="single"/>
        </w:rPr>
        <w:t>процес суспендује</w:t>
      </w:r>
      <w:r w:rsidRPr="7C1593D1">
        <w:rPr>
          <w:rFonts w:ascii="Arial" w:hAnsi="Arial" w:eastAsia="Arial" w:cs="Arial"/>
        </w:rPr>
        <w:t xml:space="preserve">, док се не створе поново услови за његово поновно покретање. Уколико има више дефинисаних процеса, на почетку симулације сви процеси се покрећу истовремено, а након њиховог (евентуалног) суспендовања сваки се покреће када су испуњени његови услови за покретање. </w:t>
      </w:r>
    </w:p>
    <w:p w:rsidR="008E4806" w:rsidRDefault="1CCE1DEA" w14:paraId="1AE07566" w14:textId="05E459D7">
      <w:pPr>
        <w:pStyle w:val="LO-normal"/>
        <w:spacing w:after="200"/>
        <w:jc w:val="both"/>
        <w:rPr>
          <w:rFonts w:ascii="Arial" w:hAnsi="Arial" w:eastAsia="Arial" w:cs="Arial"/>
        </w:rPr>
      </w:pPr>
      <w:r w:rsidRPr="760613CC" w:rsidR="7F252D20">
        <w:rPr>
          <w:rFonts w:ascii="Courier New" w:hAnsi="Courier New" w:eastAsia="Courier New" w:cs="Courier New"/>
          <w:b w:val="1"/>
          <w:bCs w:val="1"/>
          <w:color w:val="0000FF"/>
          <w:sz w:val="20"/>
          <w:szCs w:val="20"/>
        </w:rPr>
        <w:t>Wait</w:t>
      </w:r>
      <w:r w:rsidRPr="760613CC" w:rsidR="7F252D20">
        <w:rPr>
          <w:rFonts w:ascii="Arial" w:hAnsi="Arial" w:eastAsia="Arial" w:cs="Arial"/>
        </w:rPr>
        <w:t xml:space="preserve"> </w:t>
      </w:r>
      <w:r w:rsidRPr="760613CC" w:rsidR="1C83580C">
        <w:rPr>
          <w:rFonts w:ascii="Arial" w:hAnsi="Arial" w:eastAsia="Arial" w:cs="Arial"/>
        </w:rPr>
        <w:t>клаузула представља секвенцијалну клаузулу која се може наћи унутар тела процеса. При наиласку на</w:t>
      </w:r>
      <w:r w:rsidRPr="760613CC" w:rsidR="7F252D20">
        <w:rPr>
          <w:rFonts w:ascii="Arial" w:hAnsi="Arial" w:eastAsia="Arial" w:cs="Arial"/>
        </w:rPr>
        <w:t xml:space="preserve"> </w:t>
      </w:r>
      <w:r w:rsidRPr="760613CC" w:rsidR="1C83580C">
        <w:rPr>
          <w:rFonts w:ascii="Courier New" w:hAnsi="Courier New" w:eastAsia="Courier New" w:cs="Courier New"/>
          <w:b w:val="1"/>
          <w:bCs w:val="1"/>
          <w:color w:val="0000FF"/>
          <w:sz w:val="20"/>
          <w:szCs w:val="20"/>
        </w:rPr>
        <w:t>wait</w:t>
      </w:r>
      <w:r w:rsidRPr="760613CC" w:rsidR="1C83580C">
        <w:rPr>
          <w:rFonts w:ascii="Arial" w:hAnsi="Arial" w:eastAsia="Arial" w:cs="Arial"/>
        </w:rPr>
        <w:t xml:space="preserve"> клаузулу , процес се суспендује, а поново се покреће када су испуњени услови наведени у клаузули. Изглед wа</w:t>
      </w:r>
      <w:r w:rsidRPr="760613CC" w:rsidR="1009D2F0">
        <w:rPr>
          <w:rFonts w:ascii="Arial" w:hAnsi="Arial" w:eastAsia="Arial" w:cs="Arial"/>
        </w:rPr>
        <w:t>it</w:t>
      </w:r>
      <w:r w:rsidRPr="760613CC" w:rsidR="1C83580C">
        <w:rPr>
          <w:rFonts w:ascii="Arial" w:hAnsi="Arial" w:eastAsia="Arial" w:cs="Arial"/>
        </w:rPr>
        <w:t xml:space="preserve"> клаузуле:</w:t>
      </w:r>
    </w:p>
    <w:p w:rsidR="008E4806" w:rsidRDefault="00525D03" w14:paraId="625F1874" w14:textId="77777777">
      <w:pPr>
        <w:pStyle w:val="LO-normal"/>
        <w:shd w:val="clear" w:color="auto" w:fill="FFFFFF"/>
        <w:spacing w:after="200"/>
        <w:rPr>
          <w:rFonts w:ascii="Arial" w:hAnsi="Arial" w:eastAsia="Arial" w:cs="Arial"/>
          <w:b/>
        </w:rPr>
      </w:pP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on</w:t>
      </w:r>
      <w:r>
        <w:rPr>
          <w:rFonts w:ascii="Courier New" w:hAnsi="Courier New" w:eastAsia="Courier New" w:cs="Courier New"/>
          <w:sz w:val="20"/>
          <w:szCs w:val="20"/>
        </w:rPr>
        <w:t xml:space="preserve"> lista_signala</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until</w:t>
      </w:r>
      <w:r>
        <w:rPr>
          <w:rFonts w:ascii="Courier New" w:hAnsi="Courier New" w:eastAsia="Courier New" w:cs="Courier New"/>
          <w:sz w:val="20"/>
          <w:szCs w:val="20"/>
        </w:rPr>
        <w:t xml:space="preserve"> uslov</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vreme</w:t>
      </w:r>
      <w:r>
        <w:rPr>
          <w:rFonts w:ascii="Courier New" w:hAnsi="Courier New" w:eastAsia="Courier New" w:cs="Courier New"/>
          <w:b/>
          <w:color w:val="000080"/>
          <w:sz w:val="20"/>
          <w:szCs w:val="20"/>
        </w:rPr>
        <w:t>];</w:t>
      </w:r>
    </w:p>
    <w:p w:rsidR="008E4806" w:rsidP="7C1593D1" w:rsidRDefault="7C1593D1" w14:paraId="70678743" w14:textId="712A4CE1">
      <w:pPr>
        <w:pStyle w:val="LO-normal"/>
        <w:spacing w:after="200" w:line="276" w:lineRule="auto"/>
        <w:jc w:val="both"/>
        <w:rPr>
          <w:rFonts w:ascii="Arial" w:hAnsi="Arial" w:eastAsia="Arial" w:cs="Arial"/>
        </w:rPr>
      </w:pPr>
      <w:r w:rsidRPr="7C1593D1">
        <w:rPr>
          <w:rFonts w:ascii="Arial" w:hAnsi="Arial" w:eastAsia="Arial" w:cs="Arial"/>
        </w:rPr>
        <w:t xml:space="preserve">Сви делови </w:t>
      </w:r>
      <w:r w:rsidRPr="7C1593D1">
        <w:rPr>
          <w:rFonts w:ascii="Courier New" w:hAnsi="Courier New" w:eastAsia="Courier New" w:cs="Courier New"/>
          <w:b/>
          <w:bCs/>
          <w:color w:val="0000FF"/>
          <w:sz w:val="20"/>
          <w:szCs w:val="20"/>
        </w:rPr>
        <w:t>wait</w:t>
      </w:r>
      <w:r w:rsidRPr="7C1593D1">
        <w:rPr>
          <w:rFonts w:ascii="Arial" w:hAnsi="Arial" w:eastAsia="Arial" w:cs="Arial"/>
        </w:rPr>
        <w:t xml:space="preserve"> наредбе су опциони, тако да се може написати и само </w:t>
      </w:r>
      <w:r w:rsidRPr="7C1593D1">
        <w:rPr>
          <w:rFonts w:ascii="Courier New" w:hAnsi="Courier New" w:eastAsia="Courier New" w:cs="Courier New"/>
          <w:b/>
          <w:bCs/>
          <w:color w:val="0000FF"/>
          <w:sz w:val="20"/>
          <w:szCs w:val="20"/>
        </w:rPr>
        <w:t>wait</w:t>
      </w:r>
      <w:r w:rsidRPr="7C1593D1">
        <w:rPr>
          <w:rFonts w:ascii="Courier New" w:hAnsi="Courier New" w:eastAsia="Courier New" w:cs="Courier New"/>
          <w:b/>
          <w:bCs/>
          <w:sz w:val="20"/>
          <w:szCs w:val="20"/>
        </w:rPr>
        <w:t>;</w:t>
      </w:r>
      <w:r w:rsidRPr="7C1593D1">
        <w:rPr>
          <w:rFonts w:ascii="Arial" w:hAnsi="Arial" w:eastAsia="Arial" w:cs="Arial"/>
        </w:rPr>
        <w:t xml:space="preserve"> (у ком случају се процес трајно суспендује; корисно нпр. да се напише процес који ће извршити неку иницијализацију на почетку а након тога неће радити ништа више).</w:t>
      </w:r>
    </w:p>
    <w:p w:rsidR="008E4806" w:rsidP="7C1593D1" w:rsidRDefault="008E4806" w14:paraId="15ABABF7" w14:textId="52C990C7">
      <w:pPr>
        <w:pStyle w:val="LO-normal"/>
        <w:spacing w:after="200" w:line="276" w:lineRule="auto"/>
        <w:jc w:val="both"/>
        <w:rPr>
          <w:rFonts w:ascii="Arial" w:hAnsi="Arial" w:eastAsia="Arial" w:cs="Arial"/>
        </w:rPr>
      </w:pPr>
    </w:p>
    <w:p w:rsidR="008E4806" w:rsidRDefault="7C1593D1" w14:paraId="11B2DDD0" w14:textId="32CE8E50">
      <w:pPr>
        <w:pStyle w:val="LO-normal"/>
        <w:spacing w:after="200" w:line="276" w:lineRule="auto"/>
        <w:rPr>
          <w:rFonts w:ascii="Arial" w:hAnsi="Arial" w:eastAsia="Arial" w:cs="Arial"/>
        </w:rPr>
      </w:pPr>
      <w:r w:rsidRPr="7C1593D1">
        <w:rPr>
          <w:rFonts w:ascii="Arial" w:hAnsi="Arial" w:eastAsia="Arial" w:cs="Arial"/>
        </w:rPr>
        <w:t xml:space="preserve">Услови који покрећу поново процес у </w:t>
      </w:r>
      <w:r w:rsidRPr="7C1593D1">
        <w:rPr>
          <w:rFonts w:ascii="Courier New" w:hAnsi="Courier New" w:eastAsia="Courier New" w:cs="Courier New"/>
          <w:b/>
          <w:bCs/>
          <w:color w:val="0000FF"/>
          <w:sz w:val="20"/>
          <w:szCs w:val="20"/>
        </w:rPr>
        <w:t xml:space="preserve">wait </w:t>
      </w:r>
      <w:r w:rsidRPr="7C1593D1">
        <w:rPr>
          <w:rFonts w:ascii="Arial" w:hAnsi="Arial" w:eastAsia="Arial" w:cs="Arial"/>
        </w:rPr>
        <w:t>клаузули су као у примерима:</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361E5E0B" w14:paraId="0027CE2D"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P="7C1593D1" w:rsidRDefault="7C1593D1" w14:paraId="73370777" w14:textId="239EC3FB">
            <w:pPr>
              <w:pStyle w:val="LO-normal"/>
              <w:rPr>
                <w:rFonts w:ascii="Arial" w:hAnsi="Arial" w:eastAsia="Arial" w:cs="Arial"/>
                <w:b/>
                <w:bCs/>
                <w:color w:val="000080"/>
                <w:sz w:val="20"/>
                <w:szCs w:val="20"/>
                <w:highlight w:val="white"/>
              </w:rPr>
            </w:pPr>
            <w:r w:rsidRPr="7C1593D1">
              <w:rPr>
                <w:rFonts w:ascii="Arial" w:hAnsi="Arial" w:eastAsia="Arial" w:cs="Arial"/>
                <w:b/>
                <w:bCs/>
                <w:smallCaps/>
                <w:color w:val="0000FF"/>
                <w:sz w:val="20"/>
                <w:szCs w:val="20"/>
                <w:highlight w:val="white"/>
              </w:rPr>
              <w:t>WAIT</w:t>
            </w:r>
            <w:r w:rsidRPr="7C1593D1">
              <w:rPr>
                <w:rFonts w:ascii="Arial" w:hAnsi="Arial" w:eastAsia="Arial" w:cs="Arial"/>
                <w:sz w:val="20"/>
                <w:szCs w:val="20"/>
                <w:highlight w:val="white"/>
              </w:rPr>
              <w:t xml:space="preserve"> </w:t>
            </w:r>
            <w:r w:rsidRPr="7C1593D1">
              <w:rPr>
                <w:rFonts w:ascii="Arial" w:hAnsi="Arial" w:eastAsia="Arial" w:cs="Arial"/>
                <w:b/>
                <w:bCs/>
                <w:smallCaps/>
                <w:color w:val="0000FF"/>
                <w:sz w:val="20"/>
                <w:szCs w:val="20"/>
                <w:highlight w:val="white"/>
              </w:rPr>
              <w:t>ON</w:t>
            </w:r>
            <w:r w:rsidRPr="7C1593D1">
              <w:rPr>
                <w:rFonts w:ascii="Arial" w:hAnsi="Arial" w:eastAsia="Arial" w:cs="Arial"/>
                <w:sz w:val="20"/>
                <w:szCs w:val="20"/>
                <w:highlight w:val="white"/>
              </w:rPr>
              <w:t xml:space="preserve"> </w:t>
            </w:r>
            <w:r w:rsidRPr="7C1593D1">
              <w:rPr>
                <w:rFonts w:ascii="Arial" w:hAnsi="Arial" w:eastAsia="Arial" w:cs="Arial"/>
                <w:sz w:val="20"/>
                <w:szCs w:val="20"/>
              </w:rPr>
              <w:t>in1, in2</w:t>
            </w:r>
            <w:r w:rsidRPr="7C1593D1">
              <w:rPr>
                <w:rFonts w:ascii="Arial" w:hAnsi="Arial" w:eastAsia="Arial" w:cs="Arial"/>
                <w:b/>
                <w:bCs/>
                <w:color w:val="000080"/>
                <w:sz w:val="20"/>
                <w:szCs w:val="20"/>
                <w:highlight w:val="white"/>
              </w:rPr>
              <w:t>; - чека на промену на било ком од наведених сигнала</w:t>
            </w:r>
          </w:p>
          <w:p w:rsidR="008E4806" w:rsidRDefault="7C1593D1" w14:paraId="2C4B0181" w14:textId="5BBB65D9">
            <w:pPr>
              <w:pStyle w:val="LO-normal"/>
              <w:rPr>
                <w:rFonts w:ascii="Arial" w:hAnsi="Arial" w:eastAsia="Arial" w:cs="Arial"/>
                <w:sz w:val="20"/>
                <w:szCs w:val="20"/>
                <w:highlight w:val="white"/>
              </w:rPr>
            </w:pPr>
            <w:r w:rsidRPr="7C1593D1">
              <w:rPr>
                <w:rFonts w:ascii="Arial" w:hAnsi="Arial" w:eastAsia="Arial" w:cs="Arial"/>
                <w:b/>
                <w:bCs/>
                <w:smallCaps/>
                <w:color w:val="0000FF"/>
                <w:sz w:val="20"/>
                <w:szCs w:val="20"/>
                <w:highlight w:val="white"/>
              </w:rPr>
              <w:t>WAIT FOR</w:t>
            </w:r>
            <w:r w:rsidRPr="7C1593D1">
              <w:rPr>
                <w:rFonts w:ascii="Arial" w:hAnsi="Arial" w:eastAsia="Arial" w:cs="Arial"/>
                <w:sz w:val="20"/>
                <w:szCs w:val="20"/>
              </w:rPr>
              <w:t xml:space="preserve"> 100 ns</w:t>
            </w:r>
            <w:r w:rsidRPr="7C1593D1">
              <w:rPr>
                <w:rFonts w:ascii="Arial" w:hAnsi="Arial" w:eastAsia="Arial" w:cs="Arial"/>
                <w:b/>
                <w:bCs/>
                <w:color w:val="000080"/>
                <w:sz w:val="20"/>
                <w:szCs w:val="20"/>
                <w:highlight w:val="white"/>
              </w:rPr>
              <w:t>; - чека 100 ns</w:t>
            </w:r>
          </w:p>
          <w:p w:rsidR="008E4806" w:rsidP="361E5E0B" w:rsidRDefault="7C1593D1" w14:paraId="548C3089" w14:textId="01A5B4BA">
            <w:pPr>
              <w:pStyle w:val="LO-normal"/>
              <w:spacing w:after="200"/>
              <w:jc w:val="both"/>
              <w:rPr>
                <w:rFonts w:ascii="Arial" w:hAnsi="Arial" w:eastAsia="Arial" w:cs="Arial"/>
              </w:rPr>
            </w:pPr>
            <w:r w:rsidRPr="361E5E0B">
              <w:rPr>
                <w:rFonts w:ascii="Arial" w:hAnsi="Arial" w:eastAsia="Arial" w:cs="Arial"/>
                <w:b/>
                <w:bCs/>
                <w:smallCaps/>
                <w:color w:val="0000FF"/>
                <w:sz w:val="20"/>
                <w:szCs w:val="20"/>
                <w:highlight w:val="white"/>
              </w:rPr>
              <w:t xml:space="preserve">WAIT </w:t>
            </w:r>
            <w:r w:rsidRPr="361E5E0B">
              <w:rPr>
                <w:rFonts w:ascii="Arial" w:hAnsi="Arial" w:eastAsia="Arial" w:cs="Arial"/>
                <w:b/>
                <w:bCs/>
                <w:smallCaps/>
                <w:color w:val="0000FF"/>
                <w:sz w:val="20"/>
                <w:szCs w:val="20"/>
              </w:rPr>
              <w:t>UNTIL</w:t>
            </w:r>
            <w:r w:rsidRPr="361E5E0B">
              <w:rPr>
                <w:rFonts w:ascii="Arial" w:hAnsi="Arial" w:eastAsia="Arial" w:cs="Arial"/>
                <w:sz w:val="20"/>
                <w:szCs w:val="20"/>
              </w:rPr>
              <w:t xml:space="preserve"> a=0; - </w:t>
            </w:r>
            <w:r w:rsidRPr="361E5E0B">
              <w:rPr>
                <w:rFonts w:ascii="Arial" w:hAnsi="Arial" w:eastAsia="Arial" w:cs="Arial"/>
                <w:b/>
                <w:bCs/>
                <w:color w:val="000080"/>
                <w:sz w:val="20"/>
                <w:szCs w:val="20"/>
                <w:highlight w:val="white"/>
              </w:rPr>
              <w:t>чека док СЛЕДЕЋИ ПУТ не постане испуњен услов</w:t>
            </w:r>
            <w:r w:rsidRPr="361E5E0B">
              <w:rPr>
                <w:rFonts w:ascii="Arial" w:hAnsi="Arial" w:eastAsia="Arial" w:cs="Arial"/>
                <w:sz w:val="20"/>
                <w:szCs w:val="20"/>
              </w:rPr>
              <w:t xml:space="preserve"> (чека на промену на било ком од наведених сигнала, која ће резултовати испуњење услова)</w:t>
            </w:r>
          </w:p>
        </w:tc>
      </w:tr>
      <w:tr w:rsidR="008E4806" w:rsidTr="361E5E0B" w14:paraId="02D9BBB5"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7C1593D1" w14:paraId="655FD4A9" w14:textId="1FD0C8E9">
            <w:pPr>
              <w:pStyle w:val="LO-normal"/>
              <w:rPr>
                <w:rFonts w:ascii="Arial" w:hAnsi="Arial" w:eastAsia="Arial" w:cs="Arial"/>
                <w:sz w:val="20"/>
                <w:szCs w:val="20"/>
              </w:rPr>
            </w:pPr>
            <w:r w:rsidRPr="7C1593D1">
              <w:rPr>
                <w:rFonts w:ascii="Courier New" w:hAnsi="Courier New" w:eastAsia="Courier New" w:cs="Courier New"/>
                <w:b/>
                <w:bCs/>
                <w:color w:val="0000FF"/>
                <w:sz w:val="20"/>
                <w:szCs w:val="20"/>
              </w:rPr>
              <w:t>wait</w:t>
            </w:r>
            <w:r w:rsidRPr="7C1593D1">
              <w:rPr>
                <w:rFonts w:ascii="Courier New" w:hAnsi="Courier New" w:eastAsia="Courier New" w:cs="Courier New"/>
                <w:sz w:val="20"/>
                <w:szCs w:val="20"/>
              </w:rPr>
              <w:t xml:space="preserve"> </w:t>
            </w:r>
            <w:r w:rsidRPr="7C1593D1">
              <w:rPr>
                <w:rFonts w:ascii="Courier New" w:hAnsi="Courier New" w:eastAsia="Courier New" w:cs="Courier New"/>
                <w:b/>
                <w:bCs/>
                <w:color w:val="0000FF"/>
                <w:sz w:val="20"/>
                <w:szCs w:val="20"/>
              </w:rPr>
              <w:t>for</w:t>
            </w:r>
            <w:r w:rsidRPr="7C1593D1">
              <w:rPr>
                <w:rFonts w:ascii="Arial" w:hAnsi="Arial" w:eastAsia="Arial" w:cs="Arial"/>
                <w:sz w:val="20"/>
                <w:szCs w:val="20"/>
              </w:rPr>
              <w:t xml:space="preserve"> није синтетизабилан, али налази примену у тестирању (у тзв. тестбенчевима)</w:t>
            </w:r>
          </w:p>
          <w:p w:rsidR="008E4806" w:rsidRDefault="00525D03" w14:paraId="7E306D9D" w14:textId="77777777">
            <w:pPr>
              <w:pStyle w:val="LO-normal"/>
              <w:rPr>
                <w:rFonts w:ascii="Arial" w:hAnsi="Arial" w:eastAsia="Arial" w:cs="Arial"/>
                <w:sz w:val="20"/>
                <w:szCs w:val="20"/>
              </w:rPr>
            </w:pP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until</w:t>
            </w:r>
            <w:r>
              <w:rPr>
                <w:rFonts w:ascii="Arial" w:hAnsi="Arial" w:eastAsia="Arial" w:cs="Arial"/>
                <w:sz w:val="20"/>
                <w:szCs w:val="20"/>
              </w:rPr>
              <w:t xml:space="preserve"> није увек синтетизабилан; најбезбедније је користити</w:t>
            </w:r>
            <w:r>
              <w:rPr>
                <w:rFonts w:ascii="Arial" w:hAnsi="Arial" w:eastAsia="Arial" w:cs="Arial"/>
                <w:b/>
                <w:smallCaps/>
                <w:color w:val="0000FF"/>
                <w:sz w:val="20"/>
                <w:szCs w:val="20"/>
                <w:highlight w:val="white"/>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on</w:t>
            </w:r>
            <w:r>
              <w:rPr>
                <w:rFonts w:ascii="Arial" w:hAnsi="Arial" w:eastAsia="Arial" w:cs="Arial"/>
                <w:sz w:val="20"/>
                <w:szCs w:val="20"/>
              </w:rPr>
              <w:t>.</w:t>
            </w:r>
          </w:p>
        </w:tc>
      </w:tr>
    </w:tbl>
    <w:p w:rsidR="008E4806" w:rsidRDefault="008E4806" w14:paraId="34CE0A41" w14:textId="77777777">
      <w:pPr>
        <w:pStyle w:val="LO-normal"/>
        <w:spacing w:after="200"/>
        <w:rPr>
          <w:rFonts w:ascii="Arial" w:hAnsi="Arial" w:eastAsia="Arial" w:cs="Arial"/>
        </w:rPr>
      </w:pPr>
    </w:p>
    <w:p w:rsidR="008E4806" w:rsidRDefault="7C1593D1" w14:paraId="24F4D3AD" w14:textId="30CDADEE">
      <w:pPr>
        <w:pStyle w:val="LO-normal"/>
        <w:jc w:val="both"/>
        <w:rPr>
          <w:rFonts w:ascii="Arial" w:hAnsi="Arial" w:eastAsia="Arial" w:cs="Arial"/>
        </w:rPr>
      </w:pPr>
      <w:bookmarkStart w:name="SensitivityLista" w:id="12"/>
      <w:bookmarkEnd w:id="12"/>
      <w:commentRangeStart w:id="13"/>
      <w:commentRangeStart w:id="14"/>
      <w:commentRangeStart w:id="15"/>
      <w:r w:rsidRPr="1C17F0B1" w:rsidR="7C1593D1">
        <w:rPr>
          <w:rFonts w:ascii="Arial" w:hAnsi="Arial" w:eastAsia="Arial" w:cs="Arial"/>
          <w:i w:val="1"/>
          <w:iCs w:val="1"/>
          <w:highlight w:val="white"/>
        </w:rPr>
        <w:t>SENSITIVITY</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r w:rsidRPr="1C17F0B1" w:rsidR="7C1593D1">
        <w:rPr>
          <w:rFonts w:ascii="Arial" w:hAnsi="Arial" w:eastAsia="Arial" w:cs="Arial"/>
          <w:i w:val="1"/>
          <w:iCs w:val="1"/>
          <w:highlight w:val="white"/>
        </w:rPr>
        <w:t xml:space="preserve"> </w:t>
      </w:r>
      <w:r w:rsidRPr="1C17F0B1" w:rsidR="7C1593D1">
        <w:rPr>
          <w:rFonts w:ascii="Arial" w:hAnsi="Arial" w:eastAsia="Arial" w:cs="Arial"/>
          <w:highlight w:val="white"/>
        </w:rPr>
        <w:t xml:space="preserve">ЛИСТА (заграда са листом сигнала у заглављу процеса: </w:t>
      </w:r>
      <w:r w:rsidRPr="1C17F0B1" w:rsidR="7C1593D1">
        <w:rPr>
          <w:rFonts w:ascii="Courier New" w:hAnsi="Courier New" w:eastAsia="Courier New" w:cs="Courier New"/>
          <w:b w:val="1"/>
          <w:bCs w:val="1"/>
          <w:color w:val="0000FF"/>
          <w:highlight w:val="white"/>
        </w:rPr>
        <w:t>process</w:t>
      </w:r>
      <w:r w:rsidRPr="1C17F0B1" w:rsidR="7C1593D1">
        <w:rPr>
          <w:rFonts w:ascii="Courier New" w:hAnsi="Courier New" w:eastAsia="Courier New" w:cs="Courier New"/>
          <w:highlight w:val="white"/>
        </w:rPr>
        <w:t xml:space="preserve"> </w:t>
      </w:r>
      <w:r w:rsidRPr="1C17F0B1" w:rsidR="7C1593D1">
        <w:rPr>
          <w:rFonts w:ascii="Courier New" w:hAnsi="Courier New" w:eastAsia="Courier New" w:cs="Courier New"/>
          <w:b w:val="1"/>
          <w:bCs w:val="1"/>
          <w:color w:val="000080"/>
          <w:highlight w:val="white"/>
        </w:rPr>
        <w:t>(</w:t>
      </w:r>
      <w:r w:rsidRPr="1C17F0B1" w:rsidR="7C1593D1">
        <w:rPr>
          <w:rFonts w:ascii="Courier New" w:hAnsi="Courier New" w:eastAsia="Courier New" w:cs="Courier New"/>
          <w:highlight w:val="white"/>
        </w:rPr>
        <w:t>signal_1</w:t>
      </w:r>
      <w:r w:rsidRPr="1C17F0B1" w:rsidR="7C1593D1">
        <w:rPr>
          <w:rFonts w:ascii="Courier New" w:hAnsi="Courier New" w:eastAsia="Courier New" w:cs="Courier New"/>
          <w:b w:val="1"/>
          <w:bCs w:val="1"/>
          <w:color w:val="000080"/>
          <w:highlight w:val="white"/>
        </w:rPr>
        <w:t>,</w:t>
      </w:r>
      <w:r w:rsidRPr="1C17F0B1" w:rsidR="7C1593D1">
        <w:rPr>
          <w:rFonts w:ascii="Courier New" w:hAnsi="Courier New" w:eastAsia="Courier New" w:cs="Courier New"/>
          <w:highlight w:val="white"/>
        </w:rPr>
        <w:t xml:space="preserve"> signal_2</w:t>
      </w:r>
      <w:r w:rsidRPr="1C17F0B1" w:rsidR="7C1593D1">
        <w:rPr>
          <w:rFonts w:ascii="Courier New" w:hAnsi="Courier New" w:eastAsia="Courier New" w:cs="Courier New"/>
          <w:b w:val="1"/>
          <w:bCs w:val="1"/>
          <w:color w:val="000080"/>
          <w:highlight w:val="white"/>
        </w:rPr>
        <w:t>,</w:t>
      </w:r>
      <w:r w:rsidRPr="1C17F0B1" w:rsidR="7C1593D1">
        <w:rPr>
          <w:rFonts w:ascii="Courier New" w:hAnsi="Courier New" w:eastAsia="Courier New" w:cs="Courier New"/>
          <w:highlight w:val="white"/>
        </w:rPr>
        <w:t xml:space="preserve"> </w:t>
      </w:r>
      <w:r w:rsidRPr="1C17F0B1" w:rsidR="7C1593D1">
        <w:rPr>
          <w:rFonts w:ascii="Courier New" w:hAnsi="Courier New" w:eastAsia="Courier New" w:cs="Courier New"/>
          <w:b w:val="1"/>
          <w:bCs w:val="1"/>
          <w:color w:val="000080"/>
          <w:highlight w:val="white"/>
        </w:rPr>
        <w:t>...)</w:t>
      </w:r>
      <w:r w:rsidRPr="1C17F0B1" w:rsidR="7C1593D1">
        <w:rPr>
          <w:rFonts w:ascii="Arial" w:hAnsi="Arial" w:eastAsia="Arial" w:cs="Arial"/>
          <w:highlight w:val="white"/>
        </w:rPr>
        <w:t xml:space="preserve"> има исти ефекат као једна </w:t>
      </w:r>
      <w:r w:rsidRPr="1C17F0B1" w:rsidR="42858FC3">
        <w:rPr>
          <w:rFonts w:ascii="Courier New" w:hAnsi="Courier New" w:eastAsia="Courier New" w:cs="Courier New"/>
          <w:b w:val="1"/>
          <w:bCs w:val="1"/>
          <w:color w:val="0000FF"/>
          <w:sz w:val="20"/>
          <w:szCs w:val="20"/>
        </w:rPr>
        <w:t>wait</w:t>
      </w:r>
      <w:r w:rsidRPr="1C17F0B1" w:rsidR="42858FC3">
        <w:rPr>
          <w:rFonts w:ascii="Courier New" w:hAnsi="Courier New" w:eastAsia="Courier New" w:cs="Courier New"/>
          <w:sz w:val="20"/>
          <w:szCs w:val="20"/>
        </w:rPr>
        <w:t xml:space="preserve"> </w:t>
      </w:r>
      <w:r w:rsidRPr="1C17F0B1" w:rsidR="42858FC3">
        <w:rPr>
          <w:rFonts w:ascii="Courier New" w:hAnsi="Courier New" w:eastAsia="Courier New" w:cs="Courier New"/>
          <w:b w:val="1"/>
          <w:bCs w:val="1"/>
          <w:color w:val="0000FF"/>
          <w:sz w:val="20"/>
          <w:szCs w:val="20"/>
        </w:rPr>
        <w:t>on</w:t>
      </w:r>
      <w:r w:rsidRPr="1C17F0B1" w:rsidR="7C1593D1">
        <w:rPr>
          <w:rFonts w:ascii="Arial" w:hAnsi="Arial" w:eastAsia="Arial" w:cs="Arial"/>
          <w:highlight w:val="white"/>
        </w:rPr>
        <w:t xml:space="preserve"> клаузула на крају тела процеса:</w:t>
      </w:r>
      <w:r w:rsidRPr="1C17F0B1" w:rsidR="025F0A4F">
        <w:rPr>
          <w:rFonts w:ascii="Arial" w:hAnsi="Arial" w:eastAsia="Arial" w:cs="Arial"/>
          <w:highlight w:val="white"/>
        </w:rPr>
        <w:t xml:space="preserve"> </w:t>
      </w:r>
    </w:p>
    <w:p w:rsidR="008E4806" w:rsidRDefault="008E4806" w14:paraId="62EBF3C5" w14:textId="77777777">
      <w:pPr>
        <w:pStyle w:val="LO-normal"/>
        <w:rPr>
          <w:rFonts w:ascii="Arial" w:hAnsi="Arial" w:eastAsia="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4681"/>
        <w:gridCol w:w="4679"/>
      </w:tblGrid>
      <w:tr w:rsidR="008E4806" w14:paraId="66A732DC" w14:textId="77777777">
        <w:tc>
          <w:tcPr>
            <w:tcW w:w="4680" w:type="dxa"/>
            <w:tcBorders>
              <w:top w:val="single" w:color="000000" w:sz="8" w:space="0"/>
              <w:left w:val="single" w:color="000000" w:sz="8" w:space="0"/>
              <w:bottom w:val="single" w:color="000000" w:sz="8" w:space="0"/>
              <w:right w:val="single" w:color="000000" w:sz="8" w:space="0"/>
            </w:tcBorders>
            <w:shd w:val="clear" w:color="auto" w:fill="auto"/>
          </w:tcPr>
          <w:p w:rsidR="008E4806" w:rsidRDefault="00525D03" w14:paraId="582E9AD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a</w:t>
            </w:r>
            <w:r>
              <w:rPr>
                <w:rFonts w:ascii="Courier New" w:hAnsi="Courier New" w:eastAsia="Courier New" w:cs="Courier New"/>
                <w:b/>
                <w:color w:val="000080"/>
                <w:sz w:val="20"/>
                <w:szCs w:val="20"/>
              </w:rPr>
              <w:t>,</w:t>
            </w:r>
            <w:r>
              <w:rPr>
                <w:rFonts w:ascii="Courier New" w:hAnsi="Courier New" w:eastAsia="Courier New" w:cs="Courier New"/>
                <w:sz w:val="20"/>
                <w:szCs w:val="20"/>
              </w:rPr>
              <w:t>b</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403DC7E1"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y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a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b</w:t>
            </w:r>
            <w:r>
              <w:rPr>
                <w:rFonts w:ascii="Courier New" w:hAnsi="Courier New" w:eastAsia="Courier New" w:cs="Courier New"/>
                <w:b/>
                <w:color w:val="000080"/>
                <w:sz w:val="20"/>
                <w:szCs w:val="20"/>
              </w:rPr>
              <w:t>;</w:t>
            </w:r>
          </w:p>
          <w:p w:rsidR="008E4806" w:rsidRDefault="00525D03" w14:paraId="2F85C9B5" w14:textId="77777777">
            <w:pPr>
              <w:pStyle w:val="LO-normal"/>
              <w:widowControl w:val="0"/>
              <w:rPr>
                <w:rFonts w:ascii="Arial" w:hAnsi="Arial" w:eastAsia="Arial" w:cs="Arial"/>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tc>
        <w:tc>
          <w:tcPr>
            <w:tcW w:w="4679" w:type="dxa"/>
            <w:tcBorders>
              <w:top w:val="single" w:color="000000" w:sz="8" w:space="0"/>
              <w:left w:val="single" w:color="000000" w:sz="8" w:space="0"/>
              <w:bottom w:val="single" w:color="000000" w:sz="8" w:space="0"/>
              <w:right w:val="single" w:color="000000" w:sz="8" w:space="0"/>
            </w:tcBorders>
            <w:shd w:val="clear" w:color="auto" w:fill="auto"/>
          </w:tcPr>
          <w:p w:rsidR="008E4806" w:rsidRDefault="00525D03" w14:paraId="23A057D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0493F8E7"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y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a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b</w:t>
            </w:r>
            <w:r>
              <w:rPr>
                <w:rFonts w:ascii="Courier New" w:hAnsi="Courier New" w:eastAsia="Courier New" w:cs="Courier New"/>
                <w:b/>
                <w:color w:val="000080"/>
                <w:sz w:val="20"/>
                <w:szCs w:val="20"/>
              </w:rPr>
              <w:t>;</w:t>
            </w:r>
          </w:p>
          <w:p w:rsidR="008E4806" w:rsidRDefault="00525D03" w14:paraId="1266E6E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on</w:t>
            </w:r>
            <w:r>
              <w:rPr>
                <w:rFonts w:ascii="Courier New" w:hAnsi="Courier New" w:eastAsia="Courier New" w:cs="Courier New"/>
                <w:sz w:val="20"/>
                <w:szCs w:val="20"/>
              </w:rPr>
              <w:t xml:space="preserve"> a</w:t>
            </w:r>
            <w:r>
              <w:rPr>
                <w:rFonts w:ascii="Courier New" w:hAnsi="Courier New" w:eastAsia="Courier New" w:cs="Courier New"/>
                <w:b/>
                <w:color w:val="000080"/>
                <w:sz w:val="20"/>
                <w:szCs w:val="20"/>
              </w:rPr>
              <w:t>,</w:t>
            </w:r>
            <w:r>
              <w:rPr>
                <w:rFonts w:ascii="Courier New" w:hAnsi="Courier New" w:eastAsia="Courier New" w:cs="Courier New"/>
                <w:sz w:val="20"/>
                <w:szCs w:val="20"/>
              </w:rPr>
              <w:t>b</w:t>
            </w:r>
            <w:r>
              <w:rPr>
                <w:rFonts w:ascii="Courier New" w:hAnsi="Courier New" w:eastAsia="Courier New" w:cs="Courier New"/>
                <w:b/>
                <w:color w:val="000080"/>
                <w:sz w:val="20"/>
                <w:szCs w:val="20"/>
              </w:rPr>
              <w:t>;</w:t>
            </w:r>
          </w:p>
          <w:p w:rsidR="008E4806" w:rsidRDefault="00525D03" w14:paraId="028D719D" w14:textId="77777777">
            <w:pPr>
              <w:pStyle w:val="LO-normal"/>
              <w:widowControl w:val="0"/>
              <w:rPr>
                <w:rFonts w:ascii="Arial" w:hAnsi="Arial" w:eastAsia="Arial" w:cs="Arial"/>
              </w:rPr>
            </w:pPr>
            <w:r>
              <w:rPr>
                <w:rFonts w:ascii="Courier New" w:hAnsi="Courier New" w:eastAsia="Courier New" w:cs="Courier New"/>
                <w:color w:val="FF8000"/>
                <w:sz w:val="20"/>
                <w:szCs w:val="20"/>
              </w:rPr>
              <w:t>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p>
        </w:tc>
      </w:tr>
    </w:tbl>
    <w:p w:rsidR="008E4806" w:rsidRDefault="00525D03" w14:paraId="41184A61" w14:textId="77777777">
      <w:pPr>
        <w:pStyle w:val="LO-normal"/>
        <w:jc w:val="both"/>
        <w:rPr>
          <w:rFonts w:ascii="Arial" w:hAnsi="Arial" w:eastAsia="Arial" w:cs="Arial"/>
          <w:highlight w:val="white"/>
        </w:rPr>
      </w:pPr>
      <w:r>
        <w:rPr>
          <w:rFonts w:ascii="Arial" w:hAnsi="Arial" w:eastAsia="Arial" w:cs="Arial"/>
          <w:highlight w:val="white"/>
        </w:rPr>
        <w:t xml:space="preserve">Ако процес има sensitivity листу, у телу процеса не сме да постоји </w:t>
      </w:r>
      <w:r>
        <w:rPr>
          <w:rFonts w:ascii="Courier New" w:hAnsi="Courier New" w:eastAsia="Courier New" w:cs="Courier New"/>
          <w:b/>
          <w:color w:val="0000FF"/>
          <w:sz w:val="20"/>
          <w:szCs w:val="20"/>
        </w:rPr>
        <w:t>wait</w:t>
      </w:r>
      <w:r>
        <w:rPr>
          <w:rFonts w:ascii="Arial" w:hAnsi="Arial" w:eastAsia="Arial" w:cs="Arial"/>
          <w:highlight w:val="white"/>
        </w:rPr>
        <w:t xml:space="preserve"> клаузула.</w:t>
      </w:r>
    </w:p>
    <w:p w:rsidR="008E4806" w:rsidRDefault="008E4806" w14:paraId="6D98A12B" w14:textId="77777777">
      <w:pPr>
        <w:pStyle w:val="LO-normal"/>
        <w:spacing w:after="200" w:line="276" w:lineRule="auto"/>
        <w:jc w:val="both"/>
        <w:rPr>
          <w:rFonts w:ascii="Arial" w:hAnsi="Arial" w:eastAsia="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057405E6" w14:paraId="2E3709FB"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7C1593D1" w14:paraId="2FF50091" w14:textId="26C835FF">
            <w:pPr>
              <w:pStyle w:val="LO-normal"/>
              <w:rPr>
                <w:rFonts w:ascii="Arial" w:hAnsi="Arial" w:eastAsia="Arial" w:cs="Arial"/>
                <w:u w:val="single"/>
              </w:rPr>
            </w:pPr>
            <w:bookmarkStart w:name="Primer5" w:id="16"/>
            <w:r w:rsidRPr="7C1593D1">
              <w:rPr>
                <w:rFonts w:ascii="Arial" w:hAnsi="Arial" w:eastAsia="Arial" w:cs="Arial"/>
                <w:b/>
                <w:bCs/>
                <w:u w:val="single"/>
              </w:rPr>
              <w:t>Z</w:t>
            </w:r>
            <w:r w:rsidRPr="7C1593D1">
              <w:rPr>
                <w:rFonts w:ascii="Arial" w:hAnsi="Arial" w:eastAsia="Arial" w:cs="Arial"/>
                <w:u w:val="single"/>
              </w:rPr>
              <w:t xml:space="preserve"> ПРИМЕР 5, генератор клока</w:t>
            </w:r>
          </w:p>
          <w:p w:rsidR="008E4806" w:rsidRDefault="00525D03" w14:paraId="599492BC" w14:textId="77777777">
            <w:pPr>
              <w:pStyle w:val="LO-normal"/>
              <w:spacing w:after="200" w:line="276" w:lineRule="auto"/>
              <w:ind w:left="600"/>
              <w:rPr>
                <w:rFonts w:ascii="Arial" w:hAnsi="Arial" w:eastAsia="Arial" w:cs="Arial"/>
              </w:rPr>
            </w:pPr>
            <w:r>
              <w:rPr>
                <w:rFonts w:ascii="Arial" w:hAnsi="Arial" w:eastAsia="Arial" w:cs="Arial"/>
                <w:color w:val="E36C09"/>
              </w:rPr>
              <w:t>Уводе се: процес, wait, задавање таласног облика помоћу after.</w:t>
            </w:r>
          </w:p>
          <w:p w:rsidR="008E4806" w:rsidP="7C1593D1" w:rsidRDefault="7C1593D1" w14:paraId="290AB7F8" w14:textId="1BA97D1E">
            <w:pPr>
              <w:pStyle w:val="LO-normal"/>
              <w:rPr>
                <w:rFonts w:ascii="Arial" w:hAnsi="Arial" w:eastAsia="Arial" w:cs="Arial"/>
              </w:rPr>
            </w:pPr>
            <w:r w:rsidRPr="7C1593D1">
              <w:rPr>
                <w:rFonts w:ascii="Arial" w:hAnsi="Arial" w:eastAsia="Arial" w:cs="Arial"/>
              </w:rPr>
              <w:t xml:space="preserve">Потребно је креирати процес који ће генерисати сигнал који има облик тактног сигнала са полупериодом која је смештена у константи </w:t>
            </w:r>
            <w:r w:rsidRPr="7C1593D1">
              <w:rPr>
                <w:rFonts w:ascii="Courier New" w:hAnsi="Courier New" w:eastAsia="Courier New" w:cs="Courier New"/>
                <w:sz w:val="20"/>
                <w:szCs w:val="20"/>
              </w:rPr>
              <w:t>T_pw</w:t>
            </w:r>
            <w:r w:rsidRPr="7C1593D1">
              <w:rPr>
                <w:rFonts w:ascii="Arial" w:hAnsi="Arial" w:eastAsia="Arial" w:cs="Arial"/>
              </w:rPr>
              <w:t xml:space="preserve">, типа </w:t>
            </w:r>
            <w:r w:rsidRPr="7C1593D1">
              <w:rPr>
                <w:rFonts w:ascii="Courier New" w:hAnsi="Courier New" w:eastAsia="Courier New" w:cs="Courier New"/>
                <w:color w:val="8000FF"/>
                <w:sz w:val="20"/>
                <w:szCs w:val="20"/>
              </w:rPr>
              <w:t>time</w:t>
            </w:r>
            <w:r w:rsidRPr="7C1593D1">
              <w:rPr>
                <w:rFonts w:ascii="Arial" w:hAnsi="Arial" w:eastAsia="Arial" w:cs="Arial"/>
              </w:rPr>
              <w:t>.</w:t>
            </w:r>
          </w:p>
        </w:tc>
      </w:tr>
      <w:tr w:rsidR="008E4806" w:rsidTr="057405E6" w14:paraId="52978826"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587158A9"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01</w:t>
            </w:r>
            <w:r>
              <w:rPr>
                <w:rFonts w:ascii="Courier New" w:hAnsi="Courier New" w:eastAsia="Courier New" w:cs="Courier New"/>
                <w:b/>
                <w:color w:val="0000FF"/>
                <w:sz w:val="20"/>
                <w:szCs w:val="20"/>
                <w:highlight w:val="white"/>
              </w:rPr>
              <w:t xml:space="preserve">  clock_gen</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PROCESS IS </w:t>
            </w:r>
            <w:r>
              <w:rPr>
                <w:rFonts w:ascii="Courier New" w:hAnsi="Courier New" w:eastAsia="Courier New" w:cs="Courier New"/>
                <w:b/>
                <w:color w:val="008000"/>
                <w:sz w:val="20"/>
                <w:szCs w:val="20"/>
                <w:highlight w:val="white"/>
              </w:rPr>
              <w:t>-- labela je opciona</w:t>
            </w:r>
          </w:p>
          <w:p w:rsidR="008E4806" w:rsidRDefault="00525D03" w14:paraId="1C9A0594"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02</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w:t>
            </w:r>
          </w:p>
          <w:p w:rsidR="008E4806" w:rsidRDefault="00525D03" w14:paraId="0290E315"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03</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-- 1. način</w:t>
            </w:r>
          </w:p>
          <w:p w:rsidR="008E4806" w:rsidRDefault="00525D03" w14:paraId="7B079A3D"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04</w:t>
            </w:r>
            <w:r>
              <w:rPr>
                <w:rFonts w:ascii="Courier New" w:hAnsi="Courier New" w:eastAsia="Courier New" w:cs="Courier New"/>
                <w:b/>
                <w:color w:val="0000FF"/>
                <w:sz w:val="20"/>
                <w:szCs w:val="20"/>
                <w:highlight w:val="white"/>
              </w:rPr>
              <w:t xml:space="preserve">  BEGIN</w:t>
            </w:r>
          </w:p>
          <w:p w:rsidR="008E4806" w:rsidRDefault="00525D03" w14:paraId="55411064"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05</w:t>
            </w:r>
            <w:r>
              <w:rPr>
                <w:rFonts w:ascii="Courier New" w:hAnsi="Courier New" w:eastAsia="Courier New" w:cs="Courier New"/>
                <w:b/>
                <w:color w:val="0000FF"/>
                <w:sz w:val="20"/>
                <w:szCs w:val="20"/>
                <w:highlight w:val="white"/>
              </w:rPr>
              <w:t xml:space="preserve">      clk1</w:t>
            </w:r>
            <w:r>
              <w:rPr>
                <w:rFonts w:ascii="Courier New" w:hAnsi="Courier New" w:eastAsia="Courier New" w:cs="Courier New"/>
                <w:b/>
                <w:color w:val="000080"/>
                <w:sz w:val="20"/>
                <w:szCs w:val="20"/>
                <w:highlight w:val="white"/>
              </w:rPr>
              <w:t>&lt;=</w:t>
            </w:r>
            <w:r>
              <w:rPr>
                <w:rFonts w:ascii="Courier New" w:hAnsi="Courier New" w:eastAsia="Courier New" w:cs="Courier New"/>
                <w:b/>
                <w:color w:val="808080"/>
                <w:sz w:val="20"/>
                <w:szCs w:val="20"/>
                <w:highlight w:val="white"/>
              </w:rPr>
              <w:t>'1'</w:t>
            </w:r>
            <w:r>
              <w:rPr>
                <w:rFonts w:ascii="Courier New" w:hAnsi="Courier New" w:eastAsia="Courier New" w:cs="Courier New"/>
                <w:b/>
                <w:color w:val="000080"/>
                <w:sz w:val="20"/>
                <w:szCs w:val="20"/>
                <w:highlight w:val="white"/>
              </w:rPr>
              <w:t>;</w:t>
            </w:r>
          </w:p>
          <w:p w:rsidR="008E4806" w:rsidRDefault="00525D03" w14:paraId="49038B72"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06</w:t>
            </w:r>
            <w:r>
              <w:rPr>
                <w:rFonts w:ascii="Courier New" w:hAnsi="Courier New" w:eastAsia="Courier New" w:cs="Courier New"/>
                <w:b/>
                <w:color w:val="0000FF"/>
                <w:sz w:val="20"/>
                <w:szCs w:val="20"/>
                <w:highlight w:val="white"/>
              </w:rPr>
              <w:t xml:space="preserve">      wait for T_pw</w:t>
            </w:r>
            <w:r>
              <w:rPr>
                <w:rFonts w:ascii="Courier New" w:hAnsi="Courier New" w:eastAsia="Courier New" w:cs="Courier New"/>
                <w:b/>
                <w:color w:val="000080"/>
                <w:sz w:val="20"/>
                <w:szCs w:val="20"/>
                <w:highlight w:val="white"/>
              </w:rPr>
              <w:t>;</w:t>
            </w:r>
          </w:p>
          <w:p w:rsidR="008E4806" w:rsidRDefault="00525D03" w14:paraId="200F22BF"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07</w:t>
            </w:r>
            <w:r>
              <w:rPr>
                <w:rFonts w:ascii="Courier New" w:hAnsi="Courier New" w:eastAsia="Courier New" w:cs="Courier New"/>
                <w:b/>
                <w:color w:val="0000FF"/>
                <w:sz w:val="20"/>
                <w:szCs w:val="20"/>
                <w:highlight w:val="white"/>
              </w:rPr>
              <w:t xml:space="preserve">      clk1</w:t>
            </w:r>
            <w:r>
              <w:rPr>
                <w:rFonts w:ascii="Courier New" w:hAnsi="Courier New" w:eastAsia="Courier New" w:cs="Courier New"/>
                <w:b/>
                <w:color w:val="000080"/>
                <w:sz w:val="20"/>
                <w:szCs w:val="20"/>
                <w:highlight w:val="white"/>
              </w:rPr>
              <w:t>&lt;=</w:t>
            </w:r>
            <w:r>
              <w:rPr>
                <w:rFonts w:ascii="Courier New" w:hAnsi="Courier New" w:eastAsia="Courier New" w:cs="Courier New"/>
                <w:b/>
                <w:color w:val="808080"/>
                <w:sz w:val="20"/>
                <w:szCs w:val="20"/>
                <w:highlight w:val="white"/>
              </w:rPr>
              <w:t>'0'</w:t>
            </w:r>
            <w:r>
              <w:rPr>
                <w:rFonts w:ascii="Courier New" w:hAnsi="Courier New" w:eastAsia="Courier New" w:cs="Courier New"/>
                <w:b/>
                <w:color w:val="000080"/>
                <w:sz w:val="20"/>
                <w:szCs w:val="20"/>
                <w:highlight w:val="white"/>
              </w:rPr>
              <w:t>;</w:t>
            </w:r>
          </w:p>
          <w:p w:rsidR="008E4806" w:rsidRDefault="00525D03" w14:paraId="387C0E94"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08</w:t>
            </w:r>
            <w:r>
              <w:rPr>
                <w:rFonts w:ascii="Courier New" w:hAnsi="Courier New" w:eastAsia="Courier New" w:cs="Courier New"/>
                <w:b/>
                <w:color w:val="0000FF"/>
                <w:sz w:val="20"/>
                <w:szCs w:val="20"/>
                <w:highlight w:val="white"/>
              </w:rPr>
              <w:t xml:space="preserve">      wait for T_pw</w:t>
            </w:r>
            <w:r>
              <w:rPr>
                <w:rFonts w:ascii="Courier New" w:hAnsi="Courier New" w:eastAsia="Courier New" w:cs="Courier New"/>
                <w:b/>
                <w:color w:val="000080"/>
                <w:sz w:val="20"/>
                <w:szCs w:val="20"/>
                <w:highlight w:val="white"/>
              </w:rPr>
              <w:t>;</w:t>
            </w:r>
          </w:p>
          <w:p w:rsidR="008E4806" w:rsidRDefault="00525D03" w14:paraId="77A62630"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09</w:t>
            </w:r>
            <w:r>
              <w:rPr>
                <w:rFonts w:ascii="Courier New" w:hAnsi="Courier New" w:eastAsia="Courier New" w:cs="Courier New"/>
                <w:b/>
                <w:color w:val="0000FF"/>
                <w:sz w:val="20"/>
                <w:szCs w:val="20"/>
                <w:highlight w:val="white"/>
              </w:rPr>
              <w:t xml:space="preserve">  END PROCESS clock_gen</w:t>
            </w:r>
            <w:r>
              <w:rPr>
                <w:rFonts w:ascii="Courier New" w:hAnsi="Courier New" w:eastAsia="Courier New" w:cs="Courier New"/>
                <w:b/>
                <w:color w:val="000080"/>
                <w:sz w:val="20"/>
                <w:szCs w:val="20"/>
                <w:highlight w:val="white"/>
              </w:rPr>
              <w:t>;</w:t>
            </w:r>
          </w:p>
          <w:p w:rsidR="008E4806" w:rsidRDefault="00525D03" w14:paraId="217A07D8"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10</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w:t>
            </w:r>
          </w:p>
          <w:p w:rsidR="008E4806" w:rsidRDefault="00525D03" w14:paraId="5AEAD125"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11</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--2. način:</w:t>
            </w:r>
          </w:p>
          <w:p w:rsidR="008E4806" w:rsidRDefault="00525D03" w14:paraId="73569F45"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12</w:t>
            </w:r>
            <w:r>
              <w:rPr>
                <w:rFonts w:ascii="Courier New" w:hAnsi="Courier New" w:eastAsia="Courier New" w:cs="Courier New"/>
                <w:b/>
                <w:color w:val="0000FF"/>
                <w:sz w:val="20"/>
                <w:szCs w:val="20"/>
                <w:highlight w:val="white"/>
              </w:rPr>
              <w:t xml:space="preserve">  clock_gen</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PROCESS IS </w:t>
            </w:r>
          </w:p>
          <w:p w:rsidR="008E4806" w:rsidRDefault="00525D03" w14:paraId="069E506D"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13</w:t>
            </w:r>
            <w:r>
              <w:rPr>
                <w:rFonts w:ascii="Courier New" w:hAnsi="Courier New" w:eastAsia="Courier New" w:cs="Courier New"/>
                <w:b/>
                <w:color w:val="0000FF"/>
                <w:sz w:val="20"/>
                <w:szCs w:val="20"/>
                <w:highlight w:val="white"/>
              </w:rPr>
              <w:t xml:space="preserve">  BEGIN</w:t>
            </w:r>
          </w:p>
          <w:p w:rsidR="008E4806" w:rsidRDefault="00525D03" w14:paraId="06845BE9"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14</w:t>
            </w:r>
            <w:r>
              <w:rPr>
                <w:rFonts w:ascii="Courier New" w:hAnsi="Courier New" w:eastAsia="Courier New" w:cs="Courier New"/>
                <w:b/>
                <w:color w:val="0000FF"/>
                <w:sz w:val="20"/>
                <w:szCs w:val="20"/>
                <w:highlight w:val="white"/>
              </w:rPr>
              <w:t xml:space="preserve">      clk2</w:t>
            </w:r>
            <w:r>
              <w:rPr>
                <w:rFonts w:ascii="Courier New" w:hAnsi="Courier New" w:eastAsia="Courier New" w:cs="Courier New"/>
                <w:b/>
                <w:color w:val="000080"/>
                <w:sz w:val="20"/>
                <w:szCs w:val="20"/>
                <w:highlight w:val="white"/>
              </w:rPr>
              <w:t>&lt;=</w:t>
            </w:r>
            <w:r>
              <w:rPr>
                <w:rFonts w:ascii="Courier New" w:hAnsi="Courier New" w:eastAsia="Courier New" w:cs="Courier New"/>
                <w:b/>
                <w:color w:val="808080"/>
                <w:sz w:val="20"/>
                <w:szCs w:val="20"/>
                <w:highlight w:val="white"/>
              </w:rPr>
              <w:t>'1'</w:t>
            </w:r>
            <w:r>
              <w:rPr>
                <w:rFonts w:ascii="Courier New" w:hAnsi="Courier New" w:eastAsia="Courier New" w:cs="Courier New"/>
                <w:b/>
                <w:color w:val="0000FF"/>
                <w:sz w:val="20"/>
                <w:szCs w:val="20"/>
                <w:highlight w:val="white"/>
              </w:rPr>
              <w:t xml:space="preserve"> AFTER T_pw</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808080"/>
                <w:sz w:val="20"/>
                <w:szCs w:val="20"/>
                <w:highlight w:val="white"/>
              </w:rPr>
              <w:t>'0'</w:t>
            </w:r>
            <w:r>
              <w:rPr>
                <w:rFonts w:ascii="Courier New" w:hAnsi="Courier New" w:eastAsia="Courier New" w:cs="Courier New"/>
                <w:b/>
                <w:color w:val="0000FF"/>
                <w:sz w:val="20"/>
                <w:szCs w:val="20"/>
                <w:highlight w:val="white"/>
              </w:rPr>
              <w:t xml:space="preserve"> AFTER </w:t>
            </w:r>
            <w:r>
              <w:rPr>
                <w:rFonts w:ascii="Courier New" w:hAnsi="Courier New" w:eastAsia="Courier New" w:cs="Courier New"/>
                <w:b/>
                <w:color w:val="FF8000"/>
                <w:sz w:val="20"/>
                <w:szCs w:val="20"/>
                <w:highlight w:val="white"/>
              </w:rPr>
              <w:t>2</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T_pw</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w:t>
            </w:r>
          </w:p>
          <w:p w:rsidR="008E4806" w:rsidRDefault="00525D03" w14:paraId="0AF282E7"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15</w:t>
            </w:r>
            <w:r>
              <w:rPr>
                <w:rFonts w:ascii="Courier New" w:hAnsi="Courier New" w:eastAsia="Courier New" w:cs="Courier New"/>
                <w:b/>
                <w:color w:val="0000FF"/>
                <w:sz w:val="20"/>
                <w:szCs w:val="20"/>
                <w:highlight w:val="white"/>
              </w:rPr>
              <w:t xml:space="preserve">      WAIT FOR </w:t>
            </w:r>
            <w:r>
              <w:rPr>
                <w:rFonts w:ascii="Courier New" w:hAnsi="Courier New" w:eastAsia="Courier New" w:cs="Courier New"/>
                <w:b/>
                <w:color w:val="FF8000"/>
                <w:sz w:val="20"/>
                <w:szCs w:val="20"/>
                <w:highlight w:val="white"/>
              </w:rPr>
              <w:t>2</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T_pw</w:t>
            </w:r>
            <w:r>
              <w:rPr>
                <w:rFonts w:ascii="Courier New" w:hAnsi="Courier New" w:eastAsia="Courier New" w:cs="Courier New"/>
                <w:b/>
                <w:color w:val="000080"/>
                <w:sz w:val="20"/>
                <w:szCs w:val="20"/>
                <w:highlight w:val="white"/>
              </w:rPr>
              <w:t>;</w:t>
            </w:r>
          </w:p>
          <w:p w:rsidR="008E4806" w:rsidRDefault="00525D03" w14:paraId="196F95B3"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16</w:t>
            </w:r>
            <w:r>
              <w:rPr>
                <w:rFonts w:ascii="Courier New" w:hAnsi="Courier New" w:eastAsia="Courier New" w:cs="Courier New"/>
                <w:b/>
                <w:color w:val="0000FF"/>
                <w:sz w:val="20"/>
                <w:szCs w:val="20"/>
                <w:highlight w:val="white"/>
              </w:rPr>
              <w:t xml:space="preserve">  END PROCESS clock_gen</w:t>
            </w:r>
            <w:r>
              <w:rPr>
                <w:rFonts w:ascii="Courier New" w:hAnsi="Courier New" w:eastAsia="Courier New" w:cs="Courier New"/>
                <w:b/>
                <w:color w:val="000080"/>
                <w:sz w:val="20"/>
                <w:szCs w:val="20"/>
                <w:highlight w:val="white"/>
              </w:rPr>
              <w:t>;</w:t>
            </w:r>
          </w:p>
          <w:p w:rsidR="008E4806" w:rsidRDefault="00525D03" w14:paraId="4F48469B"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17</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w:t>
            </w:r>
          </w:p>
          <w:p w:rsidR="008E4806" w:rsidRDefault="00525D03" w14:paraId="73E2E751"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18</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-- 3. Nacin</w:t>
            </w:r>
          </w:p>
          <w:p w:rsidR="008E4806" w:rsidRDefault="00525D03" w14:paraId="5444818F"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19</w:t>
            </w:r>
            <w:r>
              <w:rPr>
                <w:rFonts w:ascii="Courier New" w:hAnsi="Courier New" w:eastAsia="Courier New" w:cs="Courier New"/>
                <w:b/>
                <w:color w:val="0000FF"/>
                <w:sz w:val="20"/>
                <w:szCs w:val="20"/>
                <w:highlight w:val="white"/>
              </w:rPr>
              <w:t xml:space="preserve">  clock_gen</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PROCESS IS </w:t>
            </w:r>
          </w:p>
          <w:p w:rsidR="008E4806" w:rsidRDefault="00525D03" w14:paraId="6CE1D728"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20</w:t>
            </w:r>
            <w:r>
              <w:rPr>
                <w:rFonts w:ascii="Courier New" w:hAnsi="Courier New" w:eastAsia="Courier New" w:cs="Courier New"/>
                <w:b/>
                <w:color w:val="0000FF"/>
                <w:sz w:val="20"/>
                <w:szCs w:val="20"/>
                <w:highlight w:val="white"/>
              </w:rPr>
              <w:t xml:space="preserve">  BEGIN</w:t>
            </w:r>
          </w:p>
          <w:p w:rsidR="008E4806" w:rsidRDefault="00525D03" w14:paraId="7CF7DF61"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21</w:t>
            </w:r>
            <w:r>
              <w:rPr>
                <w:rFonts w:ascii="Courier New" w:hAnsi="Courier New" w:eastAsia="Courier New" w:cs="Courier New"/>
                <w:b/>
                <w:color w:val="0000FF"/>
                <w:sz w:val="20"/>
                <w:szCs w:val="20"/>
                <w:highlight w:val="white"/>
              </w:rPr>
              <w:t xml:space="preserve">      clk3</w:t>
            </w:r>
            <w:r>
              <w:rPr>
                <w:rFonts w:ascii="Courier New" w:hAnsi="Courier New" w:eastAsia="Courier New" w:cs="Courier New"/>
                <w:b/>
                <w:color w:val="000080"/>
                <w:sz w:val="20"/>
                <w:szCs w:val="20"/>
                <w:highlight w:val="white"/>
              </w:rPr>
              <w:t>&lt;=</w:t>
            </w:r>
            <w:r>
              <w:rPr>
                <w:rFonts w:ascii="Courier New" w:hAnsi="Courier New" w:eastAsia="Courier New" w:cs="Courier New"/>
                <w:b/>
                <w:color w:val="808080"/>
                <w:sz w:val="20"/>
                <w:szCs w:val="20"/>
                <w:highlight w:val="white"/>
              </w:rPr>
              <w:t>'1'</w:t>
            </w:r>
            <w:r>
              <w:rPr>
                <w:rFonts w:ascii="Courier New" w:hAnsi="Courier New" w:eastAsia="Courier New" w:cs="Courier New"/>
                <w:b/>
                <w:color w:val="0000FF"/>
                <w:sz w:val="20"/>
                <w:szCs w:val="20"/>
                <w:highlight w:val="white"/>
              </w:rPr>
              <w:t xml:space="preserve"> AFTER T_pw</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808080"/>
                <w:sz w:val="20"/>
                <w:szCs w:val="20"/>
                <w:highlight w:val="white"/>
              </w:rPr>
              <w:t>'0'</w:t>
            </w:r>
            <w:r>
              <w:rPr>
                <w:rFonts w:ascii="Courier New" w:hAnsi="Courier New" w:eastAsia="Courier New" w:cs="Courier New"/>
                <w:b/>
                <w:color w:val="0000FF"/>
                <w:sz w:val="20"/>
                <w:szCs w:val="20"/>
                <w:highlight w:val="white"/>
              </w:rPr>
              <w:t xml:space="preserve"> AFTER </w:t>
            </w:r>
            <w:r>
              <w:rPr>
                <w:rFonts w:ascii="Courier New" w:hAnsi="Courier New" w:eastAsia="Courier New" w:cs="Courier New"/>
                <w:b/>
                <w:color w:val="FF8000"/>
                <w:sz w:val="20"/>
                <w:szCs w:val="20"/>
                <w:highlight w:val="white"/>
              </w:rPr>
              <w:t>2</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T_pw</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w:t>
            </w:r>
          </w:p>
          <w:p w:rsidR="008E4806" w:rsidRDefault="00525D03" w14:paraId="34722B8C"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22</w:t>
            </w:r>
            <w:r>
              <w:rPr>
                <w:rFonts w:ascii="Courier New" w:hAnsi="Courier New" w:eastAsia="Courier New" w:cs="Courier New"/>
                <w:b/>
                <w:color w:val="0000FF"/>
                <w:sz w:val="20"/>
                <w:szCs w:val="20"/>
                <w:highlight w:val="white"/>
              </w:rPr>
              <w:t xml:space="preserve">      WAIT UNTIL clk3</w:t>
            </w:r>
            <w:r>
              <w:rPr>
                <w:rFonts w:ascii="Courier New" w:hAnsi="Courier New" w:eastAsia="Courier New" w:cs="Courier New"/>
                <w:b/>
                <w:color w:val="000080"/>
                <w:sz w:val="20"/>
                <w:szCs w:val="20"/>
                <w:highlight w:val="white"/>
              </w:rPr>
              <w:t>=</w:t>
            </w:r>
            <w:r>
              <w:rPr>
                <w:rFonts w:ascii="Courier New" w:hAnsi="Courier New" w:eastAsia="Courier New" w:cs="Courier New"/>
                <w:b/>
                <w:color w:val="808080"/>
                <w:sz w:val="20"/>
                <w:szCs w:val="20"/>
                <w:highlight w:val="white"/>
              </w:rPr>
              <w:t>'0'</w:t>
            </w:r>
            <w:r>
              <w:rPr>
                <w:rFonts w:ascii="Courier New" w:hAnsi="Courier New" w:eastAsia="Courier New" w:cs="Courier New"/>
                <w:b/>
                <w:color w:val="000080"/>
                <w:sz w:val="20"/>
                <w:szCs w:val="20"/>
                <w:highlight w:val="white"/>
              </w:rPr>
              <w:t>;</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 WAIT UNTIL - čeka na promenu na signalu clk i da je uslov ispunjen</w:t>
            </w:r>
          </w:p>
          <w:p w:rsidR="008E4806" w:rsidRDefault="00525D03" w14:paraId="4DFE412C" w14:textId="77777777">
            <w:pPr>
              <w:pStyle w:val="LO-normal"/>
              <w:shd w:val="clear" w:color="auto" w:fill="FFFFFF"/>
              <w:rPr>
                <w:rFonts w:ascii="Courier New" w:hAnsi="Courier New" w:eastAsia="Courier New" w:cs="Courier New"/>
                <w:b/>
                <w:color w:val="0000FF"/>
                <w:sz w:val="20"/>
                <w:szCs w:val="20"/>
                <w:highlight w:val="white"/>
              </w:rPr>
            </w:pPr>
            <w:r>
              <w:rPr>
                <w:rFonts w:ascii="Courier New" w:hAnsi="Courier New" w:eastAsia="Courier New" w:cs="Courier New"/>
                <w:b/>
                <w:color w:val="FF8000"/>
                <w:sz w:val="20"/>
                <w:szCs w:val="20"/>
                <w:highlight w:val="white"/>
              </w:rPr>
              <w:t>23</w:t>
            </w:r>
            <w:r>
              <w:rPr>
                <w:rFonts w:ascii="Courier New" w:hAnsi="Courier New" w:eastAsia="Courier New" w:cs="Courier New"/>
                <w:b/>
                <w:color w:val="0000FF"/>
                <w:sz w:val="20"/>
                <w:szCs w:val="20"/>
                <w:highlight w:val="white"/>
              </w:rPr>
              <w:t xml:space="preserve">  END PROCESS clock_gen</w:t>
            </w:r>
            <w:r>
              <w:rPr>
                <w:rFonts w:ascii="Courier New" w:hAnsi="Courier New" w:eastAsia="Courier New" w:cs="Courier New"/>
                <w:b/>
                <w:color w:val="000080"/>
                <w:sz w:val="20"/>
                <w:szCs w:val="20"/>
                <w:highlight w:val="white"/>
              </w:rPr>
              <w:t>;</w:t>
            </w:r>
          </w:p>
          <w:p w:rsidR="008E4806" w:rsidRDefault="00525D03" w14:paraId="0FA18215" w14:textId="77777777">
            <w:pPr>
              <w:pStyle w:val="LO-normal"/>
              <w:shd w:val="clear" w:color="auto" w:fill="FFFFFF"/>
              <w:rPr>
                <w:rFonts w:ascii="Arial" w:hAnsi="Arial" w:eastAsia="Arial" w:cs="Arial"/>
                <w:sz w:val="20"/>
                <w:szCs w:val="20"/>
                <w:highlight w:val="white"/>
              </w:rPr>
            </w:pPr>
            <w:r>
              <w:rPr>
                <w:rFonts w:ascii="Courier New" w:hAnsi="Courier New" w:eastAsia="Courier New" w:cs="Courier New"/>
                <w:b/>
                <w:color w:val="FF8000"/>
                <w:sz w:val="20"/>
                <w:szCs w:val="20"/>
                <w:highlight w:val="white"/>
              </w:rPr>
              <w:t>24</w:t>
            </w:r>
            <w:r>
              <w:rPr>
                <w:rFonts w:ascii="Courier New" w:hAnsi="Courier New" w:eastAsia="Courier New" w:cs="Courier New"/>
                <w:b/>
                <w:color w:val="0000FF"/>
                <w:sz w:val="20"/>
                <w:szCs w:val="20"/>
                <w:highlight w:val="white"/>
              </w:rPr>
              <w:t xml:space="preserve">  </w:t>
            </w:r>
            <w:r>
              <w:rPr>
                <w:rFonts w:ascii="Courier New" w:hAnsi="Courier New" w:eastAsia="Courier New" w:cs="Courier New"/>
                <w:b/>
                <w:color w:val="008000"/>
                <w:sz w:val="20"/>
                <w:szCs w:val="20"/>
                <w:highlight w:val="white"/>
              </w:rPr>
              <w:t>---------------------------------------------------</w:t>
            </w:r>
          </w:p>
        </w:tc>
      </w:tr>
      <w:tr w:rsidR="008E4806" w:rsidTr="057405E6" w14:paraId="1A7A9904"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409A71D4" w14:textId="77777777">
            <w:pPr>
              <w:pStyle w:val="LO-normal"/>
              <w:widowControl w:val="0"/>
              <w:rPr>
                <w:rFonts w:ascii="Arial" w:hAnsi="Arial" w:eastAsia="Arial" w:cs="Arial"/>
                <w:sz w:val="20"/>
                <w:szCs w:val="20"/>
              </w:rPr>
            </w:pPr>
            <w:r>
              <w:rPr>
                <w:rFonts w:ascii="Arial" w:hAnsi="Arial" w:eastAsia="Arial" w:cs="Arial"/>
                <w:sz w:val="20"/>
                <w:szCs w:val="20"/>
              </w:rPr>
              <w:t xml:space="preserve">Употреба сигнала и променљивих типа </w:t>
            </w:r>
            <w:r>
              <w:rPr>
                <w:rFonts w:ascii="Courier New" w:hAnsi="Courier New" w:eastAsia="Courier New" w:cs="Courier New"/>
                <w:color w:val="8000FF"/>
                <w:sz w:val="20"/>
                <w:szCs w:val="20"/>
              </w:rPr>
              <w:t xml:space="preserve">time </w:t>
            </w:r>
            <w:r>
              <w:rPr>
                <w:rFonts w:ascii="Arial" w:hAnsi="Arial" w:eastAsia="Arial" w:cs="Arial"/>
                <w:sz w:val="20"/>
                <w:szCs w:val="20"/>
              </w:rPr>
              <w:t xml:space="preserve">није синтентизабилна. Генератор клока се користи за симулацију и тестирање других кола. </w:t>
            </w:r>
          </w:p>
          <w:p w:rsidR="008E4806" w:rsidRDefault="008E4806" w14:paraId="2946DB82" w14:textId="77777777">
            <w:pPr>
              <w:pStyle w:val="LO-normal"/>
              <w:widowControl w:val="0"/>
              <w:rPr>
                <w:rFonts w:ascii="Arial" w:hAnsi="Arial" w:eastAsia="Arial" w:cs="Arial"/>
                <w:sz w:val="20"/>
                <w:szCs w:val="20"/>
              </w:rPr>
            </w:pPr>
          </w:p>
          <w:p w:rsidR="008E4806" w:rsidP="7C1593D1" w:rsidRDefault="7C1593D1" w14:paraId="2750DC35" w14:textId="68D1E50C">
            <w:pPr>
              <w:pStyle w:val="LO-normal"/>
              <w:widowControl w:val="0"/>
              <w:rPr>
                <w:rFonts w:ascii="Arial" w:hAnsi="Arial" w:eastAsia="Arial" w:cs="Arial"/>
                <w:sz w:val="20"/>
                <w:szCs w:val="20"/>
              </w:rPr>
            </w:pPr>
            <w:r w:rsidRPr="7C1593D1">
              <w:rPr>
                <w:rFonts w:ascii="Arial" w:hAnsi="Arial" w:eastAsia="Arial" w:cs="Arial"/>
                <w:sz w:val="20"/>
                <w:szCs w:val="20"/>
              </w:rPr>
              <w:t xml:space="preserve">1. начин : сигналу се додели ниво 1 (л. </w:t>
            </w:r>
            <w:r w:rsidRPr="7C1593D1">
              <w:rPr>
                <w:rFonts w:ascii="Courier New" w:hAnsi="Courier New" w:eastAsia="Courier New" w:cs="Courier New"/>
                <w:b/>
                <w:bCs/>
                <w:color w:val="FF8000"/>
                <w:sz w:val="20"/>
                <w:szCs w:val="20"/>
                <w:highlight w:val="white"/>
              </w:rPr>
              <w:t>05</w:t>
            </w:r>
            <w:r w:rsidRPr="7C1593D1">
              <w:rPr>
                <w:rFonts w:ascii="Arial" w:hAnsi="Arial" w:eastAsia="Arial" w:cs="Arial"/>
                <w:sz w:val="20"/>
                <w:szCs w:val="20"/>
              </w:rPr>
              <w:t xml:space="preserve">), чека се једну полупериоду (л. </w:t>
            </w:r>
            <w:r w:rsidRPr="7C1593D1">
              <w:rPr>
                <w:rFonts w:ascii="Courier New" w:hAnsi="Courier New" w:eastAsia="Courier New" w:cs="Courier New"/>
                <w:b/>
                <w:bCs/>
                <w:color w:val="FF8000"/>
                <w:sz w:val="20"/>
                <w:szCs w:val="20"/>
                <w:highlight w:val="white"/>
              </w:rPr>
              <w:t>06</w:t>
            </w:r>
            <w:r w:rsidRPr="7C1593D1">
              <w:rPr>
                <w:rFonts w:ascii="Arial" w:hAnsi="Arial" w:eastAsia="Arial" w:cs="Arial"/>
                <w:sz w:val="20"/>
                <w:szCs w:val="20"/>
              </w:rPr>
              <w:t>), па се додели ниво 0, и поново чека полупериоду, након чега процес креће од почетка.</w:t>
            </w:r>
          </w:p>
          <w:p w:rsidR="008E4806" w:rsidP="7C1593D1" w:rsidRDefault="7C1593D1" w14:paraId="12A527A6" w14:textId="3F79CE96">
            <w:pPr>
              <w:pStyle w:val="LO-normal"/>
              <w:widowControl w:val="0"/>
              <w:rPr>
                <w:rFonts w:ascii="Arial" w:hAnsi="Arial" w:eastAsia="Arial" w:cs="Arial"/>
                <w:sz w:val="20"/>
                <w:szCs w:val="20"/>
              </w:rPr>
            </w:pPr>
            <w:r w:rsidRPr="7C1593D1">
              <w:rPr>
                <w:rFonts w:ascii="Arial" w:hAnsi="Arial" w:eastAsia="Arial" w:cs="Arial"/>
                <w:sz w:val="20"/>
                <w:szCs w:val="20"/>
              </w:rPr>
              <w:t xml:space="preserve">2 . начин: сигналу се задаје </w:t>
            </w:r>
            <w:r w:rsidRPr="7C1593D1">
              <w:rPr>
                <w:rFonts w:ascii="Arial" w:hAnsi="Arial" w:eastAsia="Arial" w:cs="Arial"/>
                <w:sz w:val="20"/>
                <w:szCs w:val="20"/>
                <w:u w:val="single"/>
              </w:rPr>
              <w:t>таласни облик</w:t>
            </w:r>
            <w:r w:rsidRPr="7C1593D1">
              <w:rPr>
                <w:rFonts w:ascii="Arial" w:hAnsi="Arial" w:eastAsia="Arial" w:cs="Arial"/>
                <w:sz w:val="20"/>
                <w:szCs w:val="20"/>
              </w:rPr>
              <w:t xml:space="preserve"> - вредност и време када ту вредност треба доделити </w:t>
            </w:r>
            <w:r w:rsidRPr="7C1593D1">
              <w:rPr>
                <w:rFonts w:ascii="Arial" w:hAnsi="Arial" w:eastAsia="Arial" w:cs="Arial"/>
                <w:sz w:val="20"/>
                <w:szCs w:val="20"/>
                <w:u w:val="single"/>
              </w:rPr>
              <w:t>након тренутка задавања</w:t>
            </w:r>
            <w:r w:rsidRPr="7C1593D1">
              <w:rPr>
                <w:rFonts w:ascii="Arial" w:hAnsi="Arial" w:eastAsia="Arial" w:cs="Arial"/>
                <w:sz w:val="20"/>
                <w:szCs w:val="20"/>
              </w:rPr>
              <w:t xml:space="preserve">. </w:t>
            </w:r>
          </w:p>
          <w:p w:rsidR="008E4806" w:rsidP="7C1593D1" w:rsidRDefault="7C1593D1" w14:paraId="2ECD0FF9" w14:textId="06A8ADAA">
            <w:pPr>
              <w:pStyle w:val="LO-normal"/>
              <w:widowControl w:val="0"/>
              <w:rPr>
                <w:rFonts w:ascii="Arial" w:hAnsi="Arial" w:eastAsia="Arial" w:cs="Arial"/>
                <w:sz w:val="20"/>
                <w:szCs w:val="20"/>
              </w:rPr>
            </w:pPr>
            <w:r w:rsidRPr="7C1593D1">
              <w:rPr>
                <w:rFonts w:ascii="Arial" w:hAnsi="Arial" w:eastAsia="Arial" w:cs="Arial"/>
                <w:sz w:val="20"/>
                <w:szCs w:val="20"/>
              </w:rPr>
              <w:t>3.  начин : л.</w:t>
            </w:r>
            <w:r w:rsidRPr="7C1593D1">
              <w:rPr>
                <w:rFonts w:ascii="Courier New" w:hAnsi="Courier New" w:eastAsia="Courier New" w:cs="Courier New"/>
                <w:b/>
                <w:bCs/>
                <w:color w:val="FF8000"/>
                <w:sz w:val="20"/>
                <w:szCs w:val="20"/>
                <w:highlight w:val="white"/>
              </w:rPr>
              <w:t>21</w:t>
            </w:r>
            <w:r w:rsidRPr="7C1593D1">
              <w:rPr>
                <w:rFonts w:ascii="Arial" w:hAnsi="Arial" w:eastAsia="Arial" w:cs="Arial"/>
                <w:sz w:val="20"/>
                <w:szCs w:val="20"/>
              </w:rPr>
              <w:t xml:space="preserve">: сигнал ће добити вредност 1 након једне полупериоде а 0 након једне периоде; </w:t>
            </w:r>
            <w:r w:rsidRPr="7C1593D1">
              <w:rPr>
                <w:rFonts w:ascii="Courier New" w:hAnsi="Courier New" w:eastAsia="Courier New" w:cs="Courier New"/>
                <w:b/>
                <w:bCs/>
                <w:color w:val="0000FF"/>
                <w:sz w:val="20"/>
                <w:szCs w:val="20"/>
              </w:rPr>
              <w:t>wait</w:t>
            </w:r>
            <w:r w:rsidRPr="7C1593D1">
              <w:rPr>
                <w:rFonts w:ascii="Arial" w:hAnsi="Arial" w:eastAsia="Arial" w:cs="Arial"/>
                <w:sz w:val="20"/>
                <w:szCs w:val="20"/>
              </w:rPr>
              <w:t xml:space="preserve"> у л.</w:t>
            </w:r>
            <w:r w:rsidRPr="7C1593D1">
              <w:rPr>
                <w:rFonts w:ascii="Courier New" w:hAnsi="Courier New" w:eastAsia="Courier New" w:cs="Courier New"/>
                <w:b/>
                <w:bCs/>
                <w:color w:val="FF8000"/>
                <w:sz w:val="20"/>
                <w:szCs w:val="20"/>
                <w:highlight w:val="white"/>
              </w:rPr>
              <w:t>22</w:t>
            </w:r>
            <w:r w:rsidRPr="7C1593D1">
              <w:rPr>
                <w:rFonts w:ascii="Arial" w:hAnsi="Arial" w:eastAsia="Arial" w:cs="Arial"/>
                <w:sz w:val="20"/>
                <w:szCs w:val="20"/>
              </w:rPr>
              <w:t xml:space="preserve"> чека да </w:t>
            </w:r>
            <w:r w:rsidRPr="7C1593D1">
              <w:rPr>
                <w:rFonts w:ascii="Courier New" w:hAnsi="Courier New" w:eastAsia="Courier New" w:cs="Courier New"/>
                <w:sz w:val="20"/>
                <w:szCs w:val="20"/>
              </w:rPr>
              <w:t>clk</w:t>
            </w:r>
            <w:r w:rsidRPr="7C1593D1">
              <w:rPr>
                <w:rFonts w:ascii="Arial" w:hAnsi="Arial" w:eastAsia="Arial" w:cs="Arial"/>
                <w:sz w:val="20"/>
                <w:szCs w:val="20"/>
              </w:rPr>
              <w:t xml:space="preserve"> постане 0, што ће се десити због друге доделе у л. </w:t>
            </w:r>
            <w:r w:rsidRPr="7C1593D1">
              <w:rPr>
                <w:rFonts w:ascii="Courier New" w:hAnsi="Courier New" w:eastAsia="Courier New" w:cs="Courier New"/>
                <w:b/>
                <w:bCs/>
                <w:color w:val="FF8000"/>
                <w:sz w:val="20"/>
                <w:szCs w:val="20"/>
                <w:highlight w:val="white"/>
              </w:rPr>
              <w:t>21</w:t>
            </w:r>
            <w:r w:rsidRPr="7C1593D1">
              <w:rPr>
                <w:rFonts w:ascii="Arial" w:hAnsi="Arial" w:eastAsia="Arial" w:cs="Arial"/>
                <w:sz w:val="20"/>
                <w:szCs w:val="20"/>
              </w:rPr>
              <w:t xml:space="preserve"> након једне периоде, и тада ће процес наставити од почетка - сигнал добија 1 једну полупериоду након тога и тд.</w:t>
            </w:r>
          </w:p>
          <w:p w:rsidR="008E4806" w:rsidRDefault="7C1593D1" w14:paraId="70A38235" w14:textId="2BDC6FB3">
            <w:pPr>
              <w:pStyle w:val="LO-normal"/>
              <w:widowControl w:val="0"/>
              <w:rPr>
                <w:rFonts w:ascii="Arial" w:hAnsi="Arial" w:eastAsia="Arial" w:cs="Arial"/>
                <w:sz w:val="20"/>
                <w:szCs w:val="20"/>
              </w:rPr>
            </w:pPr>
            <w:r w:rsidRPr="7C1593D1">
              <w:rPr>
                <w:rFonts w:ascii="Arial" w:hAnsi="Arial" w:eastAsia="Arial" w:cs="Arial"/>
                <w:sz w:val="20"/>
                <w:szCs w:val="20"/>
              </w:rPr>
              <w:t xml:space="preserve">Напомена : по описима на други и трећи начин, сигнал </w:t>
            </w:r>
            <w:r w:rsidRPr="7C1593D1">
              <w:rPr>
                <w:rFonts w:ascii="Courier New" w:hAnsi="Courier New" w:eastAsia="Courier New" w:cs="Courier New"/>
                <w:sz w:val="20"/>
                <w:szCs w:val="20"/>
              </w:rPr>
              <w:t>clk</w:t>
            </w:r>
            <w:r w:rsidRPr="7C1593D1">
              <w:rPr>
                <w:rFonts w:ascii="Arial" w:hAnsi="Arial" w:eastAsia="Arial" w:cs="Arial"/>
                <w:sz w:val="20"/>
                <w:szCs w:val="20"/>
              </w:rPr>
              <w:t xml:space="preserve"> неће имати дефинисану вредност једну полупериоду на почетку.</w:t>
            </w:r>
          </w:p>
          <w:p w:rsidR="008E4806" w:rsidRDefault="008E4806" w14:paraId="5997CC1D" w14:textId="77777777">
            <w:pPr>
              <w:pStyle w:val="LO-normal"/>
              <w:widowControl w:val="0"/>
              <w:rPr>
                <w:rFonts w:ascii="Arial" w:hAnsi="Arial" w:eastAsia="Arial" w:cs="Arial"/>
                <w:sz w:val="20"/>
                <w:szCs w:val="20"/>
              </w:rPr>
            </w:pPr>
          </w:p>
          <w:p w:rsidR="008E4806" w:rsidP="7C1593D1" w:rsidRDefault="7C1593D1" w14:paraId="2C43C928" w14:textId="06182C6B">
            <w:pPr>
              <w:pStyle w:val="LO-normal"/>
              <w:widowControl w:val="0"/>
              <w:rPr>
                <w:rFonts w:ascii="Arial" w:hAnsi="Arial" w:eastAsia="Arial" w:cs="Arial"/>
                <w:sz w:val="20"/>
                <w:szCs w:val="20"/>
              </w:rPr>
            </w:pPr>
            <w:r w:rsidRPr="7C1593D1">
              <w:rPr>
                <w:rFonts w:ascii="Arial" w:hAnsi="Arial" w:eastAsia="Arial" w:cs="Arial"/>
                <w:sz w:val="20"/>
                <w:szCs w:val="20"/>
              </w:rPr>
              <w:t>Таласни облици за T_pw = 10 (било којих јединица) за све три варијанте су следећи:</w:t>
            </w:r>
          </w:p>
          <w:p w:rsidR="008E4806" w:rsidP="7C1593D1" w:rsidRDefault="008E4806" w14:paraId="2EC84AA6" w14:textId="038667DB">
            <w:pPr>
              <w:pStyle w:val="LO-normal"/>
              <w:widowControl w:val="0"/>
              <w:rPr>
                <w:rFonts w:ascii="Arial" w:hAnsi="Arial" w:eastAsia="Arial" w:cs="Arial"/>
                <w:sz w:val="20"/>
                <w:szCs w:val="20"/>
              </w:rPr>
            </w:pPr>
          </w:p>
          <w:p w:rsidR="008E4806" w:rsidP="7C1593D1" w:rsidRDefault="7D9C9635" w14:paraId="110FFD37" w14:textId="77777777">
            <w:pPr>
              <w:pStyle w:val="LO-normal"/>
              <w:widowControl w:val="0"/>
              <w:rPr>
                <w:rFonts w:ascii="Arial" w:hAnsi="Arial" w:eastAsia="Arial" w:cs="Arial"/>
                <w:sz w:val="20"/>
                <w:szCs w:val="20"/>
              </w:rPr>
            </w:pPr>
            <w:r w:rsidR="43AC7694">
              <w:drawing>
                <wp:inline wp14:editId="3B7E5B56" wp14:anchorId="3C652EC5">
                  <wp:extent cx="5193148" cy="874038"/>
                  <wp:effectExtent l="0" t="0" r="0" b="0"/>
                  <wp:docPr id="623795648" name="image3.png" title=""/>
                  <wp:cNvGraphicFramePr>
                    <a:graphicFrameLocks noChangeAspect="1"/>
                  </wp:cNvGraphicFramePr>
                  <a:graphic>
                    <a:graphicData uri="http://schemas.openxmlformats.org/drawingml/2006/picture">
                      <pic:pic>
                        <pic:nvPicPr>
                          <pic:cNvPr id="0" name="image3.png"/>
                          <pic:cNvPicPr/>
                        </pic:nvPicPr>
                        <pic:blipFill>
                          <a:blip r:embed="Ra1dff5f4b2ce4c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3148" cy="874038"/>
                          </a:xfrm>
                          <a:prstGeom prst="rect">
                            <a:avLst/>
                          </a:prstGeom>
                        </pic:spPr>
                      </pic:pic>
                    </a:graphicData>
                  </a:graphic>
                </wp:inline>
              </w:drawing>
            </w:r>
          </w:p>
        </w:tc>
      </w:tr>
      <w:bookmarkEnd w:id="16"/>
    </w:tbl>
    <w:p w:rsidR="008E4806" w:rsidRDefault="008E4806" w14:paraId="6B699379" w14:textId="77777777">
      <w:pPr>
        <w:pStyle w:val="LO-normal"/>
        <w:spacing w:after="200" w:line="276" w:lineRule="auto"/>
        <w:rPr>
          <w:rFonts w:ascii="Arial" w:hAnsi="Arial" w:eastAsia="Arial" w:cs="Arial"/>
          <w:sz w:val="20"/>
          <w:szCs w:val="20"/>
        </w:rPr>
      </w:pPr>
    </w:p>
    <w:p w:rsidR="008E4806" w:rsidRDefault="008E4806" w14:paraId="3FE9F23F" w14:textId="77777777">
      <w:pPr>
        <w:pStyle w:val="LO-normal"/>
        <w:rPr>
          <w:rFonts w:ascii="Arial" w:hAnsi="Arial" w:eastAsia="Arial" w:cs="Arial"/>
          <w:color w:val="000000"/>
          <w:sz w:val="20"/>
          <w:szCs w:val="20"/>
          <w:highlight w:val="white"/>
        </w:rPr>
      </w:pPr>
    </w:p>
    <w:p w:rsidR="008E4806" w:rsidRDefault="008E4806" w14:paraId="1F72F646" w14:textId="738604D3">
      <w:pPr>
        <w:pStyle w:val="LO-normal"/>
      </w:pPr>
    </w:p>
    <w:p w:rsidR="008E4806" w:rsidRDefault="7C1593D1" w14:paraId="2DE77750" w14:textId="77777777">
      <w:pPr>
        <w:pStyle w:val="LO-normal"/>
        <w:rPr>
          <w:rFonts w:ascii="Arial" w:hAnsi="Arial" w:eastAsia="Arial" w:cs="Arial"/>
          <w:color w:val="000000"/>
          <w:highlight w:val="white"/>
        </w:rPr>
      </w:pPr>
      <w:r>
        <w:rPr>
          <w:rFonts w:ascii="Arial" w:hAnsi="Arial" w:eastAsia="Arial" w:cs="Arial"/>
          <w:color w:val="000000"/>
          <w:highlight w:val="white"/>
        </w:rPr>
        <w:t>THINK HARDWARE!</w:t>
      </w:r>
    </w:p>
    <w:p w:rsidR="008E4806" w:rsidP="7C1593D1" w:rsidRDefault="7C1593D1" w14:paraId="51CB5FB8" w14:textId="6AAF4666">
      <w:pPr>
        <w:pStyle w:val="LO-normal"/>
        <w:spacing w:after="200" w:line="276" w:lineRule="auto"/>
        <w:ind w:left="720"/>
        <w:jc w:val="both"/>
        <w:rPr>
          <w:rFonts w:ascii="Arial" w:hAnsi="Arial" w:eastAsia="Arial" w:cs="Arial"/>
          <w:color w:val="E36C09"/>
        </w:rPr>
      </w:pPr>
      <w:r w:rsidRPr="7C1593D1">
        <w:rPr>
          <w:rFonts w:ascii="Arial" w:hAnsi="Arial" w:eastAsia="Arial" w:cs="Arial"/>
        </w:rPr>
        <w:t xml:space="preserve">Процесима могу да се моделују комбинациона и секвенцијална кола. Уколико желимо чисто комбинационо коло, сви сигнали који се у процесу читају (нпр. налазе с десне стране оператора доделе), морају се навести у </w:t>
      </w:r>
      <w:r w:rsidRPr="7C1593D1">
        <w:rPr>
          <w:rFonts w:ascii="Arial" w:hAnsi="Arial" w:eastAsia="Arial" w:cs="Arial"/>
          <w:i/>
          <w:iCs/>
        </w:rPr>
        <w:t>sensitivity</w:t>
      </w:r>
      <w:r w:rsidRPr="7C1593D1">
        <w:rPr>
          <w:rFonts w:ascii="Arial" w:hAnsi="Arial" w:eastAsia="Arial" w:cs="Arial"/>
        </w:rPr>
        <w:t xml:space="preserve"> листи - како би се изрази који их садрже израчунавали поново сваки пут кад се било који од тих сигнала промени. Ако процес моделује секвенцијално коло, само клок и асинхрони контролни улази (нпр ресет, уколико треба да је асинхрони) треба да се налазе у </w:t>
      </w:r>
      <w:r w:rsidRPr="7C1593D1">
        <w:rPr>
          <w:rFonts w:ascii="Arial" w:hAnsi="Arial" w:eastAsia="Arial" w:cs="Arial"/>
          <w:i/>
          <w:iCs/>
        </w:rPr>
        <w:t>sensitivity</w:t>
      </w:r>
      <w:r w:rsidRPr="7C1593D1">
        <w:rPr>
          <w:rFonts w:ascii="Arial" w:hAnsi="Arial" w:eastAsia="Arial" w:cs="Arial"/>
        </w:rPr>
        <w:t xml:space="preserve"> листи.</w:t>
      </w:r>
    </w:p>
    <w:p w:rsidR="008E4806" w:rsidRDefault="008E4806" w14:paraId="08CE6F91" w14:textId="77777777">
      <w:pPr>
        <w:pStyle w:val="LO-normal"/>
        <w:spacing w:after="200" w:line="276" w:lineRule="auto"/>
        <w:rPr>
          <w:rFonts w:ascii="Arial" w:hAnsi="Arial" w:eastAsia="Arial" w:cs="Arial"/>
          <w:color w:val="000000"/>
        </w:rPr>
      </w:pPr>
    </w:p>
    <w:p w:rsidR="008E4806" w:rsidRDefault="7C1593D1" w14:paraId="4238524F" w14:textId="4CC4CD3E">
      <w:pPr>
        <w:pStyle w:val="Heading1"/>
      </w:pPr>
      <w:r>
        <w:t>Модели кашњења</w:t>
      </w:r>
    </w:p>
    <w:p w:rsidR="008E4806" w:rsidP="7C1593D1" w:rsidRDefault="7C1593D1" w14:paraId="407C2A6F" w14:textId="1BE65E5E">
      <w:pPr>
        <w:pStyle w:val="LO-normal"/>
        <w:spacing w:line="276" w:lineRule="auto"/>
        <w:rPr>
          <w:rFonts w:ascii="Arial" w:hAnsi="Arial" w:eastAsia="Arial" w:cs="Arial"/>
          <w:color w:val="000000"/>
        </w:rPr>
      </w:pPr>
      <w:r w:rsidRPr="7C1593D1">
        <w:rPr>
          <w:rFonts w:ascii="Arial" w:hAnsi="Arial" w:eastAsia="Arial" w:cs="Arial"/>
          <w:color w:val="000000"/>
        </w:rPr>
        <w:t xml:space="preserve">Секвенцијална додела вредности сигналу (она која се налази унутар тела процеса) се не понаша на очекиван начин - начин на који смо навикли у програмским језицима)! Говори се о </w:t>
      </w:r>
      <w:r w:rsidRPr="7C1593D1">
        <w:rPr>
          <w:rFonts w:ascii="Arial" w:hAnsi="Arial" w:eastAsia="Arial" w:cs="Arial"/>
          <w:i/>
          <w:iCs/>
          <w:color w:val="000000"/>
        </w:rPr>
        <w:t>моделима кашњења</w:t>
      </w:r>
      <w:r w:rsidRPr="7C1593D1">
        <w:rPr>
          <w:rFonts w:ascii="Arial" w:hAnsi="Arial" w:eastAsia="Arial" w:cs="Arial"/>
          <w:color w:val="000000" w:themeColor="text1"/>
        </w:rPr>
        <w:t>.</w:t>
      </w:r>
    </w:p>
    <w:p w:rsidR="008E4806" w:rsidRDefault="008E4806" w14:paraId="61CDCEAD" w14:textId="77777777">
      <w:pPr>
        <w:pStyle w:val="LO-normal"/>
        <w:spacing w:line="276" w:lineRule="auto"/>
        <w:ind w:left="720"/>
        <w:rPr>
          <w:rFonts w:ascii="Arial" w:hAnsi="Arial" w:eastAsia="Arial" w:cs="Arial"/>
          <w:color w:val="000000"/>
          <w:u w:val="single"/>
        </w:rPr>
      </w:pPr>
    </w:p>
    <w:p w:rsidR="008E4806" w:rsidP="7C1593D1" w:rsidRDefault="7C1593D1" w14:paraId="002AC233" w14:textId="78532810">
      <w:pPr>
        <w:pStyle w:val="LO-normal"/>
        <w:spacing w:line="276" w:lineRule="auto"/>
        <w:rPr>
          <w:rFonts w:ascii="Arial" w:hAnsi="Arial" w:eastAsia="Arial" w:cs="Arial"/>
          <w:color w:val="000000"/>
        </w:rPr>
      </w:pPr>
      <w:r w:rsidRPr="66B93EF4">
        <w:rPr>
          <w:rFonts w:ascii="Arial" w:hAnsi="Arial" w:eastAsia="Arial" w:cs="Arial"/>
          <w:u w:val="single"/>
        </w:rPr>
        <w:t>Транспортно кашњење</w:t>
      </w:r>
      <w:r w:rsidRPr="66B93EF4">
        <w:rPr>
          <w:rFonts w:ascii="Arial" w:hAnsi="Arial" w:eastAsia="Arial" w:cs="Arial"/>
        </w:rPr>
        <w:t xml:space="preserve"> - вредност се додељује са закашњењем у односу на тренутак када је задата додела. Примењује се коришћењем кључне речи </w:t>
      </w:r>
      <w:r w:rsidRPr="66B93EF4">
        <w:rPr>
          <w:rFonts w:ascii="Courier New" w:hAnsi="Courier New" w:eastAsia="Courier New" w:cs="Courier New"/>
          <w:b/>
          <w:bCs/>
          <w:smallCaps/>
          <w:color w:val="0000FF"/>
          <w:sz w:val="20"/>
          <w:szCs w:val="20"/>
          <w:highlight w:val="white"/>
        </w:rPr>
        <w:t>AFTER</w:t>
      </w:r>
      <w:r w:rsidRPr="66B93EF4">
        <w:rPr>
          <w:rFonts w:ascii="Arial" w:hAnsi="Arial" w:eastAsia="Arial" w:cs="Arial"/>
        </w:rPr>
        <w:t xml:space="preserve">. Пример је клок генератор из </w:t>
      </w:r>
      <w:hyperlink w:history="1" w:anchor="Primer5">
        <w:r w:rsidRPr="66B93EF4" w:rsidR="1BC16178">
          <w:rPr>
            <w:rStyle w:val="Hyperlink"/>
            <w:rFonts w:ascii="Arial" w:hAnsi="Arial" w:eastAsia="Arial" w:cs="Arial"/>
          </w:rPr>
          <w:t>примера</w:t>
        </w:r>
        <w:r w:rsidRPr="66B93EF4">
          <w:rPr>
            <w:rStyle w:val="Hyperlink"/>
            <w:rFonts w:ascii="Arial" w:hAnsi="Arial" w:eastAsia="Arial" w:cs="Arial"/>
          </w:rPr>
          <w:t xml:space="preserve"> 5</w:t>
        </w:r>
      </w:hyperlink>
      <w:r w:rsidRPr="66B93EF4">
        <w:rPr>
          <w:rFonts w:ascii="Arial" w:hAnsi="Arial" w:eastAsia="Arial" w:cs="Arial"/>
        </w:rPr>
        <w:t>, 2. i 3. начин.</w:t>
      </w:r>
      <w:r w:rsidRPr="66B93EF4">
        <w:rPr>
          <w:rFonts w:ascii="Arial" w:hAnsi="Arial" w:eastAsia="Arial" w:cs="Arial"/>
          <w:color w:val="000000" w:themeColor="text1"/>
        </w:rPr>
        <w:t xml:space="preserve"> </w:t>
      </w:r>
    </w:p>
    <w:p w:rsidR="008E4806" w:rsidP="7C1593D1" w:rsidRDefault="7C1593D1" w14:paraId="607E925C" w14:textId="18AA2624">
      <w:pPr>
        <w:pStyle w:val="LO-normal"/>
        <w:spacing w:line="276" w:lineRule="auto"/>
        <w:ind w:left="720" w:hanging="270"/>
        <w:rPr>
          <w:rFonts w:ascii="Arial" w:hAnsi="Arial" w:eastAsia="Arial" w:cs="Arial"/>
          <w:color w:val="000000"/>
        </w:rPr>
      </w:pPr>
      <w:r>
        <w:rPr>
          <w:rFonts w:ascii="Arial" w:hAnsi="Arial" w:eastAsia="Arial" w:cs="Arial"/>
        </w:rPr>
        <w:t xml:space="preserve">ⓘ </w:t>
      </w:r>
      <w:r w:rsidRPr="7C1593D1">
        <w:rPr>
          <w:rFonts w:ascii="Arial" w:hAnsi="Arial" w:eastAsia="Arial" w:cs="Arial"/>
        </w:rPr>
        <w:t>Иначе, коришћењем иницијализације при декларацији сигнала, клок генератор може и компактније да се напише, конкурентном клаузулом доделе вредности сигналу (без процеса, унутар архитектуре)</w:t>
      </w:r>
      <w:r w:rsidRPr="7C1593D1">
        <w:rPr>
          <w:rFonts w:ascii="Arial" w:hAnsi="Arial" w:eastAsia="Arial" w:cs="Arial"/>
          <w:color w:val="000000" w:themeColor="text1"/>
        </w:rPr>
        <w:t>:</w:t>
      </w:r>
    </w:p>
    <w:p w:rsidR="008E4806" w:rsidRDefault="7C1593D1" w14:paraId="4C26F607" w14:textId="238B3765">
      <w:pPr>
        <w:pStyle w:val="LO-normal"/>
        <w:ind w:left="720"/>
        <w:rPr>
          <w:rFonts w:ascii="Courier New" w:hAnsi="Courier New" w:eastAsia="Courier New" w:cs="Courier New"/>
          <w:color w:val="000000"/>
          <w:sz w:val="20"/>
          <w:szCs w:val="20"/>
          <w:highlight w:val="white"/>
        </w:rPr>
      </w:pPr>
      <w:r w:rsidRPr="66B93EF4">
        <w:rPr>
          <w:rFonts w:ascii="Arial" w:hAnsi="Arial" w:eastAsia="Arial" w:cs="Arial"/>
        </w:rPr>
        <w:t xml:space="preserve">У декларативном делу архитектуре: </w:t>
      </w:r>
      <w:r w:rsidRPr="66B93EF4">
        <w:rPr>
          <w:rFonts w:ascii="Courier New" w:hAnsi="Courier New" w:eastAsia="Courier New" w:cs="Courier New"/>
          <w:b/>
          <w:bCs/>
          <w:smallCaps/>
          <w:color w:val="0000FF"/>
          <w:sz w:val="20"/>
          <w:szCs w:val="20"/>
          <w:highlight w:val="white"/>
        </w:rPr>
        <w:t>SIGNAL</w:t>
      </w:r>
      <w:r w:rsidRPr="66B93EF4">
        <w:rPr>
          <w:rFonts w:ascii="Courier New" w:hAnsi="Courier New" w:eastAsia="Courier New" w:cs="Courier New"/>
          <w:color w:val="000000" w:themeColor="text1"/>
          <w:sz w:val="20"/>
          <w:szCs w:val="20"/>
          <w:highlight w:val="white"/>
        </w:rPr>
        <w:t xml:space="preserve"> clk </w:t>
      </w:r>
      <w:r w:rsidRPr="66B93EF4">
        <w:rPr>
          <w:rFonts w:ascii="Courier New" w:hAnsi="Courier New" w:eastAsia="Courier New" w:cs="Courier New"/>
          <w:b/>
          <w:bCs/>
          <w:color w:val="000080"/>
          <w:sz w:val="20"/>
          <w:szCs w:val="20"/>
          <w:highlight w:val="white"/>
        </w:rPr>
        <w:t>:</w:t>
      </w:r>
      <w:r w:rsidRPr="66B93EF4">
        <w:rPr>
          <w:rFonts w:ascii="Courier New" w:hAnsi="Courier New" w:eastAsia="Courier New" w:cs="Courier New"/>
          <w:color w:val="000000" w:themeColor="text1"/>
          <w:sz w:val="20"/>
          <w:szCs w:val="20"/>
          <w:highlight w:val="white"/>
        </w:rPr>
        <w:t xml:space="preserve"> </w:t>
      </w:r>
      <w:r w:rsidRPr="66B93EF4">
        <w:rPr>
          <w:rFonts w:ascii="Courier New" w:hAnsi="Courier New" w:eastAsia="Courier New" w:cs="Courier New"/>
          <w:color w:val="8000FF"/>
          <w:sz w:val="20"/>
          <w:szCs w:val="20"/>
          <w:highlight w:val="white"/>
        </w:rPr>
        <w:t>std_logic</w:t>
      </w:r>
      <w:r w:rsidRPr="66B93EF4">
        <w:rPr>
          <w:rFonts w:ascii="Courier New" w:hAnsi="Courier New" w:eastAsia="Courier New" w:cs="Courier New"/>
          <w:color w:val="000000" w:themeColor="text1"/>
          <w:sz w:val="20"/>
          <w:szCs w:val="20"/>
          <w:highlight w:val="white"/>
        </w:rPr>
        <w:t xml:space="preserve"> </w:t>
      </w:r>
      <w:r w:rsidRPr="66B93EF4">
        <w:rPr>
          <w:rFonts w:ascii="Courier New" w:hAnsi="Courier New" w:eastAsia="Courier New" w:cs="Courier New"/>
          <w:b/>
          <w:bCs/>
          <w:color w:val="000080"/>
          <w:sz w:val="20"/>
          <w:szCs w:val="20"/>
          <w:highlight w:val="white"/>
        </w:rPr>
        <w:t>:=</w:t>
      </w:r>
      <w:r w:rsidRPr="66B93EF4">
        <w:rPr>
          <w:rFonts w:ascii="Courier New" w:hAnsi="Courier New" w:eastAsia="Courier New" w:cs="Courier New"/>
          <w:color w:val="000000" w:themeColor="text1"/>
          <w:sz w:val="20"/>
          <w:szCs w:val="20"/>
          <w:highlight w:val="white"/>
        </w:rPr>
        <w:t xml:space="preserve"> </w:t>
      </w:r>
      <w:r w:rsidRPr="66B93EF4" w:rsidR="7B37A715">
        <w:rPr>
          <w:rFonts w:ascii="Courier New" w:hAnsi="Courier New" w:eastAsia="Courier New" w:cs="Courier New"/>
          <w:color w:val="000000" w:themeColor="text1"/>
          <w:sz w:val="20"/>
          <w:szCs w:val="20"/>
          <w:highlight w:val="white"/>
        </w:rPr>
        <w:t>‘</w:t>
      </w:r>
      <w:r w:rsidRPr="66B93EF4">
        <w:rPr>
          <w:rFonts w:ascii="Courier New" w:hAnsi="Courier New" w:eastAsia="Courier New" w:cs="Courier New"/>
          <w:color w:val="FF8000"/>
          <w:sz w:val="20"/>
          <w:szCs w:val="20"/>
          <w:highlight w:val="white"/>
        </w:rPr>
        <w:t>0</w:t>
      </w:r>
      <w:r w:rsidRPr="66B93EF4" w:rsidR="15D56D53">
        <w:rPr>
          <w:rFonts w:ascii="Courier New" w:hAnsi="Courier New" w:eastAsia="Courier New" w:cs="Courier New"/>
          <w:color w:val="FF8000"/>
          <w:sz w:val="20"/>
          <w:szCs w:val="20"/>
          <w:highlight w:val="white"/>
        </w:rPr>
        <w:t>’</w:t>
      </w:r>
      <w:r w:rsidRPr="66B93EF4">
        <w:rPr>
          <w:rFonts w:ascii="Courier New" w:hAnsi="Courier New" w:eastAsia="Courier New" w:cs="Courier New"/>
          <w:b/>
          <w:bCs/>
          <w:color w:val="000080"/>
          <w:sz w:val="20"/>
          <w:szCs w:val="20"/>
          <w:highlight w:val="white"/>
        </w:rPr>
        <w:t>;</w:t>
      </w:r>
      <w:r w:rsidRPr="66B93EF4">
        <w:rPr>
          <w:rFonts w:ascii="Courier New" w:hAnsi="Courier New" w:eastAsia="Courier New" w:cs="Courier New"/>
          <w:color w:val="000000" w:themeColor="text1"/>
          <w:sz w:val="20"/>
          <w:szCs w:val="20"/>
          <w:highlight w:val="white"/>
        </w:rPr>
        <w:t xml:space="preserve"> </w:t>
      </w:r>
      <w:r w:rsidRPr="66B93EF4">
        <w:rPr>
          <w:rFonts w:ascii="Courier New" w:hAnsi="Courier New" w:eastAsia="Courier New" w:cs="Courier New"/>
          <w:color w:val="008000"/>
          <w:sz w:val="20"/>
          <w:szCs w:val="20"/>
          <w:highlight w:val="white"/>
        </w:rPr>
        <w:t>-- напомена: иницијализација при декларацији није синтетизабилна!</w:t>
      </w:r>
    </w:p>
    <w:p w:rsidR="008E4806" w:rsidRDefault="23EF5FB2" w14:paraId="6D8C342A" w14:textId="4DDFB708">
      <w:pPr>
        <w:pStyle w:val="LO-normal"/>
        <w:ind w:left="720"/>
        <w:rPr>
          <w:rFonts w:ascii="Arial" w:hAnsi="Arial" w:eastAsia="Arial" w:cs="Arial"/>
          <w:color w:val="000000"/>
          <w:sz w:val="20"/>
          <w:szCs w:val="20"/>
          <w:highlight w:val="white"/>
        </w:rPr>
      </w:pPr>
      <w:r w:rsidRPr="0B29D047">
        <w:rPr>
          <w:rFonts w:ascii="Arial" w:hAnsi="Arial" w:eastAsia="Arial" w:cs="Arial"/>
        </w:rPr>
        <w:t xml:space="preserve">U telu arhitekture: </w:t>
      </w:r>
      <w:r w:rsidRPr="0B29D047">
        <w:rPr>
          <w:rFonts w:ascii="Courier New" w:hAnsi="Courier New" w:eastAsia="Courier New" w:cs="Courier New"/>
          <w:sz w:val="20"/>
          <w:szCs w:val="20"/>
          <w:highlight w:val="white"/>
        </w:rPr>
        <w:t>c</w:t>
      </w:r>
      <w:r w:rsidRPr="0B29D047">
        <w:rPr>
          <w:rFonts w:ascii="Courier New" w:hAnsi="Courier New" w:eastAsia="Courier New" w:cs="Courier New"/>
          <w:color w:val="000000" w:themeColor="text1"/>
          <w:sz w:val="20"/>
          <w:szCs w:val="20"/>
          <w:highlight w:val="white"/>
        </w:rPr>
        <w:t xml:space="preserve">lk </w:t>
      </w:r>
      <w:r w:rsidRPr="0B29D047">
        <w:rPr>
          <w:rFonts w:ascii="Courier New" w:hAnsi="Courier New" w:eastAsia="Courier New" w:cs="Courier New"/>
          <w:b/>
          <w:bCs/>
          <w:color w:val="000080"/>
          <w:sz w:val="20"/>
          <w:szCs w:val="20"/>
          <w:highlight w:val="white"/>
        </w:rPr>
        <w:t>&lt;=</w:t>
      </w:r>
      <w:r w:rsidRPr="0B29D047">
        <w:rPr>
          <w:rFonts w:ascii="Courier New" w:hAnsi="Courier New" w:eastAsia="Courier New" w:cs="Courier New"/>
          <w:color w:val="000000" w:themeColor="text1"/>
          <w:sz w:val="20"/>
          <w:szCs w:val="20"/>
          <w:highlight w:val="white"/>
        </w:rPr>
        <w:t xml:space="preserve"> </w:t>
      </w:r>
      <w:r w:rsidRPr="0B29D047">
        <w:rPr>
          <w:rFonts w:ascii="Courier New" w:hAnsi="Courier New" w:eastAsia="Courier New" w:cs="Courier New"/>
          <w:color w:val="808000"/>
          <w:sz w:val="20"/>
          <w:szCs w:val="20"/>
          <w:highlight w:val="white"/>
        </w:rPr>
        <w:t>not</w:t>
      </w:r>
      <w:r w:rsidRPr="0B29D047">
        <w:rPr>
          <w:rFonts w:ascii="Courier New" w:hAnsi="Courier New" w:eastAsia="Courier New" w:cs="Courier New"/>
          <w:color w:val="000000" w:themeColor="text1"/>
          <w:sz w:val="20"/>
          <w:szCs w:val="20"/>
          <w:highlight w:val="white"/>
        </w:rPr>
        <w:t xml:space="preserve"> clk </w:t>
      </w:r>
      <w:r w:rsidRPr="0B29D047">
        <w:rPr>
          <w:rFonts w:ascii="Courier New" w:hAnsi="Courier New" w:eastAsia="Courier New" w:cs="Courier New"/>
          <w:b/>
          <w:bCs/>
          <w:smallCaps/>
          <w:color w:val="0000FF"/>
          <w:sz w:val="20"/>
          <w:szCs w:val="20"/>
          <w:highlight w:val="white"/>
        </w:rPr>
        <w:t>AFTER</w:t>
      </w:r>
      <w:r w:rsidRPr="0B29D047">
        <w:rPr>
          <w:rFonts w:ascii="Courier New" w:hAnsi="Courier New" w:eastAsia="Courier New" w:cs="Courier New"/>
          <w:color w:val="000000" w:themeColor="text1"/>
          <w:sz w:val="20"/>
          <w:szCs w:val="20"/>
          <w:highlight w:val="white"/>
        </w:rPr>
        <w:t xml:space="preserve"> T_pw</w:t>
      </w:r>
      <w:r w:rsidRPr="0B29D047">
        <w:rPr>
          <w:rFonts w:ascii="Courier New" w:hAnsi="Courier New" w:eastAsia="Courier New" w:cs="Courier New"/>
          <w:b/>
          <w:bCs/>
          <w:color w:val="000080"/>
          <w:sz w:val="20"/>
          <w:szCs w:val="20"/>
          <w:highlight w:val="white"/>
        </w:rPr>
        <w:t>;</w:t>
      </w:r>
      <w:r w:rsidRPr="0B29D047">
        <w:rPr>
          <w:rFonts w:ascii="Arial" w:hAnsi="Arial" w:eastAsia="Arial" w:cs="Arial"/>
          <w:color w:val="000000" w:themeColor="text1"/>
          <w:sz w:val="20"/>
          <w:szCs w:val="20"/>
          <w:highlight w:val="white"/>
        </w:rPr>
        <w:t xml:space="preserve"> </w:t>
      </w:r>
    </w:p>
    <w:p w:rsidR="008E4806" w:rsidRDefault="008E4806" w14:paraId="6BB9E253" w14:textId="77777777">
      <w:pPr>
        <w:pStyle w:val="LO-normal"/>
        <w:spacing w:line="276" w:lineRule="auto"/>
        <w:ind w:left="720"/>
        <w:rPr>
          <w:rFonts w:ascii="Arial" w:hAnsi="Arial" w:eastAsia="Arial" w:cs="Arial"/>
          <w:color w:val="000000"/>
        </w:rPr>
      </w:pPr>
    </w:p>
    <w:p w:rsidR="008E4806" w:rsidP="7C1593D1" w:rsidRDefault="7C1593D1" w14:paraId="3DC22147" w14:textId="2054AFD3">
      <w:pPr>
        <w:pStyle w:val="LO-normal"/>
        <w:spacing w:line="276" w:lineRule="auto"/>
        <w:rPr>
          <w:rFonts w:ascii="Arial" w:hAnsi="Arial" w:eastAsia="Arial" w:cs="Arial"/>
          <w:color w:val="000000"/>
        </w:rPr>
      </w:pPr>
      <w:r w:rsidRPr="7C1593D1">
        <w:rPr>
          <w:rFonts w:ascii="Arial" w:hAnsi="Arial" w:eastAsia="Arial" w:cs="Arial"/>
          <w:color w:val="000000"/>
        </w:rPr>
        <w:t xml:space="preserve">Постоји и </w:t>
      </w:r>
      <w:r w:rsidRPr="7C1593D1">
        <w:rPr>
          <w:rFonts w:ascii="Arial" w:hAnsi="Arial" w:eastAsia="Arial" w:cs="Arial"/>
          <w:color w:val="000000"/>
          <w:u w:val="single"/>
        </w:rPr>
        <w:t>инерцијално кашњење</w:t>
      </w:r>
      <w:r w:rsidRPr="7C1593D1">
        <w:rPr>
          <w:rFonts w:ascii="Arial" w:hAnsi="Arial" w:eastAsia="Arial" w:cs="Arial"/>
          <w:color w:val="000000"/>
        </w:rPr>
        <w:t>, којим се прецизније описује горња гранична фреквенца кола, али се овај модел кашњења неће обрађивати у овом курсу</w:t>
      </w:r>
      <w:r w:rsidRPr="7C1593D1">
        <w:rPr>
          <w:rFonts w:ascii="Arial" w:hAnsi="Arial" w:eastAsia="Arial" w:cs="Arial"/>
          <w:color w:val="000000" w:themeColor="text1"/>
        </w:rPr>
        <w:t>.</w:t>
      </w:r>
    </w:p>
    <w:p w:rsidR="008E4806" w:rsidRDefault="008E4806" w14:paraId="23DE523C" w14:textId="77777777">
      <w:pPr>
        <w:pStyle w:val="LO-normal"/>
        <w:spacing w:line="276" w:lineRule="auto"/>
        <w:ind w:left="720"/>
        <w:rPr>
          <w:rFonts w:ascii="Arial" w:hAnsi="Arial" w:eastAsia="Arial" w:cs="Arial"/>
          <w:color w:val="000000"/>
          <w:u w:val="single"/>
        </w:rPr>
      </w:pPr>
    </w:p>
    <w:p w:rsidR="008E4806" w:rsidP="7C1593D1" w:rsidRDefault="7C1593D1" w14:paraId="53C16460" w14:textId="06D9536A">
      <w:pPr>
        <w:pStyle w:val="LO-normal"/>
        <w:spacing w:after="200" w:line="276" w:lineRule="auto"/>
        <w:jc w:val="both"/>
        <w:rPr>
          <w:rFonts w:ascii="Arial" w:hAnsi="Arial" w:eastAsia="Arial" w:cs="Arial"/>
        </w:rPr>
      </w:pPr>
      <w:r w:rsidRPr="6A0E51D5" w:rsidR="7C1593D1">
        <w:rPr>
          <w:rFonts w:ascii="Arial" w:hAnsi="Arial" w:eastAsia="Arial" w:cs="Arial"/>
          <w:color w:val="000000" w:themeColor="text1" w:themeTint="FF" w:themeShade="FF"/>
          <w:u w:val="single"/>
        </w:rPr>
        <w:t>Делта кашњење</w:t>
      </w:r>
      <w:r w:rsidRPr="6A0E51D5" w:rsidR="7C1593D1">
        <w:rPr>
          <w:rFonts w:ascii="Arial" w:hAnsi="Arial" w:eastAsia="Arial" w:cs="Arial"/>
          <w:color w:val="000000" w:themeColor="text1" w:themeTint="FF" w:themeShade="FF"/>
        </w:rPr>
        <w:t xml:space="preserve"> - примењује се увек. </w:t>
      </w:r>
      <w:r w:rsidRPr="6A0E51D5" w:rsidR="7C1593D1">
        <w:rPr>
          <w:rFonts w:ascii="Arial" w:hAnsi="Arial" w:eastAsia="Arial" w:cs="Arial"/>
          <w:b w:val="1"/>
          <w:bCs w:val="1"/>
          <w:color w:val="000000" w:themeColor="text1" w:themeTint="FF" w:themeShade="FF"/>
        </w:rPr>
        <w:t>Вредности се додељују сигналима када је процес суспендован.</w:t>
      </w:r>
      <w:r w:rsidRPr="6A0E51D5" w:rsidR="7C1593D1">
        <w:rPr>
          <w:rFonts w:ascii="Arial" w:hAnsi="Arial" w:eastAsia="Arial" w:cs="Arial"/>
          <w:color w:val="000000" w:themeColor="text1" w:themeTint="FF" w:themeShade="FF"/>
        </w:rPr>
        <w:t xml:space="preserve"> Док се процес елаборира (“извршава” - у домену симулације), планирају се доделе вредности (планирају се</w:t>
      </w:r>
      <w:r w:rsidRPr="6A0E51D5" w:rsidR="01463458">
        <w:rPr>
          <w:rFonts w:ascii="Arial" w:hAnsi="Arial" w:eastAsia="Arial" w:cs="Arial"/>
          <w:color w:val="000000" w:themeColor="text1" w:themeTint="FF" w:themeShade="FF"/>
        </w:rPr>
        <w:t xml:space="preserve"> </w:t>
      </w:r>
      <w:r w:rsidRPr="6A0E51D5" w:rsidR="7C1593D1">
        <w:rPr>
          <w:rFonts w:ascii="Arial" w:hAnsi="Arial" w:eastAsia="Arial" w:cs="Arial"/>
          <w:color w:val="000000" w:themeColor="text1" w:themeTint="FF" w:themeShade="FF"/>
        </w:rPr>
        <w:t xml:space="preserve">"трансакције"). Када се процес суспендује, све планиране трансакције се примењују </w:t>
      </w:r>
      <w:r w:rsidRPr="6A0E51D5" w:rsidR="7C1593D1">
        <w:rPr>
          <w:rFonts w:ascii="Arial" w:hAnsi="Arial" w:eastAsia="Arial" w:cs="Arial"/>
          <w:color w:val="000000" w:themeColor="text1" w:themeTint="FF" w:themeShade="FF"/>
          <w:u w:val="single"/>
        </w:rPr>
        <w:t>истовремено</w:t>
      </w:r>
      <w:r w:rsidRPr="6A0E51D5" w:rsidR="7C1593D1">
        <w:rPr>
          <w:rFonts w:ascii="Arial" w:hAnsi="Arial" w:eastAsia="Arial" w:cs="Arial"/>
          <w:color w:val="000000" w:themeColor="text1" w:themeTint="FF" w:themeShade="FF"/>
        </w:rPr>
        <w:t>. Уколико је за један сигнал било планирано више трансакција у једној секвенци клаузула (више сукцесивних додела једном сигналу), биће извршена само последња. Уколико постоји више процеса, трансакције се примењују када су суспендовани сви процеси</w:t>
      </w:r>
      <w:r w:rsidRPr="6A0E51D5" w:rsidR="7C1593D1">
        <w:rPr>
          <w:rFonts w:ascii="Arial" w:hAnsi="Arial" w:eastAsia="Arial" w:cs="Arial"/>
        </w:rPr>
        <w:t>.</w:t>
      </w:r>
    </w:p>
    <w:p w:rsidR="008E4806" w:rsidP="7C1593D1" w:rsidRDefault="7C1593D1" w14:paraId="77EBE1BE" w14:textId="4CFFD526">
      <w:pPr>
        <w:spacing w:after="200" w:line="276" w:lineRule="auto"/>
        <w:rPr>
          <w:rFonts w:ascii="Arial" w:hAnsi="Arial" w:eastAsia="Arial" w:cs="Arial"/>
        </w:rPr>
      </w:pPr>
      <w:r w:rsidRPr="7C1593D1">
        <w:rPr>
          <w:rFonts w:ascii="Arial" w:hAnsi="Arial" w:eastAsia="Arial" w:cs="Arial"/>
        </w:rPr>
        <w:t>ⓘ Уколико су из више конкурентних клаузула (више процеса нпр) планиране трансакције над истим сигналом, биће покушано да се примене све, са потенцијалном опасношћу да се деси “</w:t>
      </w:r>
      <w:r w:rsidRPr="7C1593D1">
        <w:rPr>
          <w:rFonts w:ascii="Arial" w:hAnsi="Arial" w:eastAsia="Arial" w:cs="Arial"/>
          <w:u w:val="single"/>
        </w:rPr>
        <w:t>конфликт</w:t>
      </w:r>
      <w:r w:rsidRPr="7C1593D1">
        <w:rPr>
          <w:rFonts w:ascii="Arial" w:hAnsi="Arial" w:eastAsia="Arial" w:cs="Arial"/>
        </w:rPr>
        <w:t xml:space="preserve">” - нпр. да је на једном месту покушана да се постави јединица а на другом месту нула. Резултујућа вредност у реалном хардверу ће зависити од струје сваког од постављача (“драјвера”) тог сигнала сигнала и није лако утврдити је унапред. Тип </w:t>
      </w:r>
      <w:r w:rsidRPr="7C1593D1" w:rsidR="4D9B8ED2">
        <w:rPr>
          <w:rFonts w:ascii="Courier New" w:hAnsi="Courier New" w:eastAsia="Courier New" w:cs="Courier New"/>
          <w:color w:val="8000FF"/>
          <w:sz w:val="19"/>
          <w:szCs w:val="19"/>
        </w:rPr>
        <w:t>std_logic</w:t>
      </w:r>
      <w:r w:rsidRPr="7C1593D1">
        <w:rPr>
          <w:rFonts w:ascii="Arial" w:hAnsi="Arial" w:eastAsia="Arial" w:cs="Arial"/>
        </w:rPr>
        <w:t xml:space="preserve"> успешно моделује овакве ситуације вредношћу </w:t>
      </w:r>
      <w:r w:rsidRPr="7C1593D1">
        <w:rPr>
          <w:rFonts w:ascii="Courier New" w:hAnsi="Courier New" w:eastAsia="Courier New" w:cs="Courier New"/>
          <w:b/>
          <w:bCs/>
          <w:color w:val="808080" w:themeColor="background1" w:themeShade="80"/>
          <w:sz w:val="20"/>
          <w:szCs w:val="20"/>
          <w:highlight w:val="white"/>
        </w:rPr>
        <w:t>X</w:t>
      </w:r>
      <w:r w:rsidRPr="7C1593D1">
        <w:rPr>
          <w:rFonts w:ascii="Arial" w:hAnsi="Arial" w:eastAsia="Arial" w:cs="Arial"/>
        </w:rPr>
        <w:t xml:space="preserve"> на сигналу. Уколико сви драјвери покушавају да поставе исту вредност, конфликта неће бити.</w:t>
      </w:r>
    </w:p>
    <w:p w:rsidR="008E4806" w:rsidRDefault="008E4806" w14:paraId="52E56223" w14:textId="77777777">
      <w:pPr>
        <w:pStyle w:val="LO-normal"/>
        <w:spacing w:after="200" w:line="276" w:lineRule="auto"/>
        <w:rPr>
          <w:rFonts w:ascii="Arial" w:hAnsi="Arial" w:eastAsia="Arial" w:cs="Arial"/>
          <w:b/>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637910B4" w14:paraId="2ACD315F"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P="7C1593D1" w:rsidRDefault="7C1593D1" w14:paraId="5C5C9C85" w14:textId="7C01DC12">
            <w:pPr>
              <w:pStyle w:val="LO-normal"/>
              <w:widowControl w:val="0"/>
              <w:rPr>
                <w:rFonts w:ascii="Arial" w:hAnsi="Arial" w:eastAsia="Arial" w:cs="Arial"/>
                <w:b/>
                <w:bCs/>
                <w:u w:val="single"/>
              </w:rPr>
            </w:pPr>
            <w:r w:rsidRPr="7C1593D1">
              <w:rPr>
                <w:rFonts w:ascii="Arial" w:hAnsi="Arial" w:eastAsia="Arial" w:cs="Arial"/>
                <w:b/>
                <w:bCs/>
                <w:u w:val="single"/>
              </w:rPr>
              <w:t>Z PRIMER 6. Делта кашњење</w:t>
            </w:r>
          </w:p>
        </w:tc>
      </w:tr>
      <w:tr w:rsidR="008E4806" w:rsidTr="637910B4" w14:paraId="6585216A"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30B03A18"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01</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sz w:val="20"/>
                <w:szCs w:val="20"/>
              </w:rPr>
              <w:t>B</w:t>
            </w:r>
            <w:r>
              <w:rPr>
                <w:rFonts w:ascii="Courier New" w:hAnsi="Courier New" w:eastAsia="Courier New" w:cs="Courier New"/>
                <w:b/>
                <w:color w:val="000080"/>
                <w:sz w:val="20"/>
                <w:szCs w:val="20"/>
              </w:rPr>
              <w:t>,</w:t>
            </w:r>
            <w:r>
              <w:rPr>
                <w:rFonts w:ascii="Courier New" w:hAnsi="Courier New" w:eastAsia="Courier New" w:cs="Courier New"/>
                <w:b/>
                <w:sz w:val="20"/>
                <w:szCs w:val="20"/>
              </w:rPr>
              <w:t>D</w:t>
            </w:r>
            <w:r>
              <w:rPr>
                <w:rFonts w:ascii="Courier New" w:hAnsi="Courier New" w:eastAsia="Courier New" w:cs="Courier New"/>
                <w:b/>
                <w:color w:val="000080"/>
                <w:sz w:val="20"/>
                <w:szCs w:val="20"/>
              </w:rPr>
              <w:t>)</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IS</w:t>
            </w:r>
          </w:p>
          <w:p w:rsidR="008E4806" w:rsidRDefault="00525D03" w14:paraId="539C2676"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02</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BEGIN</w:t>
            </w:r>
          </w:p>
          <w:p w:rsidR="008E4806" w:rsidRDefault="00525D03" w14:paraId="4A2A5136"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03</w:t>
            </w:r>
            <w:r>
              <w:rPr>
                <w:rFonts w:ascii="Courier New" w:hAnsi="Courier New" w:eastAsia="Courier New" w:cs="Courier New"/>
                <w:b/>
                <w:sz w:val="20"/>
                <w:szCs w:val="20"/>
              </w:rPr>
              <w:t xml:space="preserve">  A</w:t>
            </w:r>
            <w:r>
              <w:rPr>
                <w:rFonts w:ascii="Courier New" w:hAnsi="Courier New" w:eastAsia="Courier New" w:cs="Courier New"/>
                <w:b/>
                <w:color w:val="000080"/>
                <w:sz w:val="20"/>
                <w:szCs w:val="20"/>
              </w:rPr>
              <w:t>&lt;=</w:t>
            </w:r>
            <w:r>
              <w:rPr>
                <w:rFonts w:ascii="Courier New" w:hAnsi="Courier New" w:eastAsia="Courier New" w:cs="Courier New"/>
                <w:b/>
                <w:sz w:val="20"/>
                <w:szCs w:val="20"/>
              </w:rPr>
              <w:t>B</w:t>
            </w:r>
            <w:r>
              <w:rPr>
                <w:rFonts w:ascii="Courier New" w:hAnsi="Courier New" w:eastAsia="Courier New" w:cs="Courier New"/>
                <w:b/>
                <w:color w:val="000080"/>
                <w:sz w:val="20"/>
                <w:szCs w:val="20"/>
              </w:rPr>
              <w:t>;</w:t>
            </w:r>
          </w:p>
          <w:p w:rsidR="008E4806" w:rsidRDefault="00525D03" w14:paraId="485681FF"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04</w:t>
            </w:r>
            <w:r>
              <w:rPr>
                <w:rFonts w:ascii="Courier New" w:hAnsi="Courier New" w:eastAsia="Courier New" w:cs="Courier New"/>
                <w:b/>
                <w:sz w:val="20"/>
                <w:szCs w:val="20"/>
              </w:rPr>
              <w:t xml:space="preserve">  C</w:t>
            </w:r>
            <w:r>
              <w:rPr>
                <w:rFonts w:ascii="Courier New" w:hAnsi="Courier New" w:eastAsia="Courier New" w:cs="Courier New"/>
                <w:b/>
                <w:color w:val="000080"/>
                <w:sz w:val="20"/>
                <w:szCs w:val="20"/>
              </w:rPr>
              <w:t>&lt;=</w:t>
            </w:r>
            <w:r>
              <w:rPr>
                <w:rFonts w:ascii="Courier New" w:hAnsi="Courier New" w:eastAsia="Courier New" w:cs="Courier New"/>
                <w:b/>
                <w:sz w:val="20"/>
                <w:szCs w:val="20"/>
              </w:rPr>
              <w:t>D</w:t>
            </w:r>
            <w:r>
              <w:rPr>
                <w:rFonts w:ascii="Courier New" w:hAnsi="Courier New" w:eastAsia="Courier New" w:cs="Courier New"/>
                <w:b/>
                <w:color w:val="000080"/>
                <w:sz w:val="20"/>
                <w:szCs w:val="20"/>
              </w:rPr>
              <w:t>;</w:t>
            </w:r>
            <w:r>
              <w:rPr>
                <w:rFonts w:ascii="Courier New" w:hAnsi="Courier New" w:eastAsia="Courier New" w:cs="Courier New"/>
                <w:b/>
                <w:sz w:val="20"/>
                <w:szCs w:val="20"/>
              </w:rPr>
              <w:t xml:space="preserve"> </w:t>
            </w:r>
          </w:p>
          <w:p w:rsidR="008E4806" w:rsidP="7C1593D1" w:rsidRDefault="7C1593D1" w14:paraId="2D644957" w14:textId="3EBF5278">
            <w:pPr>
              <w:pStyle w:val="LO-normal"/>
              <w:widowControl w:val="0"/>
              <w:rPr>
                <w:rFonts w:ascii="Courier New" w:hAnsi="Courier New" w:eastAsia="Courier New" w:cs="Courier New"/>
                <w:b/>
                <w:bCs/>
                <w:sz w:val="20"/>
                <w:szCs w:val="20"/>
              </w:rPr>
            </w:pPr>
            <w:r w:rsidRPr="7C1593D1">
              <w:rPr>
                <w:rFonts w:ascii="Courier New" w:hAnsi="Courier New" w:eastAsia="Courier New" w:cs="Courier New"/>
                <w:b/>
                <w:bCs/>
                <w:color w:val="FF8000"/>
                <w:sz w:val="20"/>
                <w:szCs w:val="20"/>
              </w:rPr>
              <w:t>05</w:t>
            </w:r>
            <w:r w:rsidRPr="7C1593D1">
              <w:rPr>
                <w:rFonts w:ascii="Courier New" w:hAnsi="Courier New" w:eastAsia="Courier New" w:cs="Courier New"/>
                <w:b/>
                <w:bCs/>
                <w:sz w:val="20"/>
                <w:szCs w:val="20"/>
              </w:rPr>
              <w:t xml:space="preserve">  </w:t>
            </w:r>
            <w:r w:rsidRPr="7C1593D1">
              <w:rPr>
                <w:rFonts w:ascii="Courier New" w:hAnsi="Courier New" w:eastAsia="Courier New" w:cs="Courier New"/>
                <w:b/>
                <w:bCs/>
                <w:color w:val="008000"/>
                <w:sz w:val="20"/>
                <w:szCs w:val="20"/>
              </w:rPr>
              <w:t xml:space="preserve">-- сигнали А и C добијају вредности истовремено, након једног извршавања тела процеса. </w:t>
            </w:r>
          </w:p>
          <w:p w:rsidR="008E4806" w:rsidP="7C1593D1" w:rsidRDefault="7C1593D1" w14:paraId="62402141" w14:textId="32B87AAC">
            <w:pPr>
              <w:pStyle w:val="LO-normal"/>
              <w:widowControl w:val="0"/>
              <w:rPr>
                <w:rFonts w:ascii="Courier New" w:hAnsi="Courier New" w:eastAsia="Courier New" w:cs="Courier New"/>
                <w:b/>
                <w:bCs/>
                <w:sz w:val="20"/>
                <w:szCs w:val="20"/>
              </w:rPr>
            </w:pPr>
            <w:r w:rsidRPr="7C1593D1">
              <w:rPr>
                <w:rFonts w:ascii="Courier New" w:hAnsi="Courier New" w:eastAsia="Courier New" w:cs="Courier New"/>
                <w:b/>
                <w:bCs/>
                <w:color w:val="FF8000"/>
                <w:sz w:val="20"/>
                <w:szCs w:val="20"/>
              </w:rPr>
              <w:t>06</w:t>
            </w:r>
            <w:r w:rsidRPr="7C1593D1">
              <w:rPr>
                <w:rFonts w:ascii="Courier New" w:hAnsi="Courier New" w:eastAsia="Courier New" w:cs="Courier New"/>
                <w:b/>
                <w:bCs/>
                <w:sz w:val="20"/>
                <w:szCs w:val="20"/>
              </w:rPr>
              <w:t xml:space="preserve">  </w:t>
            </w:r>
            <w:r w:rsidRPr="7C1593D1">
              <w:rPr>
                <w:rFonts w:ascii="Courier New" w:hAnsi="Courier New" w:eastAsia="Courier New" w:cs="Courier New"/>
                <w:b/>
                <w:bCs/>
                <w:color w:val="008000"/>
                <w:sz w:val="20"/>
                <w:szCs w:val="20"/>
              </w:rPr>
              <w:t xml:space="preserve">-- Испада да није важан редослед,иако су ово секвенцијалне клаузуле! </w:t>
            </w:r>
          </w:p>
          <w:p w:rsidR="008E4806" w:rsidP="7C1593D1" w:rsidRDefault="7C1593D1" w14:paraId="3C549939" w14:textId="7198ECC4">
            <w:pPr>
              <w:pStyle w:val="LO-normal"/>
              <w:widowControl w:val="0"/>
              <w:rPr>
                <w:rFonts w:ascii="Courier New" w:hAnsi="Courier New" w:eastAsia="Courier New" w:cs="Courier New"/>
                <w:b/>
                <w:bCs/>
                <w:sz w:val="20"/>
                <w:szCs w:val="20"/>
              </w:rPr>
            </w:pPr>
            <w:r w:rsidRPr="637910B4">
              <w:rPr>
                <w:rFonts w:ascii="Courier New" w:hAnsi="Courier New" w:eastAsia="Courier New" w:cs="Courier New"/>
                <w:b/>
                <w:bCs/>
                <w:color w:val="FF8000"/>
                <w:sz w:val="20"/>
                <w:szCs w:val="20"/>
              </w:rPr>
              <w:t>07</w:t>
            </w:r>
            <w:r w:rsidRPr="637910B4">
              <w:rPr>
                <w:rFonts w:ascii="Courier New" w:hAnsi="Courier New" w:eastAsia="Courier New" w:cs="Courier New"/>
                <w:b/>
                <w:bCs/>
                <w:sz w:val="20"/>
                <w:szCs w:val="20"/>
              </w:rPr>
              <w:t xml:space="preserve">  </w:t>
            </w:r>
            <w:r w:rsidRPr="637910B4">
              <w:rPr>
                <w:rFonts w:ascii="Courier New" w:hAnsi="Courier New" w:eastAsia="Courier New" w:cs="Courier New"/>
                <w:b/>
                <w:bCs/>
                <w:color w:val="008000"/>
                <w:sz w:val="20"/>
                <w:szCs w:val="20"/>
              </w:rPr>
              <w:t>-- Али! Ако би се између нашао wа</w:t>
            </w:r>
            <w:r w:rsidRPr="637910B4" w:rsidR="298C0C2C">
              <w:rPr>
                <w:rFonts w:ascii="Courier New" w:hAnsi="Courier New" w:eastAsia="Courier New" w:cs="Courier New"/>
                <w:b/>
                <w:bCs/>
                <w:color w:val="008000"/>
                <w:sz w:val="20"/>
                <w:szCs w:val="20"/>
              </w:rPr>
              <w:t>it</w:t>
            </w:r>
            <w:r w:rsidRPr="637910B4">
              <w:rPr>
                <w:rFonts w:ascii="Courier New" w:hAnsi="Courier New" w:eastAsia="Courier New" w:cs="Courier New"/>
                <w:b/>
                <w:bCs/>
                <w:color w:val="008000"/>
                <w:sz w:val="20"/>
                <w:szCs w:val="20"/>
              </w:rPr>
              <w:t>, то би суспендовало процес, па би редослед био важан.</w:t>
            </w:r>
          </w:p>
          <w:p w:rsidR="008E4806" w:rsidRDefault="00525D03" w14:paraId="79E2228A"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08</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8E4806" w:rsidRDefault="00525D03" w14:paraId="716885C0"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09</w:t>
            </w:r>
            <w:r>
              <w:rPr>
                <w:rFonts w:ascii="Courier New" w:hAnsi="Courier New" w:eastAsia="Courier New" w:cs="Courier New"/>
                <w:b/>
                <w:sz w:val="20"/>
                <w:szCs w:val="20"/>
              </w:rPr>
              <w:t xml:space="preserve">  </w:t>
            </w:r>
            <w:r>
              <w:rPr>
                <w:rFonts w:ascii="Courier New" w:hAnsi="Courier New" w:eastAsia="Courier New" w:cs="Courier New"/>
                <w:b/>
                <w:color w:val="008000"/>
                <w:sz w:val="20"/>
                <w:szCs w:val="20"/>
              </w:rPr>
              <w:t>------------------------------------</w:t>
            </w:r>
          </w:p>
          <w:p w:rsidR="008E4806" w:rsidP="7C1593D1" w:rsidRDefault="7C1593D1" w14:paraId="74E89CBA" w14:textId="60BCC900">
            <w:pPr>
              <w:pStyle w:val="LO-normal"/>
              <w:widowControl w:val="0"/>
              <w:rPr>
                <w:rFonts w:ascii="Courier New" w:hAnsi="Courier New" w:eastAsia="Courier New" w:cs="Courier New"/>
                <w:b/>
                <w:bCs/>
                <w:sz w:val="20"/>
                <w:szCs w:val="20"/>
              </w:rPr>
            </w:pPr>
            <w:r w:rsidRPr="7C1593D1">
              <w:rPr>
                <w:rFonts w:ascii="Courier New" w:hAnsi="Courier New" w:eastAsia="Courier New" w:cs="Courier New"/>
                <w:b/>
                <w:bCs/>
                <w:color w:val="FF8000"/>
                <w:sz w:val="20"/>
                <w:szCs w:val="20"/>
              </w:rPr>
              <w:t>10</w:t>
            </w:r>
            <w:r w:rsidRPr="7C1593D1">
              <w:rPr>
                <w:rFonts w:ascii="Courier New" w:hAnsi="Courier New" w:eastAsia="Courier New" w:cs="Courier New"/>
                <w:b/>
                <w:bCs/>
                <w:sz w:val="20"/>
                <w:szCs w:val="20"/>
              </w:rPr>
              <w:t xml:space="preserve">  </w:t>
            </w:r>
            <w:r w:rsidRPr="7C1593D1">
              <w:rPr>
                <w:rFonts w:ascii="Courier New" w:hAnsi="Courier New" w:eastAsia="Courier New" w:cs="Courier New"/>
                <w:b/>
                <w:bCs/>
                <w:color w:val="008000"/>
                <w:sz w:val="20"/>
                <w:szCs w:val="20"/>
              </w:rPr>
              <w:t>--АЛИ:</w:t>
            </w:r>
          </w:p>
          <w:p w:rsidR="008E4806" w:rsidRDefault="00525D03" w14:paraId="024B242B"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11</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sz w:val="20"/>
                <w:szCs w:val="20"/>
              </w:rPr>
              <w:t>A</w:t>
            </w:r>
            <w:r>
              <w:rPr>
                <w:rFonts w:ascii="Courier New" w:hAnsi="Courier New" w:eastAsia="Courier New" w:cs="Courier New"/>
                <w:b/>
                <w:color w:val="000080"/>
                <w:sz w:val="20"/>
                <w:szCs w:val="20"/>
              </w:rPr>
              <w:t>,</w:t>
            </w:r>
            <w:r>
              <w:rPr>
                <w:rFonts w:ascii="Courier New" w:hAnsi="Courier New" w:eastAsia="Courier New" w:cs="Courier New"/>
                <w:b/>
                <w:sz w:val="20"/>
                <w:szCs w:val="20"/>
              </w:rPr>
              <w:t>B</w:t>
            </w:r>
            <w:r>
              <w:rPr>
                <w:rFonts w:ascii="Courier New" w:hAnsi="Courier New" w:eastAsia="Courier New" w:cs="Courier New"/>
                <w:b/>
                <w:color w:val="000080"/>
                <w:sz w:val="20"/>
                <w:szCs w:val="20"/>
              </w:rPr>
              <w:t>)</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IS</w:t>
            </w:r>
          </w:p>
          <w:p w:rsidR="008E4806" w:rsidRDefault="00525D03" w14:paraId="4A3460AC"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12</w:t>
            </w:r>
            <w:r>
              <w:rPr>
                <w:rFonts w:ascii="Courier New" w:hAnsi="Courier New" w:eastAsia="Courier New" w:cs="Courier New"/>
                <w:b/>
                <w:sz w:val="20"/>
                <w:szCs w:val="20"/>
              </w:rPr>
              <w:t xml:space="preserve">  </w:t>
            </w:r>
            <w:r>
              <w:rPr>
                <w:rFonts w:ascii="Courier New" w:hAnsi="Courier New" w:eastAsia="Courier New" w:cs="Courier New"/>
                <w:b/>
                <w:color w:val="0000FF"/>
                <w:sz w:val="20"/>
                <w:szCs w:val="20"/>
              </w:rPr>
              <w:t>BEGIN</w:t>
            </w:r>
          </w:p>
          <w:p w:rsidR="008E4806" w:rsidRDefault="00525D03" w14:paraId="1D481E08"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13</w:t>
            </w:r>
            <w:r>
              <w:rPr>
                <w:rFonts w:ascii="Courier New" w:hAnsi="Courier New" w:eastAsia="Courier New" w:cs="Courier New"/>
                <w:b/>
                <w:sz w:val="20"/>
                <w:szCs w:val="20"/>
              </w:rPr>
              <w:t xml:space="preserve">  A</w:t>
            </w:r>
            <w:r>
              <w:rPr>
                <w:rFonts w:ascii="Courier New" w:hAnsi="Courier New" w:eastAsia="Courier New" w:cs="Courier New"/>
                <w:b/>
                <w:color w:val="000080"/>
                <w:sz w:val="20"/>
                <w:szCs w:val="20"/>
              </w:rPr>
              <w:t>&lt;=</w:t>
            </w:r>
            <w:r>
              <w:rPr>
                <w:rFonts w:ascii="Courier New" w:hAnsi="Courier New" w:eastAsia="Courier New" w:cs="Courier New"/>
                <w:b/>
                <w:sz w:val="20"/>
                <w:szCs w:val="20"/>
              </w:rPr>
              <w:t>B</w:t>
            </w:r>
            <w:r>
              <w:rPr>
                <w:rFonts w:ascii="Courier New" w:hAnsi="Courier New" w:eastAsia="Courier New" w:cs="Courier New"/>
                <w:b/>
                <w:color w:val="000080"/>
                <w:sz w:val="20"/>
                <w:szCs w:val="20"/>
              </w:rPr>
              <w:t>;</w:t>
            </w:r>
          </w:p>
          <w:p w:rsidR="008E4806" w:rsidRDefault="00525D03" w14:paraId="5532224C" w14:textId="77777777">
            <w:pPr>
              <w:pStyle w:val="LO-normal"/>
              <w:widowControl w:val="0"/>
              <w:rPr>
                <w:rFonts w:ascii="Courier New" w:hAnsi="Courier New" w:eastAsia="Courier New" w:cs="Courier New"/>
                <w:b/>
                <w:sz w:val="20"/>
                <w:szCs w:val="20"/>
              </w:rPr>
            </w:pPr>
            <w:r>
              <w:rPr>
                <w:rFonts w:ascii="Courier New" w:hAnsi="Courier New" w:eastAsia="Courier New" w:cs="Courier New"/>
                <w:b/>
                <w:color w:val="FF8000"/>
                <w:sz w:val="20"/>
                <w:szCs w:val="20"/>
              </w:rPr>
              <w:t>14</w:t>
            </w:r>
            <w:r>
              <w:rPr>
                <w:rFonts w:ascii="Courier New" w:hAnsi="Courier New" w:eastAsia="Courier New" w:cs="Courier New"/>
                <w:b/>
                <w:sz w:val="20"/>
                <w:szCs w:val="20"/>
              </w:rPr>
              <w:t xml:space="preserve">  C</w:t>
            </w:r>
            <w:r>
              <w:rPr>
                <w:rFonts w:ascii="Courier New" w:hAnsi="Courier New" w:eastAsia="Courier New" w:cs="Courier New"/>
                <w:b/>
                <w:color w:val="000080"/>
                <w:sz w:val="20"/>
                <w:szCs w:val="20"/>
              </w:rPr>
              <w:t>&lt;=</w:t>
            </w:r>
            <w:r>
              <w:rPr>
                <w:rFonts w:ascii="Courier New" w:hAnsi="Courier New" w:eastAsia="Courier New" w:cs="Courier New"/>
                <w:b/>
                <w:sz w:val="20"/>
                <w:szCs w:val="20"/>
              </w:rPr>
              <w:t>A</w:t>
            </w:r>
            <w:r>
              <w:rPr>
                <w:rFonts w:ascii="Courier New" w:hAnsi="Courier New" w:eastAsia="Courier New" w:cs="Courier New"/>
                <w:b/>
                <w:color w:val="000080"/>
                <w:sz w:val="20"/>
                <w:szCs w:val="20"/>
              </w:rPr>
              <w:t>;</w:t>
            </w:r>
            <w:r>
              <w:rPr>
                <w:rFonts w:ascii="Courier New" w:hAnsi="Courier New" w:eastAsia="Courier New" w:cs="Courier New"/>
                <w:b/>
                <w:sz w:val="20"/>
                <w:szCs w:val="20"/>
              </w:rPr>
              <w:t xml:space="preserve"> </w:t>
            </w:r>
          </w:p>
          <w:p w:rsidR="008E4806" w:rsidP="7C1593D1" w:rsidRDefault="7C1593D1" w14:paraId="1AE44CEC" w14:textId="2A5C348B">
            <w:pPr>
              <w:pStyle w:val="LO-normal"/>
              <w:widowControl w:val="0"/>
              <w:rPr>
                <w:rFonts w:ascii="Courier New" w:hAnsi="Courier New" w:eastAsia="Courier New" w:cs="Courier New"/>
                <w:b/>
                <w:bCs/>
                <w:sz w:val="20"/>
                <w:szCs w:val="20"/>
              </w:rPr>
            </w:pPr>
            <w:r w:rsidRPr="7C1593D1">
              <w:rPr>
                <w:rFonts w:ascii="Courier New" w:hAnsi="Courier New" w:eastAsia="Courier New" w:cs="Courier New"/>
                <w:b/>
                <w:bCs/>
                <w:color w:val="FF8000"/>
                <w:sz w:val="20"/>
                <w:szCs w:val="20"/>
              </w:rPr>
              <w:t>15</w:t>
            </w:r>
            <w:r w:rsidRPr="7C1593D1">
              <w:rPr>
                <w:rFonts w:ascii="Courier New" w:hAnsi="Courier New" w:eastAsia="Courier New" w:cs="Courier New"/>
                <w:b/>
                <w:bCs/>
                <w:sz w:val="20"/>
                <w:szCs w:val="20"/>
              </w:rPr>
              <w:t xml:space="preserve">  </w:t>
            </w:r>
            <w:r w:rsidRPr="7C1593D1">
              <w:rPr>
                <w:rFonts w:ascii="Courier New" w:hAnsi="Courier New" w:eastAsia="Courier New" w:cs="Courier New"/>
                <w:b/>
                <w:bCs/>
                <w:color w:val="008000"/>
                <w:sz w:val="20"/>
                <w:szCs w:val="20"/>
              </w:rPr>
              <w:t xml:space="preserve">-- C добија претходну вредност А, не тренутну вредност B!!! </w:t>
            </w:r>
          </w:p>
          <w:p w:rsidR="008E4806" w:rsidP="7C1593D1" w:rsidRDefault="7C1593D1" w14:paraId="02E93768" w14:textId="3386E084">
            <w:pPr>
              <w:pStyle w:val="LO-normal"/>
              <w:widowControl w:val="0"/>
              <w:rPr>
                <w:rFonts w:ascii="Courier New" w:hAnsi="Courier New" w:eastAsia="Courier New" w:cs="Courier New"/>
                <w:b/>
                <w:bCs/>
                <w:sz w:val="20"/>
                <w:szCs w:val="20"/>
              </w:rPr>
            </w:pPr>
            <w:r w:rsidRPr="637910B4">
              <w:rPr>
                <w:rFonts w:ascii="Courier New" w:hAnsi="Courier New" w:eastAsia="Courier New" w:cs="Courier New"/>
                <w:b/>
                <w:bCs/>
                <w:color w:val="FF8000"/>
                <w:sz w:val="20"/>
                <w:szCs w:val="20"/>
              </w:rPr>
              <w:t>16</w:t>
            </w:r>
            <w:r w:rsidRPr="637910B4">
              <w:rPr>
                <w:rFonts w:ascii="Courier New" w:hAnsi="Courier New" w:eastAsia="Courier New" w:cs="Courier New"/>
                <w:b/>
                <w:bCs/>
                <w:sz w:val="20"/>
                <w:szCs w:val="20"/>
              </w:rPr>
              <w:t xml:space="preserve">  </w:t>
            </w:r>
            <w:r w:rsidRPr="637910B4">
              <w:rPr>
                <w:rFonts w:ascii="Courier New" w:hAnsi="Courier New" w:eastAsia="Courier New" w:cs="Courier New"/>
                <w:b/>
                <w:bCs/>
                <w:color w:val="008000"/>
                <w:sz w:val="20"/>
                <w:szCs w:val="20"/>
              </w:rPr>
              <w:t>-- истовремено су доделе, кад се процес суспендује.</w:t>
            </w:r>
          </w:p>
          <w:p w:rsidR="008E4806" w:rsidRDefault="00525D03" w14:paraId="3E207EBD" w14:textId="77777777">
            <w:pPr>
              <w:pStyle w:val="LO-normal"/>
              <w:widowControl w:val="0"/>
              <w:shd w:val="clear" w:color="auto" w:fill="FFFFFF"/>
              <w:rPr>
                <w:rFonts w:ascii="Arial" w:hAnsi="Arial" w:eastAsia="Arial" w:cs="Arial"/>
                <w:b/>
              </w:rPr>
            </w:pPr>
            <w:r>
              <w:rPr>
                <w:rFonts w:ascii="Courier New" w:hAnsi="Courier New" w:eastAsia="Courier New" w:cs="Courier New"/>
                <w:b/>
                <w:color w:val="FF8000"/>
                <w:sz w:val="20"/>
                <w:szCs w:val="20"/>
              </w:rPr>
              <w:t>17</w:t>
            </w:r>
            <w:r>
              <w:rPr>
                <w:rFonts w:ascii="Courier New" w:hAnsi="Courier New" w:eastAsia="Courier New" w:cs="Courier New"/>
                <w:b/>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b/>
                <w:sz w:val="20"/>
                <w:szCs w:val="20"/>
              </w:rPr>
              <w:t xml:space="preserve"> </w:t>
            </w:r>
          </w:p>
        </w:tc>
      </w:tr>
      <w:tr w:rsidR="008E4806" w:rsidTr="637910B4" w14:paraId="150B9FDA"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P="7C1593D1" w:rsidRDefault="7C1593D1" w14:paraId="149EA828" w14:textId="4B3EFCC0">
            <w:pPr>
              <w:pStyle w:val="LO-normal"/>
              <w:widowControl w:val="0"/>
            </w:pPr>
            <w:r w:rsidRPr="7C1593D1">
              <w:rPr>
                <w:rFonts w:ascii="Courier New" w:hAnsi="Courier New" w:eastAsia="Courier New" w:cs="Courier New"/>
                <w:b/>
                <w:bCs/>
                <w:sz w:val="20"/>
                <w:szCs w:val="20"/>
              </w:rPr>
              <w:t>За размишљање:</w:t>
            </w:r>
            <w:r>
              <w:t xml:space="preserve"> како би се понашао процес који у телу процеса има секвенцу: </w:t>
            </w:r>
          </w:p>
          <w:p w:rsidR="4A88B445" w:rsidP="4A88B445" w:rsidRDefault="4A88B445" w14:paraId="30BFF840" w14:textId="1A3BA62A">
            <w:pPr>
              <w:pStyle w:val="LO-normal"/>
              <w:ind w:left="720"/>
              <w:rPr>
                <w:del w:author="Oliver M. Vojinovic" w:date="2020-04-08T07:15:00Z" w:id="17"/>
                <w:rFonts w:ascii="Courier New" w:hAnsi="Courier New" w:eastAsia="Courier New" w:cs="Courier New"/>
                <w:b/>
                <w:bCs/>
                <w:sz w:val="20"/>
                <w:szCs w:val="20"/>
              </w:rPr>
            </w:pPr>
            <w:r w:rsidRPr="4A88B445">
              <w:rPr>
                <w:rFonts w:ascii="Courier New" w:hAnsi="Courier New" w:eastAsia="Courier New" w:cs="Courier New"/>
                <w:b/>
                <w:bCs/>
                <w:sz w:val="20"/>
                <w:szCs w:val="20"/>
              </w:rPr>
              <w:t>a</w:t>
            </w:r>
            <w:r w:rsidRPr="4A88B445">
              <w:rPr>
                <w:rFonts w:ascii="Courier New" w:hAnsi="Courier New" w:eastAsia="Courier New" w:cs="Courier New"/>
                <w:b/>
                <w:bCs/>
                <w:color w:val="000080"/>
                <w:sz w:val="20"/>
                <w:szCs w:val="20"/>
              </w:rPr>
              <w:t>&lt;=</w:t>
            </w:r>
            <w:r w:rsidRPr="4A88B445">
              <w:rPr>
                <w:rFonts w:ascii="Courier New" w:hAnsi="Courier New" w:eastAsia="Courier New" w:cs="Courier New"/>
                <w:b/>
                <w:bCs/>
                <w:sz w:val="20"/>
                <w:szCs w:val="20"/>
              </w:rPr>
              <w:t>b;</w:t>
            </w:r>
          </w:p>
          <w:p w:rsidR="008E4806" w:rsidRDefault="00525D03" w14:paraId="1410A066" w14:textId="77777777">
            <w:pPr>
              <w:pStyle w:val="LO-normal"/>
              <w:widowControl w:val="0"/>
              <w:ind w:left="720"/>
              <w:rPr>
                <w:rFonts w:ascii="Courier New" w:hAnsi="Courier New" w:eastAsia="Courier New" w:cs="Courier New"/>
                <w:b/>
                <w:sz w:val="20"/>
                <w:szCs w:val="20"/>
              </w:rPr>
            </w:pPr>
            <w:r>
              <w:rPr>
                <w:rFonts w:ascii="Courier New" w:hAnsi="Courier New" w:eastAsia="Courier New" w:cs="Courier New"/>
                <w:b/>
                <w:sz w:val="20"/>
                <w:szCs w:val="20"/>
              </w:rPr>
              <w:t>b</w:t>
            </w:r>
            <w:r>
              <w:rPr>
                <w:rFonts w:ascii="Courier New" w:hAnsi="Courier New" w:eastAsia="Courier New" w:cs="Courier New"/>
                <w:b/>
                <w:color w:val="000080"/>
                <w:sz w:val="20"/>
                <w:szCs w:val="20"/>
              </w:rPr>
              <w:t>&lt;=</w:t>
            </w:r>
            <w:r>
              <w:rPr>
                <w:rFonts w:ascii="Courier New" w:hAnsi="Courier New" w:eastAsia="Courier New" w:cs="Courier New"/>
                <w:b/>
                <w:sz w:val="20"/>
                <w:szCs w:val="20"/>
              </w:rPr>
              <w:t>a;</w:t>
            </w:r>
          </w:p>
          <w:p w:rsidR="008E4806" w:rsidRDefault="00525D03" w14:paraId="038C6520" w14:textId="77777777">
            <w:pPr>
              <w:pStyle w:val="LO-normal"/>
              <w:widowControl w:val="0"/>
            </w:pPr>
            <w:r>
              <w:t>?</w:t>
            </w:r>
          </w:p>
        </w:tc>
      </w:tr>
    </w:tbl>
    <w:p w:rsidR="008E4806" w:rsidRDefault="008E4806" w14:paraId="07547A01" w14:textId="77777777">
      <w:pPr>
        <w:pStyle w:val="LO-normal"/>
        <w:rPr>
          <w:rFonts w:ascii="Arial" w:hAnsi="Arial" w:eastAsia="Arial" w:cs="Arial"/>
          <w:sz w:val="20"/>
          <w:szCs w:val="20"/>
          <w:highlight w:val="white"/>
        </w:rPr>
      </w:pPr>
    </w:p>
    <w:p w:rsidR="008E4806" w:rsidRDefault="41F0C16B" w14:paraId="5043CB0F" w14:textId="1D2040E1">
      <w:pPr>
        <w:pStyle w:val="LO-normal"/>
        <w:rPr>
          <w:rFonts w:ascii="Arial" w:hAnsi="Arial" w:eastAsia="Arial" w:cs="Arial"/>
          <w:sz w:val="20"/>
          <w:szCs w:val="20"/>
          <w:highlight w:val="white"/>
        </w:rPr>
      </w:pPr>
      <w:ins w:author="Miljana Bogdanovic" w:date="2020-04-15T07:38:00Z" w:id="18">
        <w:r w:rsidRPr="4F17D8C6">
          <w:rPr>
            <w:rFonts w:ascii="Arial" w:hAnsi="Arial" w:eastAsia="Arial" w:cs="Arial"/>
            <w:sz w:val="20"/>
            <w:szCs w:val="20"/>
            <w:highlight w:val="white"/>
          </w:rPr>
          <w:t xml:space="preserve">Клок генератор се може </w:t>
        </w:r>
      </w:ins>
      <w:ins w:author="Miljana Bogdanovic" w:date="2020-04-15T07:39:00Z" w:id="19">
        <w:r w:rsidRPr="4F17D8C6">
          <w:rPr>
            <w:rFonts w:ascii="Arial" w:hAnsi="Arial" w:eastAsia="Arial" w:cs="Arial"/>
            <w:sz w:val="20"/>
            <w:szCs w:val="20"/>
            <w:highlight w:val="white"/>
          </w:rPr>
          <w:t>написати и коришћењем ф</w:t>
        </w:r>
      </w:ins>
      <w:r w:rsidR="00C3754C">
        <w:rPr>
          <w:rFonts w:ascii="Arial" w:hAnsi="Arial" w:eastAsia="Arial" w:cs="Arial"/>
          <w:sz w:val="20"/>
          <w:szCs w:val="20"/>
          <w:highlight w:val="white"/>
        </w:rPr>
        <w:t>-</w:t>
      </w:r>
      <w:ins w:author="Miljana Bogdanovic" w:date="2020-04-15T07:39:00Z" w:id="20">
        <w:r w:rsidRPr="4F17D8C6">
          <w:rPr>
            <w:rFonts w:ascii="Arial" w:hAnsi="Arial" w:eastAsia="Arial" w:cs="Arial"/>
            <w:sz w:val="20"/>
            <w:szCs w:val="20"/>
            <w:highlight w:val="white"/>
          </w:rPr>
          <w:t xml:space="preserve">ја “rising_edge” </w:t>
        </w:r>
      </w:ins>
      <w:ins w:author="Miljana Bogdanovic" w:date="2020-04-15T07:41:00Z" w:id="21">
        <w:r w:rsidRPr="4F17D8C6" w:rsidR="1F600B42">
          <w:rPr>
            <w:rFonts w:ascii="Arial" w:hAnsi="Arial" w:eastAsia="Arial" w:cs="Arial"/>
            <w:sz w:val="20"/>
            <w:szCs w:val="20"/>
            <w:highlight w:val="white"/>
          </w:rPr>
          <w:t>, односно</w:t>
        </w:r>
      </w:ins>
      <w:ins w:author="Miljana Bogdanovic" w:date="2020-04-15T07:40:00Z" w:id="22">
        <w:r w:rsidRPr="4F17D8C6" w:rsidR="7D11B40F">
          <w:rPr>
            <w:rFonts w:ascii="Arial" w:hAnsi="Arial" w:eastAsia="Arial" w:cs="Arial"/>
            <w:sz w:val="20"/>
            <w:szCs w:val="20"/>
            <w:highlight w:val="white"/>
          </w:rPr>
          <w:t xml:space="preserve"> </w:t>
        </w:r>
      </w:ins>
      <w:ins w:author="Miljana Bogdanovic" w:date="2020-04-15T07:39:00Z" w:id="23">
        <w:r w:rsidRPr="4F17D8C6">
          <w:rPr>
            <w:rFonts w:ascii="Arial" w:hAnsi="Arial" w:eastAsia="Arial" w:cs="Arial"/>
            <w:sz w:val="20"/>
            <w:szCs w:val="20"/>
            <w:highlight w:val="white"/>
          </w:rPr>
          <w:t>“fa</w:t>
        </w:r>
        <w:r w:rsidRPr="4F17D8C6" w:rsidR="436B21E7">
          <w:rPr>
            <w:rFonts w:ascii="Arial" w:hAnsi="Arial" w:eastAsia="Arial" w:cs="Arial"/>
            <w:sz w:val="20"/>
            <w:szCs w:val="20"/>
            <w:highlight w:val="white"/>
          </w:rPr>
          <w:t>lling_edge”</w:t>
        </w:r>
      </w:ins>
      <w:ins w:author="Miljana Bogdanovic" w:date="2020-04-15T07:40:00Z" w:id="24">
        <w:r w:rsidRPr="4F17D8C6" w:rsidR="44CD1BD1">
          <w:rPr>
            <w:rFonts w:ascii="Arial" w:hAnsi="Arial" w:eastAsia="Arial" w:cs="Arial"/>
            <w:sz w:val="20"/>
            <w:szCs w:val="20"/>
            <w:highlight w:val="white"/>
          </w:rPr>
          <w:t>,</w:t>
        </w:r>
      </w:ins>
      <w:ins w:author="Miljana Bogdanovic" w:date="2020-04-15T07:41:00Z" w:id="25">
        <w:r w:rsidRPr="4F17D8C6" w:rsidR="7AD829A1">
          <w:rPr>
            <w:rFonts w:ascii="Arial" w:hAnsi="Arial" w:eastAsia="Arial" w:cs="Arial"/>
            <w:sz w:val="20"/>
            <w:szCs w:val="20"/>
            <w:highlight w:val="white"/>
          </w:rPr>
          <w:t xml:space="preserve"> инфо</w:t>
        </w:r>
      </w:ins>
      <w:ins w:author="Miljana Bogdanovic" w:date="2020-04-15T07:40:00Z" w:id="26">
        <w:r w:rsidRPr="4F17D8C6" w:rsidR="44CD1BD1">
          <w:rPr>
            <w:rFonts w:ascii="Arial" w:hAnsi="Arial" w:eastAsia="Arial" w:cs="Arial"/>
            <w:sz w:val="20"/>
            <w:szCs w:val="20"/>
            <w:highlight w:val="white"/>
          </w:rPr>
          <w:t xml:space="preserve"> на </w:t>
        </w:r>
      </w:ins>
      <w:ins w:author="Miljana Bogdanovic" w:date="2020-04-15T07:41:00Z" w:id="27">
        <w:r w:rsidR="00525D03">
          <w:fldChar w:fldCharType="begin"/>
        </w:r>
        <w:r w:rsidR="00525D03">
          <w:instrText xml:space="preserve"> HYPERLINK "https://stackoverflow.com/questions/15205202/clkevent-vs-rising-edge" </w:instrText>
        </w:r>
        <w:r w:rsidR="00525D03">
          <w:fldChar w:fldCharType="separate"/>
        </w:r>
        <w:del w:author="Miljana Bogdanovic" w:date="2020-04-15T07:45:00Z" w:id="28">
          <w:r w:rsidRPr="4F17D8C6" w:rsidDel="4D416CD4" w:rsidR="00525D03">
            <w:rPr>
              <w:rFonts w:ascii="Arial" w:hAnsi="Arial" w:eastAsia="Arial" w:cs="Arial"/>
              <w:sz w:val="20"/>
              <w:szCs w:val="20"/>
              <w:highlight w:val="white"/>
            </w:rPr>
            <w:delText>линку</w:delText>
          </w:r>
        </w:del>
        <w:r w:rsidRPr="4F17D8C6" w:rsidR="4D416CD4">
          <w:rPr>
            <w:rStyle w:val="Hyperlink"/>
            <w:rFonts w:ascii="Arial" w:hAnsi="Arial" w:eastAsia="Arial" w:cs="Arial"/>
            <w:sz w:val="20"/>
            <w:szCs w:val="20"/>
            <w:highlight w:val="white"/>
          </w:rPr>
          <w:t>.</w:t>
        </w:r>
        <w:r w:rsidR="00525D03">
          <w:fldChar w:fldCharType="end"/>
        </w:r>
      </w:ins>
      <w:ins w:author="Miljana Bogdanovic" w:date="2020-04-15T07:45:00Z" w:id="29">
        <w:r w:rsidRPr="4F17D8C6" w:rsidR="00F3CD82">
          <w:rPr>
            <w:rStyle w:val="Hyperlink"/>
            <w:rFonts w:ascii="Arial" w:hAnsi="Arial" w:eastAsia="Arial" w:cs="Arial"/>
            <w:sz w:val="20"/>
            <w:szCs w:val="20"/>
            <w:highlight w:val="white"/>
          </w:rPr>
          <w:t xml:space="preserve"> https://stackoverflow.com/questions/15205202/clkevent-vs-rising-edge</w:t>
        </w:r>
      </w:ins>
    </w:p>
    <w:p w:rsidR="008E4806" w:rsidRDefault="7C1593D1" w14:paraId="21731923" w14:textId="40994BEA">
      <w:pPr>
        <w:pStyle w:val="Heading2"/>
      </w:pPr>
      <w:bookmarkStart w:name="_hac8z2aiwrs0" w:id="30"/>
      <w:bookmarkEnd w:id="30"/>
      <w:r w:rsidR="3F7E62AA">
        <w:rPr/>
        <w:t xml:space="preserve"> </w:t>
      </w:r>
      <w:r w:rsidR="7C1593D1">
        <w:rPr/>
        <w:t>Променљиве (и константе)</w:t>
      </w:r>
    </w:p>
    <w:p w:rsidR="008E4806" w:rsidP="7C1593D1" w:rsidRDefault="7C1593D1" w14:paraId="0D48D53A" w14:textId="3D4F0EF4">
      <w:pPr>
        <w:pStyle w:val="LO-normal"/>
        <w:rPr>
          <w:rFonts w:ascii="Arial" w:hAnsi="Arial" w:eastAsia="Arial" w:cs="Arial"/>
          <w:highlight w:val="white"/>
        </w:rPr>
      </w:pPr>
      <w:r w:rsidRPr="7C1593D1">
        <w:rPr>
          <w:rFonts w:ascii="Arial" w:hAnsi="Arial" w:eastAsia="Arial" w:cs="Arial"/>
          <w:highlight w:val="white"/>
        </w:rPr>
        <w:t xml:space="preserve">Осим сигнала, постоје и </w:t>
      </w:r>
      <w:r w:rsidRPr="7C1593D1">
        <w:rPr>
          <w:rFonts w:ascii="Arial" w:hAnsi="Arial" w:eastAsia="Arial" w:cs="Arial"/>
          <w:b/>
          <w:bCs/>
          <w:highlight w:val="white"/>
        </w:rPr>
        <w:t xml:space="preserve">променљиве </w:t>
      </w:r>
      <w:r w:rsidRPr="7C1593D1">
        <w:rPr>
          <w:rFonts w:ascii="Arial" w:hAnsi="Arial" w:eastAsia="Arial" w:cs="Arial"/>
          <w:highlight w:val="white"/>
        </w:rPr>
        <w:t xml:space="preserve">и </w:t>
      </w:r>
      <w:r w:rsidRPr="7C1593D1">
        <w:rPr>
          <w:rFonts w:ascii="Arial" w:hAnsi="Arial" w:eastAsia="Arial" w:cs="Arial"/>
          <w:b/>
          <w:bCs/>
          <w:highlight w:val="white"/>
        </w:rPr>
        <w:t>константе</w:t>
      </w:r>
      <w:r w:rsidRPr="7C1593D1">
        <w:rPr>
          <w:rFonts w:ascii="Arial" w:hAnsi="Arial" w:eastAsia="Arial" w:cs="Arial"/>
          <w:highlight w:val="white"/>
        </w:rPr>
        <w:t xml:space="preserve">. </w:t>
      </w:r>
    </w:p>
    <w:p w:rsidR="008E4806" w:rsidRDefault="7C1593D1" w14:paraId="1CE7F518" w14:textId="40EBA4C8">
      <w:pPr>
        <w:pStyle w:val="LO-normal"/>
        <w:rPr>
          <w:rFonts w:ascii="Arial" w:hAnsi="Arial" w:eastAsia="Arial" w:cs="Arial"/>
          <w:highlight w:val="white"/>
        </w:rPr>
      </w:pPr>
      <w:r w:rsidRPr="7C1593D1">
        <w:rPr>
          <w:rFonts w:ascii="Arial" w:hAnsi="Arial" w:eastAsia="Arial" w:cs="Arial"/>
          <w:highlight w:val="white"/>
        </w:rPr>
        <w:t>Декларација променљвиих и константи је обавезна, и синтакса је:</w:t>
      </w:r>
    </w:p>
    <w:p w:rsidR="008E4806" w:rsidRDefault="00525D03" w14:paraId="05D9E8AD" w14:textId="77777777">
      <w:pPr>
        <w:pStyle w:val="LO-normal"/>
        <w:tabs>
          <w:tab w:val="left" w:pos="425"/>
          <w:tab w:val="left" w:pos="851"/>
          <w:tab w:val="left" w:pos="1276"/>
          <w:tab w:val="left" w:pos="1701"/>
          <w:tab w:val="left" w:pos="2126"/>
          <w:tab w:val="left" w:pos="2552"/>
          <w:tab w:val="left" w:pos="2977"/>
          <w:tab w:val="left" w:pos="3402"/>
        </w:tabs>
        <w:rPr>
          <w:rFonts w:ascii="Courier New" w:hAnsi="Courier New" w:eastAsia="Courier New" w:cs="Courier New"/>
        </w:rPr>
      </w:pPr>
      <w:r>
        <w:rPr>
          <w:rFonts w:ascii="Courier New" w:hAnsi="Courier New" w:eastAsia="Courier New" w:cs="Courier New"/>
          <w:b/>
          <w:color w:val="0000FF"/>
        </w:rPr>
        <w:t>constant</w:t>
      </w:r>
      <w:r>
        <w:rPr>
          <w:rFonts w:ascii="Courier New" w:hAnsi="Courier New" w:eastAsia="Courier New" w:cs="Courier New"/>
        </w:rPr>
        <w:t xml:space="preserve"> </w:t>
      </w:r>
      <w:r>
        <w:rPr>
          <w:rFonts w:ascii="Courier New" w:hAnsi="Courier New" w:eastAsia="Courier New" w:cs="Courier New"/>
          <w:i/>
        </w:rPr>
        <w:t>ime</w:t>
      </w:r>
      <w:r>
        <w:rPr>
          <w:rFonts w:ascii="Courier New" w:hAnsi="Courier New" w:eastAsia="Courier New" w:cs="Courier New"/>
        </w:rPr>
        <w:t xml:space="preserve">, </w:t>
      </w:r>
      <w:r>
        <w:rPr>
          <w:rFonts w:ascii="Courier New" w:hAnsi="Courier New" w:eastAsia="Courier New" w:cs="Courier New"/>
          <w:i/>
        </w:rPr>
        <w:t>ime</w:t>
      </w:r>
      <w:r>
        <w:rPr>
          <w:rFonts w:ascii="Courier New" w:hAnsi="Courier New" w:eastAsia="Courier New" w:cs="Courier New"/>
        </w:rPr>
        <w:t xml:space="preserve">, ...  : </w:t>
      </w:r>
      <w:r>
        <w:rPr>
          <w:rFonts w:ascii="Courier New" w:hAnsi="Courier New" w:eastAsia="Courier New" w:cs="Courier New"/>
          <w:i/>
        </w:rPr>
        <w:t>tip</w:t>
      </w:r>
      <w:r>
        <w:rPr>
          <w:rFonts w:ascii="Courier New" w:hAnsi="Courier New" w:eastAsia="Courier New" w:cs="Courier New"/>
        </w:rPr>
        <w:t xml:space="preserve"> [:= </w:t>
      </w:r>
      <w:r>
        <w:rPr>
          <w:rFonts w:ascii="Courier New" w:hAnsi="Courier New" w:eastAsia="Courier New" w:cs="Courier New"/>
          <w:i/>
        </w:rPr>
        <w:t>izraz</w:t>
      </w:r>
      <w:r>
        <w:rPr>
          <w:rFonts w:ascii="Courier New" w:hAnsi="Courier New" w:eastAsia="Courier New" w:cs="Courier New"/>
        </w:rPr>
        <w:t>;</w:t>
      </w:r>
    </w:p>
    <w:p w:rsidR="008E4806" w:rsidRDefault="00525D03" w14:paraId="6448DE78" w14:textId="77777777">
      <w:pPr>
        <w:pStyle w:val="LO-normal"/>
        <w:tabs>
          <w:tab w:val="left" w:pos="425"/>
          <w:tab w:val="left" w:pos="851"/>
          <w:tab w:val="left" w:pos="1276"/>
          <w:tab w:val="left" w:pos="1701"/>
          <w:tab w:val="left" w:pos="2126"/>
          <w:tab w:val="left" w:pos="2552"/>
          <w:tab w:val="left" w:pos="2977"/>
          <w:tab w:val="left" w:pos="3402"/>
        </w:tabs>
        <w:rPr>
          <w:rFonts w:ascii="Courier New" w:hAnsi="Courier New" w:eastAsia="Courier New" w:cs="Courier New"/>
          <w:b/>
          <w:highlight w:val="white"/>
        </w:rPr>
      </w:pPr>
      <w:r>
        <w:rPr>
          <w:rFonts w:ascii="Courier New" w:hAnsi="Courier New" w:eastAsia="Courier New" w:cs="Courier New"/>
          <w:b/>
          <w:color w:val="0000FF"/>
        </w:rPr>
        <w:t>variable</w:t>
      </w:r>
      <w:r>
        <w:rPr>
          <w:rFonts w:ascii="Courier New" w:hAnsi="Courier New" w:eastAsia="Courier New" w:cs="Courier New"/>
        </w:rPr>
        <w:t xml:space="preserve"> </w:t>
      </w:r>
      <w:r>
        <w:rPr>
          <w:rFonts w:ascii="Courier New" w:hAnsi="Courier New" w:eastAsia="Courier New" w:cs="Courier New"/>
          <w:i/>
        </w:rPr>
        <w:t>ime</w:t>
      </w:r>
      <w:r>
        <w:rPr>
          <w:rFonts w:ascii="Courier New" w:hAnsi="Courier New" w:eastAsia="Courier New" w:cs="Courier New"/>
        </w:rPr>
        <w:t xml:space="preserve">, </w:t>
      </w:r>
      <w:r>
        <w:rPr>
          <w:rFonts w:ascii="Courier New" w:hAnsi="Courier New" w:eastAsia="Courier New" w:cs="Courier New"/>
          <w:i/>
        </w:rPr>
        <w:t>ime</w:t>
      </w:r>
      <w:r>
        <w:rPr>
          <w:rFonts w:ascii="Courier New" w:hAnsi="Courier New" w:eastAsia="Courier New" w:cs="Courier New"/>
        </w:rPr>
        <w:t xml:space="preserve">, ...  : </w:t>
      </w:r>
      <w:r>
        <w:rPr>
          <w:rFonts w:ascii="Courier New" w:hAnsi="Courier New" w:eastAsia="Courier New" w:cs="Courier New"/>
          <w:i/>
        </w:rPr>
        <w:t>tip</w:t>
      </w:r>
      <w:r>
        <w:rPr>
          <w:rFonts w:ascii="Courier New" w:hAnsi="Courier New" w:eastAsia="Courier New" w:cs="Courier New"/>
        </w:rPr>
        <w:t xml:space="preserve"> := </w:t>
      </w:r>
      <w:r>
        <w:rPr>
          <w:rFonts w:ascii="Courier New" w:hAnsi="Courier New" w:eastAsia="Courier New" w:cs="Courier New"/>
          <w:i/>
        </w:rPr>
        <w:t>izraz</w:t>
      </w:r>
      <w:r>
        <w:rPr>
          <w:rFonts w:ascii="Courier New" w:hAnsi="Courier New" w:eastAsia="Courier New" w:cs="Courier New"/>
        </w:rPr>
        <w:t>;</w:t>
      </w:r>
    </w:p>
    <w:p w:rsidR="008E4806" w:rsidRDefault="008E4806" w14:paraId="07459315" w14:textId="77777777">
      <w:pPr>
        <w:pStyle w:val="LO-normal"/>
        <w:rPr>
          <w:rFonts w:ascii="Arial" w:hAnsi="Arial" w:eastAsia="Arial" w:cs="Arial"/>
          <w:sz w:val="20"/>
          <w:szCs w:val="20"/>
          <w:highlight w:val="white"/>
        </w:rPr>
      </w:pPr>
    </w:p>
    <w:p w:rsidR="008E4806" w:rsidRDefault="7C1593D1" w14:paraId="5E259A37" w14:textId="3189718B">
      <w:pPr>
        <w:pStyle w:val="LO-normal"/>
        <w:rPr>
          <w:rFonts w:ascii="Arial" w:hAnsi="Arial" w:eastAsia="Arial" w:cs="Arial"/>
        </w:rPr>
      </w:pPr>
      <w:r w:rsidRPr="7C1593D1">
        <w:rPr>
          <w:rFonts w:ascii="Arial" w:hAnsi="Arial" w:eastAsia="Arial" w:cs="Arial"/>
        </w:rPr>
        <w:t>Декларације се могу наћи у декларационом делу архитектуре или процеса.</w:t>
      </w:r>
    </w:p>
    <w:p w:rsidR="008E4806" w:rsidRDefault="008E4806" w14:paraId="6537F28F" w14:textId="77777777">
      <w:pPr>
        <w:pStyle w:val="LO-normal"/>
        <w:rPr>
          <w:rFonts w:ascii="Arial" w:hAnsi="Arial" w:eastAsia="Arial" w:cs="Arial"/>
        </w:rPr>
      </w:pPr>
    </w:p>
    <w:p w:rsidR="008E4806" w:rsidRDefault="7C1593D1" w14:paraId="4D41A84E" w14:textId="4A6BA666">
      <w:pPr>
        <w:pStyle w:val="LO-normal"/>
        <w:jc w:val="both"/>
        <w:rPr>
          <w:rFonts w:ascii="Arial" w:hAnsi="Arial" w:eastAsia="Arial" w:cs="Arial"/>
          <w:highlight w:val="white"/>
        </w:rPr>
      </w:pPr>
      <w:r w:rsidRPr="66B93EF4">
        <w:rPr>
          <w:rFonts w:ascii="Arial" w:hAnsi="Arial" w:eastAsia="Arial" w:cs="Arial"/>
          <w:highlight w:val="white"/>
        </w:rPr>
        <w:t xml:space="preserve">Рестрикција: </w:t>
      </w:r>
      <w:r w:rsidRPr="66B93EF4">
        <w:rPr>
          <w:rFonts w:ascii="Arial" w:hAnsi="Arial" w:eastAsia="Arial" w:cs="Arial"/>
          <w:highlight w:val="white"/>
          <w:u w:val="single"/>
        </w:rPr>
        <w:t>променљива</w:t>
      </w:r>
      <w:r w:rsidRPr="66B93EF4">
        <w:rPr>
          <w:rFonts w:ascii="Arial" w:hAnsi="Arial" w:eastAsia="Arial" w:cs="Arial"/>
          <w:highlight w:val="white"/>
        </w:rPr>
        <w:t xml:space="preserve"> се декларише тако да је </w:t>
      </w:r>
      <w:r w:rsidRPr="66B93EF4">
        <w:rPr>
          <w:rFonts w:ascii="Arial" w:hAnsi="Arial" w:eastAsia="Arial" w:cs="Arial"/>
          <w:highlight w:val="white"/>
          <w:u w:val="single"/>
        </w:rPr>
        <w:t>видљива само једном процесу</w:t>
      </w:r>
      <w:r w:rsidRPr="66B93EF4">
        <w:rPr>
          <w:rFonts w:ascii="Arial" w:hAnsi="Arial" w:eastAsia="Arial" w:cs="Arial"/>
          <w:highlight w:val="white"/>
        </w:rPr>
        <w:t xml:space="preserve">. Значи, ако архитектура има више процеса, декларациони део архитектуре не сме да садржи декларације променљивих! Једноставније је придржавати се практичног правила: декларације променљивих само унутар процеса. Променљива је видљива где је дефинисана, и у свим елементима ниже по хијерархији (нпр. ако је дефинисана у архитектури, видљива је и у процесу унутар те архитектуре). </w:t>
      </w:r>
    </w:p>
    <w:p w:rsidR="008E4806" w:rsidRDefault="7C1593D1" w14:paraId="096B091C" w14:textId="17E9B350">
      <w:pPr>
        <w:pStyle w:val="LO-normal"/>
        <w:ind w:left="720" w:hanging="270"/>
        <w:jc w:val="both"/>
        <w:rPr>
          <w:rFonts w:ascii="Arial" w:hAnsi="Arial" w:eastAsia="Arial" w:cs="Arial"/>
          <w:highlight w:val="white"/>
        </w:rPr>
      </w:pPr>
      <w:r w:rsidRPr="7C1593D1">
        <w:rPr>
          <w:rFonts w:ascii="Arial Unicode MS" w:hAnsi="Arial Unicode MS" w:eastAsia="Arial Unicode MS" w:cs="Arial Unicode MS"/>
        </w:rPr>
        <w:t>ⓘ Могући су случајеви да се имена променљивих преклапају, и онда се навођењем извора променљиве разрешавају конфликти. Нпр</w:t>
      </w:r>
      <w:r w:rsidRPr="7C1593D1" w:rsidR="2DB3509C">
        <w:rPr>
          <w:rFonts w:ascii="Arial Unicode MS" w:hAnsi="Arial Unicode MS" w:eastAsia="Arial Unicode MS" w:cs="Arial Unicode MS"/>
        </w:rPr>
        <w:t>.</w:t>
      </w:r>
      <w:r w:rsidRPr="7C1593D1">
        <w:rPr>
          <w:rFonts w:ascii="Arial Unicode MS" w:hAnsi="Arial Unicode MS" w:eastAsia="Arial Unicode MS" w:cs="Arial Unicode MS"/>
        </w:rPr>
        <w:t xml:space="preserve"> ако је у архитектури</w:t>
      </w:r>
      <w:r w:rsidRPr="7C1593D1">
        <w:rPr>
          <w:rFonts w:ascii="Arial" w:hAnsi="Arial" w:eastAsia="Arial" w:cs="Arial"/>
          <w:highlight w:val="white"/>
        </w:rPr>
        <w:t xml:space="preserve"> </w:t>
      </w:r>
      <w:r w:rsidRPr="7C1593D1">
        <w:rPr>
          <w:rFonts w:ascii="Courier New" w:hAnsi="Courier New" w:eastAsia="Courier New" w:cs="Courier New"/>
        </w:rPr>
        <w:t>glavna</w:t>
      </w:r>
      <w:r w:rsidRPr="7C1593D1">
        <w:rPr>
          <w:rFonts w:ascii="Arial" w:hAnsi="Arial" w:eastAsia="Arial" w:cs="Arial"/>
          <w:highlight w:val="white"/>
        </w:rPr>
        <w:t xml:space="preserve"> декларисана променљива </w:t>
      </w:r>
      <w:r w:rsidRPr="7C1593D1">
        <w:rPr>
          <w:rFonts w:ascii="Courier New" w:hAnsi="Courier New" w:eastAsia="Courier New" w:cs="Courier New"/>
        </w:rPr>
        <w:t>N</w:t>
      </w:r>
      <w:r w:rsidRPr="7C1593D1">
        <w:rPr>
          <w:rFonts w:ascii="Arial" w:hAnsi="Arial" w:eastAsia="Arial" w:cs="Arial"/>
          <w:highlight w:val="white"/>
        </w:rPr>
        <w:t xml:space="preserve">, и у тој архитектури процес у коме је такође декларисана променљива </w:t>
      </w:r>
      <w:r w:rsidRPr="7C1593D1">
        <w:rPr>
          <w:rFonts w:ascii="Courier New" w:hAnsi="Courier New" w:eastAsia="Courier New" w:cs="Courier New"/>
        </w:rPr>
        <w:t>N</w:t>
      </w:r>
      <w:r w:rsidRPr="7C1593D1">
        <w:rPr>
          <w:rFonts w:ascii="Arial" w:hAnsi="Arial" w:eastAsia="Arial" w:cs="Arial"/>
          <w:highlight w:val="white"/>
        </w:rPr>
        <w:t xml:space="preserve">, онда, да би се у телу процеса приступило променљивој </w:t>
      </w:r>
      <w:r w:rsidRPr="7C1593D1">
        <w:rPr>
          <w:rFonts w:ascii="Courier New" w:hAnsi="Courier New" w:eastAsia="Courier New" w:cs="Courier New"/>
        </w:rPr>
        <w:t>N</w:t>
      </w:r>
      <w:r w:rsidRPr="7C1593D1">
        <w:rPr>
          <w:rFonts w:ascii="Arial" w:hAnsi="Arial" w:eastAsia="Arial" w:cs="Arial"/>
          <w:highlight w:val="white"/>
        </w:rPr>
        <w:t xml:space="preserve"> из архитектуре, треба да се напише </w:t>
      </w:r>
      <w:r w:rsidRPr="7C1593D1">
        <w:rPr>
          <w:rFonts w:ascii="Courier New" w:hAnsi="Courier New" w:eastAsia="Courier New" w:cs="Courier New"/>
        </w:rPr>
        <w:t>glavna.N</w:t>
      </w:r>
      <w:r w:rsidRPr="7C1593D1">
        <w:rPr>
          <w:rFonts w:ascii="Arial" w:hAnsi="Arial" w:eastAsia="Arial" w:cs="Arial"/>
          <w:highlight w:val="white"/>
        </w:rPr>
        <w:t>.</w:t>
      </w:r>
    </w:p>
    <w:p w:rsidR="008E4806" w:rsidRDefault="008E4806" w14:paraId="6DFB9E20" w14:textId="77777777">
      <w:pPr>
        <w:pStyle w:val="LO-normal"/>
        <w:rPr>
          <w:rFonts w:ascii="Arial" w:hAnsi="Arial" w:eastAsia="Arial" w:cs="Arial"/>
          <w:highlight w:val="white"/>
        </w:rPr>
      </w:pPr>
    </w:p>
    <w:p w:rsidR="008E4806" w:rsidRDefault="7C1593D1" w14:paraId="1C89FD52" w14:textId="5B7F4FC1">
      <w:pPr>
        <w:pStyle w:val="LO-normal"/>
        <w:jc w:val="both"/>
        <w:rPr>
          <w:rFonts w:ascii="Arial" w:hAnsi="Arial" w:eastAsia="Arial" w:cs="Arial"/>
          <w:highlight w:val="white"/>
        </w:rPr>
      </w:pPr>
      <w:r w:rsidRPr="7C1593D1">
        <w:rPr>
          <w:rFonts w:ascii="Arial" w:hAnsi="Arial" w:eastAsia="Arial" w:cs="Arial"/>
          <w:b/>
          <w:bCs/>
          <w:highlight w:val="white"/>
        </w:rPr>
        <w:t>Оператор доделе</w:t>
      </w:r>
      <w:r w:rsidRPr="7C1593D1">
        <w:rPr>
          <w:rFonts w:ascii="Arial" w:hAnsi="Arial" w:eastAsia="Arial" w:cs="Arial"/>
          <w:highlight w:val="white"/>
        </w:rPr>
        <w:t xml:space="preserve"> вредности променљивој је различит од оператора доделе сигналу. Подсетимо се, оператор доделе сигналу је &lt;</w:t>
      </w:r>
      <w:r w:rsidRPr="7C1593D1">
        <w:rPr>
          <w:rFonts w:ascii="Arial" w:hAnsi="Arial" w:eastAsia="Arial" w:cs="Arial"/>
          <w:b/>
          <w:bCs/>
          <w:highlight w:val="white"/>
        </w:rPr>
        <w:t>=</w:t>
      </w:r>
      <w:r w:rsidRPr="7C1593D1">
        <w:rPr>
          <w:rFonts w:ascii="Arial" w:hAnsi="Arial" w:eastAsia="Arial" w:cs="Arial"/>
          <w:highlight w:val="white"/>
        </w:rPr>
        <w:t xml:space="preserve">, док је оператор доделе променљивој </w:t>
      </w:r>
      <w:r w:rsidRPr="7C1593D1">
        <w:rPr>
          <w:rFonts w:ascii="Arial" w:hAnsi="Arial" w:eastAsia="Arial" w:cs="Arial"/>
          <w:b/>
          <w:bCs/>
          <w:highlight w:val="white"/>
        </w:rPr>
        <w:t>:=</w:t>
      </w:r>
      <w:r w:rsidRPr="7C1593D1">
        <w:rPr>
          <w:rFonts w:ascii="Arial" w:hAnsi="Arial" w:eastAsia="Arial" w:cs="Arial"/>
          <w:highlight w:val="white"/>
        </w:rPr>
        <w:t xml:space="preserve">. </w:t>
      </w:r>
    </w:p>
    <w:p w:rsidR="008E4806" w:rsidRDefault="7C1593D1" w14:paraId="3C274C05" w14:textId="100130A6">
      <w:pPr>
        <w:pStyle w:val="LO-normal"/>
        <w:jc w:val="both"/>
        <w:rPr>
          <w:rFonts w:ascii="Arial" w:hAnsi="Arial" w:eastAsia="Arial" w:cs="Arial"/>
          <w:highlight w:val="white"/>
        </w:rPr>
      </w:pPr>
      <w:r w:rsidRPr="7C1593D1">
        <w:rPr>
          <w:rFonts w:ascii="Arial" w:hAnsi="Arial" w:eastAsia="Arial" w:cs="Arial"/>
          <w:highlight w:val="white"/>
        </w:rPr>
        <w:t xml:space="preserve">Основна разлика између променљивих и сигнала је у моделу кашњења: када се променљивој додели вредност, она одмах узима ту вредност, за разлику од сигнала, којима се вредност додељује када су процеси суспендовани (видети </w:t>
      </w:r>
      <w:r w:rsidRPr="7C1593D1">
        <w:rPr>
          <w:rFonts w:ascii="Arial" w:hAnsi="Arial" w:eastAsia="Arial" w:cs="Arial"/>
          <w:color w:val="1155CC"/>
          <w:highlight w:val="white"/>
          <w:u w:val="single"/>
        </w:rPr>
        <w:t>Моделе кашњења</w:t>
      </w:r>
      <w:r w:rsidRPr="7C1593D1">
        <w:rPr>
          <w:rFonts w:ascii="Arial" w:hAnsi="Arial" w:eastAsia="Arial" w:cs="Arial"/>
          <w:highlight w:val="white"/>
        </w:rPr>
        <w:t>).</w:t>
      </w:r>
    </w:p>
    <w:p w:rsidR="008E4806" w:rsidRDefault="008E4806" w14:paraId="70DF9E56" w14:textId="77777777">
      <w:pPr>
        <w:pStyle w:val="LO-normal"/>
        <w:rPr>
          <w:rFonts w:ascii="Arial" w:hAnsi="Arial" w:eastAsia="Arial" w:cs="Arial"/>
          <w:highlight w:val="white"/>
        </w:rPr>
      </w:pPr>
    </w:p>
    <w:p w:rsidR="008E4806" w:rsidRDefault="00525D03" w14:paraId="47E0185F" w14:textId="77777777">
      <w:pPr>
        <w:pStyle w:val="LO-normal"/>
        <w:ind w:left="720"/>
        <w:rPr>
          <w:rFonts w:ascii="Arial" w:hAnsi="Arial" w:eastAsia="Arial" w:cs="Arial"/>
          <w:highlight w:val="white"/>
        </w:rPr>
      </w:pPr>
      <w:r>
        <w:rPr>
          <w:rFonts w:ascii="Arial" w:hAnsi="Arial" w:eastAsia="Arial" w:cs="Arial"/>
          <w:highlight w:val="white"/>
        </w:rPr>
        <w:t>Мада се не може тврдити да важи у свим случајевима, коришћење променљивих врло често узрокује креирање меморијских елемената.</w:t>
      </w:r>
    </w:p>
    <w:p w:rsidR="008E4806" w:rsidRDefault="008E4806" w14:paraId="44E871BC" w14:textId="77777777">
      <w:pPr>
        <w:pStyle w:val="LO-normal"/>
        <w:rPr>
          <w:rFonts w:ascii="Arial" w:hAnsi="Arial" w:eastAsia="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7C1593D1" w14:paraId="6D4AFA82"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P="7C1593D1" w:rsidRDefault="7C1593D1" w14:paraId="1B8FD725" w14:textId="7C3FD635">
            <w:pPr>
              <w:pStyle w:val="LO-normal"/>
              <w:widowControl w:val="0"/>
              <w:rPr>
                <w:rFonts w:ascii="Arial" w:hAnsi="Arial" w:eastAsia="Arial" w:cs="Arial"/>
                <w:u w:val="single"/>
              </w:rPr>
            </w:pPr>
            <w:r w:rsidRPr="7C1593D1">
              <w:rPr>
                <w:rFonts w:ascii="Arial" w:hAnsi="Arial" w:eastAsia="Arial" w:cs="Arial"/>
                <w:b/>
                <w:bCs/>
                <w:u w:val="single"/>
              </w:rPr>
              <w:t>Z ПРИМЕР 7.</w:t>
            </w:r>
            <w:r w:rsidRPr="7C1593D1">
              <w:rPr>
                <w:rFonts w:ascii="Arial" w:hAnsi="Arial" w:eastAsia="Arial" w:cs="Arial"/>
                <w:u w:val="single"/>
              </w:rPr>
              <w:t xml:space="preserve"> Променљиве и сигнали, додела вредности</w:t>
            </w:r>
          </w:p>
        </w:tc>
      </w:tr>
      <w:tr w:rsidR="008E4806" w:rsidTr="7C1593D1" w14:paraId="6DB1A865"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008E4806" w:rsidRDefault="00525D03" w14:paraId="698A1112"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x</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y</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8E4806" w:rsidRDefault="00525D03" w14:paraId="1F28D0A8"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 xml:space="preserve">02  </w:t>
            </w:r>
            <w:r>
              <w:rPr>
                <w:rFonts w:ascii="Courier New" w:hAnsi="Courier New" w:eastAsia="Courier New" w:cs="Courier New"/>
                <w:color w:val="008000"/>
                <w:sz w:val="20"/>
                <w:szCs w:val="20"/>
              </w:rPr>
              <w:t>-- ...</w:t>
            </w:r>
          </w:p>
          <w:p w:rsidR="008E4806" w:rsidRDefault="00525D03" w14:paraId="5CFD8874"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p1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WR</w:t>
            </w:r>
            <w:r>
              <w:rPr>
                <w:rFonts w:ascii="Courier New" w:hAnsi="Courier New" w:eastAsia="Courier New" w:cs="Courier New"/>
                <w:b/>
                <w:color w:val="000080"/>
                <w:sz w:val="20"/>
                <w:szCs w:val="20"/>
              </w:rPr>
              <w:t>)</w:t>
            </w:r>
          </w:p>
          <w:p w:rsidR="008E4806" w:rsidRDefault="00525D03" w14:paraId="19DA7492"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79E6BD1C"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x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8E4806" w:rsidRDefault="00525D03" w14:paraId="3261A854"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y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x</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P="7C1593D1" w:rsidRDefault="7C1593D1" w14:paraId="7AC45E2E" w14:textId="2FB47482">
            <w:pPr>
              <w:pStyle w:val="LO-normal"/>
              <w:widowControl w:val="0"/>
              <w:rPr>
                <w:rFonts w:ascii="Courier New" w:hAnsi="Courier New" w:eastAsia="Courier New" w:cs="Courier New"/>
                <w:sz w:val="20"/>
                <w:szCs w:val="20"/>
              </w:rPr>
            </w:pPr>
            <w:r w:rsidRPr="7C1593D1">
              <w:rPr>
                <w:rFonts w:ascii="Courier New" w:hAnsi="Courier New" w:eastAsia="Courier New" w:cs="Courier New"/>
                <w:color w:val="FF8000"/>
                <w:sz w:val="20"/>
                <w:szCs w:val="20"/>
              </w:rPr>
              <w:t>07</w:t>
            </w:r>
            <w:r w:rsidRPr="7C1593D1">
              <w:rPr>
                <w:rFonts w:ascii="Courier New" w:hAnsi="Courier New" w:eastAsia="Courier New" w:cs="Courier New"/>
                <w:sz w:val="20"/>
                <w:szCs w:val="20"/>
              </w:rPr>
              <w:t xml:space="preserve">          </w:t>
            </w:r>
            <w:r w:rsidRPr="7C1593D1">
              <w:rPr>
                <w:rFonts w:ascii="Courier New" w:hAnsi="Courier New" w:eastAsia="Courier New" w:cs="Courier New"/>
                <w:color w:val="008000"/>
                <w:sz w:val="20"/>
                <w:szCs w:val="20"/>
              </w:rPr>
              <w:t xml:space="preserve">-- у првом пролазу, y добија претходну вредност x, не 1! </w:t>
            </w:r>
          </w:p>
          <w:p w:rsidR="008E4806" w:rsidP="7C1593D1" w:rsidRDefault="7C1593D1" w14:paraId="366BEA26" w14:textId="0FFD837B">
            <w:pPr>
              <w:pStyle w:val="LO-normal"/>
              <w:widowControl w:val="0"/>
              <w:rPr>
                <w:rFonts w:ascii="Courier New" w:hAnsi="Courier New" w:eastAsia="Courier New" w:cs="Courier New"/>
                <w:sz w:val="20"/>
                <w:szCs w:val="20"/>
              </w:rPr>
            </w:pPr>
            <w:r w:rsidRPr="7C1593D1">
              <w:rPr>
                <w:rFonts w:ascii="Courier New" w:hAnsi="Courier New" w:eastAsia="Courier New" w:cs="Courier New"/>
                <w:color w:val="FF8000"/>
                <w:sz w:val="20"/>
                <w:szCs w:val="20"/>
              </w:rPr>
              <w:t>08</w:t>
            </w:r>
            <w:r w:rsidRPr="7C1593D1">
              <w:rPr>
                <w:rFonts w:ascii="Courier New" w:hAnsi="Courier New" w:eastAsia="Courier New" w:cs="Courier New"/>
                <w:sz w:val="20"/>
                <w:szCs w:val="20"/>
              </w:rPr>
              <w:t xml:space="preserve">          </w:t>
            </w:r>
            <w:r w:rsidRPr="7C1593D1">
              <w:rPr>
                <w:rFonts w:ascii="Courier New" w:hAnsi="Courier New" w:eastAsia="Courier New" w:cs="Courier New"/>
                <w:color w:val="008000"/>
                <w:sz w:val="20"/>
                <w:szCs w:val="20"/>
              </w:rPr>
              <w:t>-- тек на следећу промену сигнала WР ће се 1 из x преписати у y</w:t>
            </w:r>
          </w:p>
          <w:p w:rsidR="008E4806" w:rsidRDefault="00525D03" w14:paraId="1456D020"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8E4806" w:rsidRDefault="00525D03" w14:paraId="5D36975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10</w:t>
            </w:r>
          </w:p>
          <w:p w:rsidR="008E4806" w:rsidRDefault="00525D03" w14:paraId="78D6C387"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p2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WR</w:t>
            </w:r>
            <w:r>
              <w:rPr>
                <w:rFonts w:ascii="Courier New" w:hAnsi="Courier New" w:eastAsia="Courier New" w:cs="Courier New"/>
                <w:b/>
                <w:color w:val="000080"/>
                <w:sz w:val="20"/>
                <w:szCs w:val="20"/>
              </w:rPr>
              <w:t>)</w:t>
            </w:r>
          </w:p>
          <w:p w:rsidR="008E4806" w:rsidRDefault="00525D03" w14:paraId="18E15335" w14:textId="77777777">
            <w:pPr>
              <w:pStyle w:val="LO-normal"/>
              <w:widowControl w:val="0"/>
              <w:rPr>
                <w:rFonts w:ascii="Courier New" w:hAnsi="Courier New" w:eastAsia="Courier New" w:cs="Courier New"/>
                <w:b/>
                <w:color w:val="000080"/>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VARIABLE</w:t>
            </w:r>
            <w:r>
              <w:rPr>
                <w:rFonts w:ascii="Courier New" w:hAnsi="Courier New" w:eastAsia="Courier New" w:cs="Courier New"/>
                <w:sz w:val="20"/>
                <w:szCs w:val="20"/>
              </w:rPr>
              <w:t xml:space="preserve"> var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w:t>
            </w:r>
            <w:r>
              <w:rPr>
                <w:rFonts w:ascii="Courier New" w:hAnsi="Courier New" w:eastAsia="Courier New" w:cs="Courier New"/>
                <w:b/>
                <w:color w:val="000080"/>
                <w:sz w:val="20"/>
                <w:szCs w:val="20"/>
              </w:rPr>
              <w:t>;</w:t>
            </w:r>
          </w:p>
          <w:p w:rsidR="008E4806" w:rsidRDefault="00525D03" w14:paraId="6F0E379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r>
              <w:rPr>
                <w:rFonts w:ascii="Courier New" w:hAnsi="Courier New" w:eastAsia="Courier New" w:cs="Courier New"/>
                <w:sz w:val="20"/>
                <w:szCs w:val="20"/>
              </w:rPr>
              <w:t xml:space="preserve"> </w:t>
            </w:r>
          </w:p>
          <w:p w:rsidR="008E4806" w:rsidRDefault="00525D03" w14:paraId="02F3096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var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8E4806" w:rsidRDefault="00525D03" w14:paraId="3C158C8F"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x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var</w:t>
            </w:r>
            <w:r>
              <w:rPr>
                <w:rFonts w:ascii="Courier New" w:hAnsi="Courier New" w:eastAsia="Courier New" w:cs="Courier New"/>
                <w:b/>
                <w:color w:val="000080"/>
                <w:sz w:val="20"/>
                <w:szCs w:val="20"/>
              </w:rPr>
              <w:t>;</w:t>
            </w:r>
          </w:p>
          <w:p w:rsidR="008E4806" w:rsidRDefault="00525D03" w14:paraId="35D82205"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y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var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P="7C1593D1" w:rsidRDefault="7C1593D1" w14:paraId="37BFCDB9" w14:textId="3F368750">
            <w:pPr>
              <w:pStyle w:val="LO-normal"/>
              <w:widowControl w:val="0"/>
              <w:rPr>
                <w:rFonts w:ascii="Courier New" w:hAnsi="Courier New" w:eastAsia="Courier New" w:cs="Courier New"/>
                <w:color w:val="008000"/>
                <w:sz w:val="20"/>
                <w:szCs w:val="20"/>
              </w:rPr>
            </w:pPr>
            <w:r w:rsidRPr="7C1593D1">
              <w:rPr>
                <w:rFonts w:ascii="Courier New" w:hAnsi="Courier New" w:eastAsia="Courier New" w:cs="Courier New"/>
                <w:color w:val="FF8000"/>
                <w:sz w:val="20"/>
                <w:szCs w:val="20"/>
              </w:rPr>
              <w:t>17</w:t>
            </w:r>
            <w:r w:rsidRPr="7C1593D1">
              <w:rPr>
                <w:rFonts w:ascii="Courier New" w:hAnsi="Courier New" w:eastAsia="Courier New" w:cs="Courier New"/>
                <w:sz w:val="20"/>
                <w:szCs w:val="20"/>
              </w:rPr>
              <w:t xml:space="preserve">              </w:t>
            </w:r>
            <w:r w:rsidRPr="7C1593D1">
              <w:rPr>
                <w:rFonts w:ascii="Courier New" w:hAnsi="Courier New" w:eastAsia="Courier New" w:cs="Courier New"/>
                <w:color w:val="008000"/>
                <w:sz w:val="20"/>
                <w:szCs w:val="20"/>
              </w:rPr>
              <w:t>-- x и y постају 1 истовремено</w:t>
            </w:r>
          </w:p>
          <w:p w:rsidR="008E4806" w:rsidRDefault="00525D03" w14:paraId="028FF3BA" w14:textId="77777777">
            <w:pPr>
              <w:pStyle w:val="LO-normal"/>
              <w:widowControl w:val="0"/>
              <w:shd w:val="clear" w:color="auto" w:fill="FFFFFF"/>
              <w:rPr>
                <w:rFonts w:ascii="Arial" w:hAnsi="Arial" w:eastAsia="Arial" w:cs="Arial"/>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tc>
      </w:tr>
    </w:tbl>
    <w:p w:rsidR="008E4806" w:rsidRDefault="00525D03" w14:paraId="74137229" w14:textId="77777777">
      <w:pPr>
        <w:pStyle w:val="Heading1"/>
      </w:pPr>
      <w:bookmarkStart w:name="_xr0xsl4xxtst" w:id="31"/>
      <w:bookmarkEnd w:id="31"/>
      <w:r>
        <w:t>Testbench</w:t>
      </w:r>
    </w:p>
    <w:p w:rsidR="008E4806" w:rsidP="7C1593D1" w:rsidRDefault="7C1593D1" w14:paraId="744CB941" w14:textId="5D70F6FD">
      <w:pPr>
        <w:pStyle w:val="LO-normal"/>
        <w:spacing w:line="276" w:lineRule="auto"/>
        <w:jc w:val="both"/>
        <w:rPr>
          <w:rFonts w:ascii="Arial" w:hAnsi="Arial" w:eastAsia="Arial" w:cs="Arial"/>
        </w:rPr>
      </w:pPr>
      <w:r w:rsidRPr="7C1593D1">
        <w:rPr>
          <w:rFonts w:ascii="Arial" w:hAnsi="Arial" w:eastAsia="Arial" w:cs="Arial"/>
        </w:rPr>
        <w:t xml:space="preserve">Тестбенчем се назива ентитет који се креира само за тестирање другог ентитета.  Нема портове, садржи инстанцу компоненте која се тестира (тзв. </w:t>
      </w:r>
      <w:r w:rsidRPr="7C1593D1">
        <w:rPr>
          <w:rFonts w:ascii="Arial" w:hAnsi="Arial" w:eastAsia="Arial" w:cs="Arial"/>
          <w:b/>
          <w:bCs/>
          <w:i/>
          <w:iCs/>
        </w:rPr>
        <w:t>U</w:t>
      </w:r>
      <w:r w:rsidRPr="7C1593D1">
        <w:rPr>
          <w:rFonts w:ascii="Arial" w:hAnsi="Arial" w:eastAsia="Arial" w:cs="Arial"/>
          <w:i/>
          <w:iCs/>
        </w:rPr>
        <w:t xml:space="preserve">nit </w:t>
      </w:r>
      <w:r w:rsidRPr="7C1593D1">
        <w:rPr>
          <w:rFonts w:ascii="Arial" w:hAnsi="Arial" w:eastAsia="Arial" w:cs="Arial"/>
          <w:b/>
          <w:bCs/>
          <w:i/>
          <w:iCs/>
        </w:rPr>
        <w:t>U</w:t>
      </w:r>
      <w:r w:rsidRPr="7C1593D1">
        <w:rPr>
          <w:rFonts w:ascii="Arial" w:hAnsi="Arial" w:eastAsia="Arial" w:cs="Arial"/>
          <w:i/>
          <w:iCs/>
        </w:rPr>
        <w:t xml:space="preserve">nder </w:t>
      </w:r>
      <w:r w:rsidRPr="7C1593D1">
        <w:rPr>
          <w:rFonts w:ascii="Arial" w:hAnsi="Arial" w:eastAsia="Arial" w:cs="Arial"/>
          <w:b/>
          <w:bCs/>
          <w:i/>
          <w:iCs/>
        </w:rPr>
        <w:t>T</w:t>
      </w:r>
      <w:r w:rsidRPr="7C1593D1">
        <w:rPr>
          <w:rFonts w:ascii="Arial" w:hAnsi="Arial" w:eastAsia="Arial" w:cs="Arial"/>
          <w:i/>
          <w:iCs/>
        </w:rPr>
        <w:t>est - UUT</w:t>
      </w:r>
      <w:r w:rsidRPr="7C1593D1">
        <w:rPr>
          <w:rFonts w:ascii="Arial" w:hAnsi="Arial" w:eastAsia="Arial" w:cs="Arial"/>
        </w:rPr>
        <w:t>), сигнале који се повезују на портове UUT-а , и процес којим се дефинишу таласни облици побуде (</w:t>
      </w:r>
      <w:r w:rsidRPr="7C1593D1">
        <w:rPr>
          <w:rFonts w:ascii="Arial" w:hAnsi="Arial" w:eastAsia="Arial" w:cs="Arial"/>
          <w:i/>
          <w:iCs/>
        </w:rPr>
        <w:t>stimulusi</w:t>
      </w:r>
      <w:r w:rsidRPr="7C1593D1">
        <w:rPr>
          <w:rFonts w:ascii="Arial" w:hAnsi="Arial" w:eastAsia="Arial" w:cs="Arial"/>
        </w:rPr>
        <w:t>).</w:t>
      </w:r>
    </w:p>
    <w:p w:rsidR="008E4806" w:rsidRDefault="00525D03" w14:paraId="60C754A3" w14:textId="504B0435">
      <w:pPr>
        <w:pStyle w:val="LO-normal"/>
        <w:spacing w:after="200" w:line="276" w:lineRule="auto"/>
        <w:ind w:left="720" w:hanging="270"/>
        <w:jc w:val="both"/>
        <w:rPr>
          <w:rFonts w:ascii="Arial" w:hAnsi="Arial" w:eastAsia="Arial" w:cs="Arial"/>
        </w:rPr>
      </w:pPr>
      <w:r w:rsidRPr="66B93EF4">
        <w:rPr>
          <w:rFonts w:ascii="Arial Unicode MS" w:hAnsi="Arial Unicode MS" w:eastAsia="Arial Unicode MS" w:cs="Arial Unicode MS"/>
        </w:rPr>
        <w:t xml:space="preserve">ⓘ </w:t>
      </w:r>
      <w:r w:rsidRPr="66B93EF4" w:rsidR="5734D419">
        <w:rPr>
          <w:rFonts w:ascii="Arial" w:hAnsi="Arial" w:eastAsia="Arial" w:cs="Arial"/>
        </w:rPr>
        <w:t>Многа развојна окружења садрже команде за (полу)аутоматско креирање тестбенча. У том случају дизајнеру преостаје само да дефинише таласне облике побуде.</w:t>
      </w:r>
      <w:bookmarkStart w:name="s17rz79lnb55" w:id="32"/>
      <w:bookmarkEnd w:id="32"/>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14593DA0" w14:paraId="6CBF10AC"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7C1593D1" w:rsidRDefault="7C1593D1" w14:paraId="0F73D703" w14:textId="587EEA8E">
            <w:pPr>
              <w:pStyle w:val="LO-normal"/>
              <w:rPr>
                <w:rFonts w:ascii="Arial" w:hAnsi="Arial" w:eastAsia="Arial" w:cs="Arial"/>
                <w:u w:val="single"/>
              </w:rPr>
            </w:pPr>
            <w:r w:rsidRPr="7C1593D1">
              <w:rPr>
                <w:rFonts w:ascii="Arial" w:hAnsi="Arial" w:eastAsia="Arial" w:cs="Arial"/>
                <w:b/>
                <w:bCs/>
                <w:u w:val="single"/>
              </w:rPr>
              <w:t>Z</w:t>
            </w:r>
            <w:r w:rsidRPr="7C1593D1">
              <w:rPr>
                <w:rFonts w:ascii="Arial" w:hAnsi="Arial" w:eastAsia="Arial" w:cs="Arial"/>
                <w:u w:val="single"/>
              </w:rPr>
              <w:t xml:space="preserve"> ПРИМЕР 8, </w:t>
            </w:r>
            <w:r w:rsidRPr="7C1593D1" w:rsidR="582C87EF">
              <w:rPr>
                <w:rFonts w:ascii="Arial" w:hAnsi="Arial" w:eastAsia="Arial" w:cs="Arial"/>
                <w:u w:val="single"/>
              </w:rPr>
              <w:t>Т</w:t>
            </w:r>
            <w:r w:rsidRPr="7C1593D1">
              <w:rPr>
                <w:rFonts w:ascii="Arial" w:hAnsi="Arial" w:eastAsia="Arial" w:cs="Arial"/>
                <w:u w:val="single"/>
              </w:rPr>
              <w:t>естбен</w:t>
            </w:r>
            <w:r w:rsidRPr="7C1593D1" w:rsidR="794887E9">
              <w:rPr>
                <w:rFonts w:ascii="Arial" w:hAnsi="Arial" w:eastAsia="Arial" w:cs="Arial"/>
                <w:u w:val="single"/>
              </w:rPr>
              <w:t>ч</w:t>
            </w:r>
            <w:r w:rsidRPr="7C1593D1">
              <w:rPr>
                <w:rFonts w:ascii="Arial" w:hAnsi="Arial" w:eastAsia="Arial" w:cs="Arial"/>
                <w:u w:val="single"/>
              </w:rPr>
              <w:t xml:space="preserve"> за тробитни сабирач из ранијег примера</w:t>
            </w:r>
          </w:p>
          <w:p w:rsidR="008E4806" w:rsidRDefault="00525D03" w14:paraId="5020EBEC" w14:textId="77777777">
            <w:pPr>
              <w:pStyle w:val="LO-normal"/>
              <w:spacing w:after="200" w:line="276" w:lineRule="auto"/>
              <w:ind w:left="600"/>
              <w:rPr>
                <w:rFonts w:ascii="Arial" w:hAnsi="Arial" w:eastAsia="Arial" w:cs="Arial"/>
                <w:color w:val="548DD4"/>
                <w:u w:val="single"/>
              </w:rPr>
            </w:pPr>
            <w:r>
              <w:rPr>
                <w:rFonts w:ascii="Arial" w:hAnsi="Arial" w:eastAsia="Arial" w:cs="Arial"/>
                <w:color w:val="E36C09"/>
              </w:rPr>
              <w:t>Уводи се: тестбенч.</w:t>
            </w:r>
          </w:p>
          <w:p w:rsidR="008E4806" w:rsidRDefault="7C1593D1" w14:paraId="2C52D96B" w14:textId="6515947B">
            <w:pPr>
              <w:pStyle w:val="LO-normal"/>
              <w:rPr>
                <w:rFonts w:ascii="Arial" w:hAnsi="Arial" w:eastAsia="Arial" w:cs="Arial"/>
              </w:rPr>
            </w:pPr>
            <w:r w:rsidRPr="14593DA0" w:rsidR="7C1593D1">
              <w:rPr>
                <w:rFonts w:ascii="Arial" w:hAnsi="Arial" w:eastAsia="Arial" w:cs="Arial"/>
              </w:rPr>
              <w:t>Треба дефинисати тестбенч за тестирање тробитног сабирача карактеристичним вредностима</w:t>
            </w:r>
            <w:r w:rsidRPr="14593DA0" w:rsidR="19307542">
              <w:rPr>
                <w:rFonts w:ascii="Arial" w:hAnsi="Arial" w:eastAsia="Arial" w:cs="Arial"/>
              </w:rPr>
              <w:t xml:space="preserve">. </w:t>
            </w:r>
          </w:p>
        </w:tc>
      </w:tr>
      <w:tr w:rsidR="008E4806" w:rsidTr="14593DA0" w14:paraId="2C080612"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3AAC790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adder3b_tb </w:t>
            </w:r>
            <w:r>
              <w:rPr>
                <w:rFonts w:ascii="Courier New" w:hAnsi="Courier New" w:eastAsia="Courier New" w:cs="Courier New"/>
                <w:b/>
                <w:color w:val="0000FF"/>
                <w:sz w:val="20"/>
                <w:szCs w:val="20"/>
              </w:rPr>
              <w:t>IS</w:t>
            </w:r>
          </w:p>
          <w:p w:rsidR="008E4806" w:rsidRDefault="00525D03" w14:paraId="4369088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adder3b_tb</w:t>
            </w:r>
            <w:r>
              <w:rPr>
                <w:rFonts w:ascii="Courier New" w:hAnsi="Courier New" w:eastAsia="Courier New" w:cs="Courier New"/>
                <w:b/>
                <w:color w:val="000080"/>
                <w:sz w:val="20"/>
                <w:szCs w:val="20"/>
              </w:rPr>
              <w:t>;</w:t>
            </w:r>
          </w:p>
          <w:p w:rsidR="008E4806" w:rsidRDefault="00525D03" w14:paraId="65E7D334"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tb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adder3b_tb </w:t>
            </w:r>
            <w:r>
              <w:rPr>
                <w:rFonts w:ascii="Courier New" w:hAnsi="Courier New" w:eastAsia="Courier New" w:cs="Courier New"/>
                <w:b/>
                <w:color w:val="0000FF"/>
                <w:sz w:val="20"/>
                <w:szCs w:val="20"/>
              </w:rPr>
              <w:t>IS</w:t>
            </w:r>
          </w:p>
          <w:p w:rsidR="008E4806" w:rsidRDefault="00525D03" w14:paraId="14752A1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sigA</w:t>
            </w:r>
            <w:r>
              <w:rPr>
                <w:rFonts w:ascii="Courier New" w:hAnsi="Courier New" w:eastAsia="Courier New" w:cs="Courier New"/>
                <w:b/>
                <w:color w:val="000080"/>
                <w:sz w:val="20"/>
                <w:szCs w:val="20"/>
              </w:rPr>
              <w:t>,</w:t>
            </w:r>
            <w:r>
              <w:rPr>
                <w:rFonts w:ascii="Courier New" w:hAnsi="Courier New" w:eastAsia="Courier New" w:cs="Courier New"/>
                <w:sz w:val="20"/>
                <w:szCs w:val="20"/>
              </w:rPr>
              <w:t>sigB</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sigC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bit_vector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8E4806" w:rsidP="14593DA0" w:rsidRDefault="00525D03" w14:paraId="1F5FBC7A" w14:textId="034D995E">
            <w:pPr>
              <w:pStyle w:val="LO-normal"/>
              <w:widowControl w:val="0"/>
              <w:rPr>
                <w:rFonts w:ascii="Courier New" w:hAnsi="Courier New" w:eastAsia="Courier New" w:cs="Courier New"/>
                <w:b w:val="1"/>
                <w:bCs w:val="1"/>
                <w:color w:val="000080"/>
                <w:sz w:val="20"/>
                <w:szCs w:val="20"/>
              </w:rPr>
            </w:pPr>
            <w:r w:rsidRPr="14593DA0" w:rsidR="00525D03">
              <w:rPr>
                <w:rFonts w:ascii="Courier New" w:hAnsi="Courier New" w:eastAsia="Courier New" w:cs="Courier New"/>
                <w:color w:val="FF8000"/>
                <w:sz w:val="20"/>
                <w:szCs w:val="20"/>
              </w:rPr>
              <w:t>05</w:t>
            </w:r>
            <w:r w:rsidRPr="14593DA0" w:rsidR="00525D03">
              <w:rPr>
                <w:rFonts w:ascii="Courier New" w:hAnsi="Courier New" w:eastAsia="Courier New" w:cs="Courier New"/>
                <w:sz w:val="20"/>
                <w:szCs w:val="20"/>
              </w:rPr>
              <w:t xml:space="preserve">      </w:t>
            </w:r>
            <w:r w:rsidRPr="14593DA0" w:rsidR="00525D03">
              <w:rPr>
                <w:rFonts w:ascii="Courier New" w:hAnsi="Courier New" w:eastAsia="Courier New" w:cs="Courier New"/>
                <w:b w:val="1"/>
                <w:bCs w:val="1"/>
                <w:color w:val="0000FF"/>
                <w:sz w:val="20"/>
                <w:szCs w:val="20"/>
              </w:rPr>
              <w:t>SIGNAL</w:t>
            </w:r>
            <w:r w:rsidRPr="14593DA0" w:rsidR="00525D03">
              <w:rPr>
                <w:rFonts w:ascii="Courier New" w:hAnsi="Courier New" w:eastAsia="Courier New" w:cs="Courier New"/>
                <w:sz w:val="20"/>
                <w:szCs w:val="20"/>
              </w:rPr>
              <w:t xml:space="preserve"> c_in</w:t>
            </w:r>
            <w:r w:rsidRPr="14593DA0" w:rsidR="00525D03">
              <w:rPr>
                <w:rFonts w:ascii="Courier New" w:hAnsi="Courier New" w:eastAsia="Courier New" w:cs="Courier New"/>
                <w:b w:val="1"/>
                <w:bCs w:val="1"/>
                <w:color w:val="000080"/>
                <w:sz w:val="20"/>
                <w:szCs w:val="20"/>
              </w:rPr>
              <w:t>,</w:t>
            </w:r>
            <w:r w:rsidRPr="14593DA0" w:rsidR="00525D03">
              <w:rPr>
                <w:rFonts w:ascii="Courier New" w:hAnsi="Courier New" w:eastAsia="Courier New" w:cs="Courier New"/>
                <w:sz w:val="20"/>
                <w:szCs w:val="20"/>
              </w:rPr>
              <w:t xml:space="preserve"> c_out </w:t>
            </w:r>
            <w:r w:rsidRPr="14593DA0" w:rsidR="00525D03">
              <w:rPr>
                <w:rFonts w:ascii="Courier New" w:hAnsi="Courier New" w:eastAsia="Courier New" w:cs="Courier New"/>
                <w:b w:val="1"/>
                <w:bCs w:val="1"/>
                <w:color w:val="000080"/>
                <w:sz w:val="20"/>
                <w:szCs w:val="20"/>
              </w:rPr>
              <w:t>:</w:t>
            </w:r>
            <w:r w:rsidRPr="14593DA0" w:rsidR="00525D03">
              <w:rPr>
                <w:rFonts w:ascii="Courier New" w:hAnsi="Courier New" w:eastAsia="Courier New" w:cs="Courier New"/>
                <w:sz w:val="20"/>
                <w:szCs w:val="20"/>
              </w:rPr>
              <w:t xml:space="preserve"> </w:t>
            </w:r>
            <w:r w:rsidRPr="14593DA0" w:rsidR="00525D03">
              <w:rPr>
                <w:rFonts w:ascii="Courier New" w:hAnsi="Courier New" w:eastAsia="Courier New" w:cs="Courier New"/>
                <w:color w:val="8000FF"/>
                <w:sz w:val="20"/>
                <w:szCs w:val="20"/>
              </w:rPr>
              <w:t>bit</w:t>
            </w:r>
            <w:r w:rsidRPr="14593DA0" w:rsidR="08632DD0">
              <w:rPr>
                <w:rFonts w:ascii="Courier New" w:hAnsi="Courier New" w:eastAsia="Courier New" w:cs="Courier New"/>
                <w:color w:val="8000FF"/>
                <w:sz w:val="20"/>
                <w:szCs w:val="20"/>
              </w:rPr>
              <w:t>;</w:t>
            </w:r>
          </w:p>
          <w:p w:rsidR="008E4806" w:rsidRDefault="00525D03" w14:paraId="76040202"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P="48962772" w:rsidRDefault="00525D03" w14:paraId="2C125B19" w14:textId="6C99F782">
            <w:pPr>
              <w:pStyle w:val="LO-normal"/>
              <w:widowControl w:val="0"/>
              <w:rPr>
                <w:rFonts w:ascii="Courier New" w:hAnsi="Courier New" w:eastAsia="Courier New" w:cs="Courier New"/>
                <w:b w:val="1"/>
                <w:bCs w:val="1"/>
                <w:color w:val="000080"/>
                <w:sz w:val="20"/>
                <w:szCs w:val="20"/>
              </w:rPr>
            </w:pPr>
            <w:r w:rsidRPr="6A0E51D5" w:rsidR="00525D03">
              <w:rPr>
                <w:rFonts w:ascii="Courier New" w:hAnsi="Courier New" w:eastAsia="Courier New" w:cs="Courier New"/>
                <w:color w:val="FF8000"/>
                <w:sz w:val="20"/>
                <w:szCs w:val="20"/>
              </w:rPr>
              <w:t>07</w:t>
            </w:r>
            <w:r w:rsidRPr="6A0E51D5" w:rsidR="00525D03">
              <w:rPr>
                <w:rFonts w:ascii="Courier New" w:hAnsi="Courier New" w:eastAsia="Courier New" w:cs="Courier New"/>
                <w:sz w:val="20"/>
                <w:szCs w:val="20"/>
              </w:rPr>
              <w:t xml:space="preserve">      uut</w:t>
            </w:r>
            <w:r w:rsidRPr="6A0E51D5" w:rsidR="00525D03">
              <w:rPr>
                <w:rFonts w:ascii="Courier New" w:hAnsi="Courier New" w:eastAsia="Courier New" w:cs="Courier New"/>
                <w:b w:val="1"/>
                <w:bCs w:val="1"/>
                <w:color w:val="000080"/>
                <w:sz w:val="20"/>
                <w:szCs w:val="20"/>
              </w:rPr>
              <w:t>:</w:t>
            </w:r>
            <w:r w:rsidRPr="6A0E51D5" w:rsidR="00525D03">
              <w:rPr>
                <w:rFonts w:ascii="Courier New" w:hAnsi="Courier New" w:eastAsia="Courier New" w:cs="Courier New"/>
                <w:sz w:val="20"/>
                <w:szCs w:val="20"/>
              </w:rPr>
              <w:t xml:space="preserve"> </w:t>
            </w:r>
            <w:r w:rsidRPr="6A0E51D5" w:rsidR="00525D03">
              <w:rPr>
                <w:rFonts w:ascii="Courier New" w:hAnsi="Courier New" w:eastAsia="Courier New" w:cs="Courier New"/>
                <w:b w:val="1"/>
                <w:bCs w:val="1"/>
                <w:color w:val="0000FF"/>
                <w:sz w:val="20"/>
                <w:szCs w:val="20"/>
              </w:rPr>
              <w:t>ENTITY</w:t>
            </w:r>
            <w:r w:rsidRPr="6A0E51D5" w:rsidR="00525D03">
              <w:rPr>
                <w:rFonts w:ascii="Courier New" w:hAnsi="Courier New" w:eastAsia="Courier New" w:cs="Courier New"/>
                <w:sz w:val="20"/>
                <w:szCs w:val="20"/>
              </w:rPr>
              <w:t xml:space="preserve"> </w:t>
            </w:r>
            <w:r w:rsidRPr="6A0E51D5" w:rsidR="5B034DC0">
              <w:rPr>
                <w:rFonts w:ascii="Courier New" w:hAnsi="Courier New" w:eastAsia="Courier New" w:cs="Courier New"/>
                <w:b w:val="1"/>
                <w:bCs w:val="1"/>
                <w:color w:val="000080"/>
                <w:sz w:val="20"/>
                <w:szCs w:val="20"/>
              </w:rPr>
              <w:t xml:space="preserve"> </w:t>
            </w:r>
            <w:r w:rsidRPr="6A0E51D5" w:rsidR="4E764965">
              <w:rPr>
                <w:rFonts w:ascii="Courier New" w:hAnsi="Courier New" w:eastAsia="Courier New" w:cs="Courier New"/>
                <w:b w:val="1"/>
                <w:bCs w:val="1"/>
                <w:color w:val="000080"/>
                <w:sz w:val="20"/>
                <w:szCs w:val="20"/>
              </w:rPr>
              <w:t>work.</w:t>
            </w:r>
            <w:commentRangeStart w:id="1397086756"/>
            <w:r w:rsidRPr="6A0E51D5" w:rsidR="5B034DC0">
              <w:rPr>
                <w:rFonts w:ascii="Courier New" w:hAnsi="Courier New" w:eastAsia="Courier New" w:cs="Courier New"/>
                <w:sz w:val="20"/>
                <w:szCs w:val="20"/>
              </w:rPr>
              <w:t>adder3b</w:t>
            </w:r>
            <w:r w:rsidRPr="6A0E51D5" w:rsidR="5B034DC0">
              <w:rPr>
                <w:rFonts w:ascii="Courier New" w:hAnsi="Courier New" w:eastAsia="Courier New" w:cs="Courier New"/>
                <w:b w:val="1"/>
                <w:bCs w:val="1"/>
                <w:color w:val="000080"/>
                <w:sz w:val="20"/>
                <w:szCs w:val="20"/>
              </w:rPr>
              <w:t>(</w:t>
            </w:r>
            <w:r w:rsidRPr="6A0E51D5" w:rsidR="5B034DC0">
              <w:rPr>
                <w:rFonts w:ascii="Courier New" w:hAnsi="Courier New" w:eastAsia="Courier New" w:cs="Courier New"/>
                <w:sz w:val="20"/>
                <w:szCs w:val="20"/>
              </w:rPr>
              <w:t>struct)</w:t>
            </w:r>
            <w:commentRangeEnd w:id="1397086756"/>
            <w:r>
              <w:rPr>
                <w:rStyle w:val="CommentReference"/>
              </w:rPr>
              <w:commentReference w:id="1397086756"/>
            </w:r>
          </w:p>
          <w:p w:rsidR="008E4806" w:rsidRDefault="00525D03" w14:paraId="1251400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p>
          <w:p w:rsidR="008E4806" w:rsidRDefault="00525D03" w14:paraId="183BF860"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op1</w:t>
            </w:r>
            <w:r>
              <w:rPr>
                <w:rFonts w:ascii="Courier New" w:hAnsi="Courier New" w:eastAsia="Courier New" w:cs="Courier New"/>
                <w:b/>
                <w:color w:val="000080"/>
                <w:sz w:val="20"/>
                <w:szCs w:val="20"/>
              </w:rPr>
              <w:t>=&gt;</w:t>
            </w:r>
            <w:r>
              <w:rPr>
                <w:rFonts w:ascii="Courier New" w:hAnsi="Courier New" w:eastAsia="Courier New" w:cs="Courier New"/>
                <w:sz w:val="20"/>
                <w:szCs w:val="20"/>
              </w:rPr>
              <w:t>sigA</w:t>
            </w:r>
            <w:r>
              <w:rPr>
                <w:rFonts w:ascii="Courier New" w:hAnsi="Courier New" w:eastAsia="Courier New" w:cs="Courier New"/>
                <w:b/>
                <w:color w:val="000080"/>
                <w:sz w:val="20"/>
                <w:szCs w:val="20"/>
              </w:rPr>
              <w:t>,</w:t>
            </w:r>
          </w:p>
          <w:p w:rsidR="008E4806" w:rsidRDefault="00525D03" w14:paraId="624FC6C8"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op2</w:t>
            </w:r>
            <w:r>
              <w:rPr>
                <w:rFonts w:ascii="Courier New" w:hAnsi="Courier New" w:eastAsia="Courier New" w:cs="Courier New"/>
                <w:b/>
                <w:color w:val="000080"/>
                <w:sz w:val="20"/>
                <w:szCs w:val="20"/>
              </w:rPr>
              <w:t>=&gt;</w:t>
            </w:r>
            <w:r>
              <w:rPr>
                <w:rFonts w:ascii="Courier New" w:hAnsi="Courier New" w:eastAsia="Courier New" w:cs="Courier New"/>
                <w:sz w:val="20"/>
                <w:szCs w:val="20"/>
              </w:rPr>
              <w:t>sigB</w:t>
            </w:r>
            <w:r>
              <w:rPr>
                <w:rFonts w:ascii="Courier New" w:hAnsi="Courier New" w:eastAsia="Courier New" w:cs="Courier New"/>
                <w:b/>
                <w:color w:val="000080"/>
                <w:sz w:val="20"/>
                <w:szCs w:val="20"/>
              </w:rPr>
              <w:t>,</w:t>
            </w:r>
          </w:p>
          <w:p w:rsidR="008E4806" w:rsidRDefault="00525D03" w14:paraId="59CD2DC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cin</w:t>
            </w:r>
            <w:r>
              <w:rPr>
                <w:rFonts w:ascii="Courier New" w:hAnsi="Courier New" w:eastAsia="Courier New" w:cs="Courier New"/>
                <w:b/>
                <w:color w:val="000080"/>
                <w:sz w:val="20"/>
                <w:szCs w:val="20"/>
              </w:rPr>
              <w:t>=&gt;</w:t>
            </w:r>
            <w:r>
              <w:rPr>
                <w:rFonts w:ascii="Courier New" w:hAnsi="Courier New" w:eastAsia="Courier New" w:cs="Courier New"/>
                <w:sz w:val="20"/>
                <w:szCs w:val="20"/>
              </w:rPr>
              <w:t>c_in</w:t>
            </w:r>
            <w:r>
              <w:rPr>
                <w:rFonts w:ascii="Courier New" w:hAnsi="Courier New" w:eastAsia="Courier New" w:cs="Courier New"/>
                <w:b/>
                <w:color w:val="000080"/>
                <w:sz w:val="20"/>
                <w:szCs w:val="20"/>
              </w:rPr>
              <w:t>,</w:t>
            </w:r>
          </w:p>
          <w:p w:rsidR="008E4806" w:rsidRDefault="00525D03" w14:paraId="625C4827"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sum</w:t>
            </w:r>
            <w:r>
              <w:rPr>
                <w:rFonts w:ascii="Courier New" w:hAnsi="Courier New" w:eastAsia="Courier New" w:cs="Courier New"/>
                <w:b/>
                <w:color w:val="000080"/>
                <w:sz w:val="20"/>
                <w:szCs w:val="20"/>
              </w:rPr>
              <w:t>=&gt;</w:t>
            </w:r>
            <w:r>
              <w:rPr>
                <w:rFonts w:ascii="Courier New" w:hAnsi="Courier New" w:eastAsia="Courier New" w:cs="Courier New"/>
                <w:sz w:val="20"/>
                <w:szCs w:val="20"/>
              </w:rPr>
              <w:t>sigC</w:t>
            </w:r>
            <w:r>
              <w:rPr>
                <w:rFonts w:ascii="Courier New" w:hAnsi="Courier New" w:eastAsia="Courier New" w:cs="Courier New"/>
                <w:b/>
                <w:color w:val="000080"/>
                <w:sz w:val="20"/>
                <w:szCs w:val="20"/>
              </w:rPr>
              <w:t>,</w:t>
            </w:r>
          </w:p>
          <w:p w:rsidR="008E4806" w:rsidRDefault="00525D03" w14:paraId="0CD2508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cout</w:t>
            </w:r>
            <w:r>
              <w:rPr>
                <w:rFonts w:ascii="Courier New" w:hAnsi="Courier New" w:eastAsia="Courier New" w:cs="Courier New"/>
                <w:b/>
                <w:color w:val="000080"/>
                <w:sz w:val="20"/>
                <w:szCs w:val="20"/>
              </w:rPr>
              <w:t>=&gt;</w:t>
            </w:r>
            <w:r>
              <w:rPr>
                <w:rFonts w:ascii="Courier New" w:hAnsi="Courier New" w:eastAsia="Courier New" w:cs="Courier New"/>
                <w:sz w:val="20"/>
                <w:szCs w:val="20"/>
              </w:rPr>
              <w:t>c_out</w:t>
            </w:r>
          </w:p>
          <w:p w:rsidR="008E4806" w:rsidRDefault="00525D03" w14:paraId="6AB4EB45"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8E4806" w:rsidRDefault="00525D03" w14:paraId="67D216D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stimuli</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p>
          <w:p w:rsidR="008E4806" w:rsidRDefault="00525D03" w14:paraId="5E31EB0C"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8E4806" w:rsidRDefault="00525D03" w14:paraId="015D8D3F"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17</w:t>
            </w:r>
            <w:r>
              <w:rPr>
                <w:rFonts w:ascii="Courier New" w:hAnsi="Courier New" w:eastAsia="Courier New" w:cs="Courier New"/>
                <w:sz w:val="20"/>
                <w:szCs w:val="20"/>
              </w:rPr>
              <w:t xml:space="preserve">          sigA</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"001"</w:t>
            </w:r>
            <w:r>
              <w:rPr>
                <w:rFonts w:ascii="Courier New" w:hAnsi="Courier New" w:eastAsia="Courier New" w:cs="Courier New"/>
                <w:b/>
                <w:color w:val="000080"/>
                <w:sz w:val="20"/>
                <w:szCs w:val="20"/>
              </w:rPr>
              <w:t>;</w:t>
            </w:r>
          </w:p>
          <w:p w:rsidR="008E4806" w:rsidRDefault="00525D03" w14:paraId="5FBE4F3D"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sigB</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"010"</w:t>
            </w:r>
            <w:r>
              <w:rPr>
                <w:rFonts w:ascii="Courier New" w:hAnsi="Courier New" w:eastAsia="Courier New" w:cs="Courier New"/>
                <w:b/>
                <w:color w:val="000080"/>
                <w:sz w:val="20"/>
                <w:szCs w:val="20"/>
              </w:rPr>
              <w:t>;</w:t>
            </w:r>
          </w:p>
          <w:p w:rsidR="008E4806" w:rsidRDefault="00525D03" w14:paraId="10CE97B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c_in</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8E4806" w:rsidRDefault="00525D03" w14:paraId="765AEC2D"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8E4806" w:rsidRDefault="00525D03" w14:paraId="334C8A67"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sigA</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"111"</w:t>
            </w:r>
            <w:r>
              <w:rPr>
                <w:rFonts w:ascii="Courier New" w:hAnsi="Courier New" w:eastAsia="Courier New" w:cs="Courier New"/>
                <w:b/>
                <w:color w:val="000080"/>
                <w:sz w:val="20"/>
                <w:szCs w:val="20"/>
              </w:rPr>
              <w:t>;</w:t>
            </w:r>
          </w:p>
          <w:p w:rsidR="008E4806" w:rsidRDefault="00525D03" w14:paraId="7031AC0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sigB</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"010"</w:t>
            </w:r>
            <w:r>
              <w:rPr>
                <w:rFonts w:ascii="Courier New" w:hAnsi="Courier New" w:eastAsia="Courier New" w:cs="Courier New"/>
                <w:b/>
                <w:color w:val="000080"/>
                <w:sz w:val="20"/>
                <w:szCs w:val="20"/>
              </w:rPr>
              <w:t>;</w:t>
            </w:r>
          </w:p>
          <w:p w:rsidR="008E4806" w:rsidRDefault="00525D03" w14:paraId="1589890B"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23</w:t>
            </w:r>
            <w:r>
              <w:rPr>
                <w:rFonts w:ascii="Courier New" w:hAnsi="Courier New" w:eastAsia="Courier New" w:cs="Courier New"/>
                <w:sz w:val="20"/>
                <w:szCs w:val="20"/>
              </w:rPr>
              <w:t xml:space="preserve">          c_in</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8E4806" w:rsidRDefault="00525D03" w14:paraId="057BDDA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8E4806" w:rsidRDefault="00525D03" w14:paraId="188C66B2"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sigA</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"111"</w:t>
            </w:r>
            <w:r>
              <w:rPr>
                <w:rFonts w:ascii="Courier New" w:hAnsi="Courier New" w:eastAsia="Courier New" w:cs="Courier New"/>
                <w:b/>
                <w:color w:val="000080"/>
                <w:sz w:val="20"/>
                <w:szCs w:val="20"/>
              </w:rPr>
              <w:t>;</w:t>
            </w:r>
          </w:p>
          <w:p w:rsidR="008E4806" w:rsidRDefault="00525D03" w14:paraId="15F61AA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sigB</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"010"</w:t>
            </w:r>
            <w:r>
              <w:rPr>
                <w:rFonts w:ascii="Courier New" w:hAnsi="Courier New" w:eastAsia="Courier New" w:cs="Courier New"/>
                <w:b/>
                <w:color w:val="000080"/>
                <w:sz w:val="20"/>
                <w:szCs w:val="20"/>
              </w:rPr>
              <w:t>;</w:t>
            </w:r>
          </w:p>
          <w:p w:rsidR="008E4806" w:rsidRDefault="00525D03" w14:paraId="5557B624"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c_in</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8E4806" w:rsidRDefault="00525D03" w14:paraId="144AE8A1"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WAIT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FOR</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ns</w:t>
            </w:r>
            <w:r>
              <w:rPr>
                <w:rFonts w:ascii="Courier New" w:hAnsi="Courier New" w:eastAsia="Courier New" w:cs="Courier New"/>
                <w:b/>
                <w:color w:val="000080"/>
                <w:sz w:val="20"/>
                <w:szCs w:val="20"/>
              </w:rPr>
              <w:t>;</w:t>
            </w:r>
          </w:p>
          <w:p w:rsidR="008E4806" w:rsidRDefault="00525D03" w14:paraId="77F80FD0"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8E4806" w:rsidRDefault="00525D03" w14:paraId="30B4D1FD"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30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stimuli</w:t>
            </w:r>
            <w:r>
              <w:rPr>
                <w:rFonts w:ascii="Courier New" w:hAnsi="Courier New" w:eastAsia="Courier New" w:cs="Courier New"/>
                <w:b/>
                <w:color w:val="000080"/>
                <w:sz w:val="20"/>
                <w:szCs w:val="20"/>
              </w:rPr>
              <w:t>;</w:t>
            </w:r>
          </w:p>
          <w:p w:rsidR="008E4806" w:rsidRDefault="00525D03" w14:paraId="3A73261B" w14:textId="77777777">
            <w:pPr>
              <w:pStyle w:val="LO-normal"/>
              <w:widowControl w:val="0"/>
              <w:rPr>
                <w:rFonts w:ascii="Arial" w:hAnsi="Arial" w:eastAsia="Arial" w:cs="Arial"/>
              </w:rPr>
            </w:pPr>
            <w:r>
              <w:rPr>
                <w:rFonts w:ascii="Courier New" w:hAnsi="Courier New" w:eastAsia="Courier New" w:cs="Courier New"/>
                <w:color w:val="FF8000"/>
                <w:sz w:val="20"/>
                <w:szCs w:val="20"/>
              </w:rPr>
              <w:t>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tb</w:t>
            </w:r>
            <w:r>
              <w:rPr>
                <w:rFonts w:ascii="Courier New" w:hAnsi="Courier New" w:eastAsia="Courier New" w:cs="Courier New"/>
                <w:b/>
                <w:color w:val="000080"/>
                <w:sz w:val="20"/>
                <w:szCs w:val="20"/>
              </w:rPr>
              <w:t>;</w:t>
            </w:r>
          </w:p>
        </w:tc>
      </w:tr>
      <w:tr w:rsidR="008E4806" w:rsidTr="14593DA0" w14:paraId="4F8C7CD3"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1A30F8D1" w14:textId="77777777">
            <w:pPr>
              <w:pStyle w:val="LO-normal"/>
              <w:widowControl w:val="0"/>
              <w:rPr>
                <w:rFonts w:ascii="Arial" w:hAnsi="Arial" w:eastAsia="Arial" w:cs="Arial"/>
              </w:rPr>
            </w:pPr>
            <w:r>
              <w:rPr>
                <w:rFonts w:ascii="Arial" w:hAnsi="Arial" w:eastAsia="Arial" w:cs="Arial"/>
              </w:rPr>
              <w:t xml:space="preserve">л. </w:t>
            </w:r>
            <w:r>
              <w:rPr>
                <w:rFonts w:ascii="Courier New" w:hAnsi="Courier New" w:eastAsia="Courier New" w:cs="Courier New"/>
                <w:color w:val="FF8000"/>
                <w:sz w:val="20"/>
                <w:szCs w:val="20"/>
              </w:rPr>
              <w:t>04</w:t>
            </w:r>
            <w:r>
              <w:rPr>
                <w:rFonts w:ascii="Arial" w:hAnsi="Arial" w:eastAsia="Arial" w:cs="Arial"/>
              </w:rPr>
              <w:t>,</w:t>
            </w:r>
            <w:r>
              <w:rPr>
                <w:rFonts w:ascii="Courier New" w:hAnsi="Courier New" w:eastAsia="Courier New" w:cs="Courier New"/>
                <w:color w:val="FF8000"/>
                <w:sz w:val="20"/>
                <w:szCs w:val="20"/>
              </w:rPr>
              <w:t>05</w:t>
            </w:r>
            <w:r>
              <w:rPr>
                <w:rFonts w:ascii="Arial" w:hAnsi="Arial" w:eastAsia="Arial" w:cs="Arial"/>
              </w:rPr>
              <w:t>: дефинишу се сигнали на које ће се повезати портови компоненте која се тестира.</w:t>
            </w:r>
          </w:p>
          <w:p w:rsidR="008E4806" w:rsidRDefault="00525D03" w14:paraId="6ECD4712" w14:textId="77777777">
            <w:pPr>
              <w:pStyle w:val="LO-normal"/>
              <w:widowControl w:val="0"/>
              <w:rPr>
                <w:rFonts w:ascii="Arial" w:hAnsi="Arial" w:eastAsia="Arial" w:cs="Arial"/>
              </w:rPr>
            </w:pPr>
            <w:r>
              <w:rPr>
                <w:rFonts w:ascii="Arial" w:hAnsi="Arial" w:eastAsia="Arial" w:cs="Arial"/>
              </w:rPr>
              <w:t xml:space="preserve">л. </w:t>
            </w:r>
            <w:r>
              <w:rPr>
                <w:rFonts w:ascii="Courier New" w:hAnsi="Courier New" w:eastAsia="Courier New" w:cs="Courier New"/>
                <w:color w:val="FF8000"/>
                <w:sz w:val="20"/>
                <w:szCs w:val="20"/>
              </w:rPr>
              <w:t>07</w:t>
            </w:r>
            <w:r>
              <w:rPr>
                <w:rFonts w:ascii="Arial" w:hAnsi="Arial" w:eastAsia="Arial" w:cs="Arial"/>
              </w:rPr>
              <w:t>: инстанцира се компонента која се тестира; портови инстанциране компоненте се повезују на интерне сигнале тестбенча</w:t>
            </w:r>
          </w:p>
          <w:p w:rsidR="008E4806" w:rsidRDefault="00525D03" w14:paraId="04752557" w14:textId="77777777">
            <w:pPr>
              <w:pStyle w:val="LO-normal"/>
              <w:widowControl w:val="0"/>
              <w:rPr>
                <w:rFonts w:ascii="Arial" w:hAnsi="Arial" w:eastAsia="Arial" w:cs="Arial"/>
              </w:rPr>
            </w:pPr>
            <w:r>
              <w:rPr>
                <w:rFonts w:ascii="Arial" w:hAnsi="Arial" w:eastAsia="Arial" w:cs="Arial"/>
              </w:rPr>
              <w:t xml:space="preserve">л. </w:t>
            </w:r>
            <w:r>
              <w:rPr>
                <w:rFonts w:ascii="Courier New" w:hAnsi="Courier New" w:eastAsia="Courier New" w:cs="Courier New"/>
                <w:color w:val="FF8000"/>
                <w:sz w:val="20"/>
                <w:szCs w:val="20"/>
              </w:rPr>
              <w:t>15</w:t>
            </w:r>
            <w:r>
              <w:rPr>
                <w:rFonts w:ascii="Arial" w:hAnsi="Arial" w:eastAsia="Arial" w:cs="Arial"/>
              </w:rPr>
              <w:t>: креира се процес којим се задају таласни облици сигнала везаних на улазне портове компоненте.</w:t>
            </w:r>
          </w:p>
          <w:p w:rsidR="008E4806" w:rsidRDefault="008E4806" w14:paraId="144A5D23" w14:textId="77777777">
            <w:pPr>
              <w:pStyle w:val="LO-normal"/>
              <w:widowControl w:val="0"/>
              <w:rPr>
                <w:rFonts w:ascii="Arial" w:hAnsi="Arial" w:eastAsia="Arial" w:cs="Arial"/>
              </w:rPr>
            </w:pPr>
          </w:p>
          <w:p w:rsidR="008E4806" w:rsidP="7C1593D1" w:rsidRDefault="7C1593D1" w14:paraId="72A93698" w14:textId="5A735BA5">
            <w:pPr>
              <w:pStyle w:val="LO-normal"/>
              <w:widowControl w:val="0"/>
              <w:rPr>
                <w:rFonts w:ascii="Arial" w:hAnsi="Arial" w:eastAsia="Arial" w:cs="Arial"/>
              </w:rPr>
            </w:pPr>
            <w:r w:rsidRPr="7C1593D1">
              <w:rPr>
                <w:rFonts w:ascii="Arial" w:hAnsi="Arial" w:eastAsia="Arial" w:cs="Arial"/>
              </w:rPr>
              <w:t xml:space="preserve">Симулира се тестбенч као </w:t>
            </w:r>
            <w:r w:rsidRPr="7C1593D1">
              <w:rPr>
                <w:rFonts w:ascii="Arial" w:hAnsi="Arial" w:eastAsia="Arial" w:cs="Arial"/>
                <w:i/>
                <w:iCs/>
              </w:rPr>
              <w:t>top-level</w:t>
            </w:r>
            <w:r w:rsidRPr="7C1593D1">
              <w:rPr>
                <w:rFonts w:ascii="Arial" w:hAnsi="Arial" w:eastAsia="Arial" w:cs="Arial"/>
              </w:rPr>
              <w:t xml:space="preserve"> компонента , и посматрају се таласни облици оних сигнала који су декларисани у тестбенчу. </w:t>
            </w:r>
          </w:p>
          <w:p w:rsidR="008E4806" w:rsidP="7C1593D1" w:rsidRDefault="7C1593D1" w14:paraId="5829FB29" w14:textId="64BFBFD2">
            <w:pPr>
              <w:pStyle w:val="LO-normal"/>
              <w:widowControl w:val="0"/>
              <w:ind w:left="720" w:hanging="270"/>
              <w:rPr>
                <w:rFonts w:ascii="Arial" w:hAnsi="Arial" w:eastAsia="Arial" w:cs="Arial"/>
                <w:b/>
                <w:bCs/>
                <w:color w:val="FF0000"/>
              </w:rPr>
            </w:pPr>
            <w:r w:rsidRPr="7C1593D1">
              <w:rPr>
                <w:rFonts w:ascii="Arial" w:hAnsi="Arial" w:eastAsia="Arial" w:cs="Arial"/>
              </w:rPr>
              <w:t xml:space="preserve">ⓘ Тест бенч може да садржи и </w:t>
            </w:r>
            <w:r w:rsidRPr="7C1593D1">
              <w:rPr>
                <w:rFonts w:ascii="Courier New" w:hAnsi="Courier New" w:eastAsia="Courier New" w:cs="Courier New"/>
                <w:b/>
                <w:bCs/>
                <w:color w:val="0000FF"/>
                <w:sz w:val="20"/>
                <w:szCs w:val="20"/>
              </w:rPr>
              <w:t>assert-report-severity</w:t>
            </w:r>
            <w:r w:rsidRPr="7C1593D1">
              <w:rPr>
                <w:rFonts w:ascii="Arial" w:hAnsi="Arial" w:eastAsia="Arial" w:cs="Arial"/>
              </w:rPr>
              <w:t xml:space="preserve"> клаузуле којима се скреће пажња дизајнеру на неочекиване случајеве и олакшава тестирање, али ово препуштамо индивидуалном истраживању.</w:t>
            </w:r>
          </w:p>
        </w:tc>
      </w:tr>
    </w:tbl>
    <w:p w:rsidR="008E4806" w:rsidRDefault="008E4806" w14:paraId="738610EB" w14:textId="77777777">
      <w:pPr>
        <w:pStyle w:val="LO-normal"/>
        <w:spacing w:after="200" w:line="276" w:lineRule="auto"/>
        <w:rPr>
          <w:rFonts w:ascii="Arial" w:hAnsi="Arial" w:eastAsia="Arial" w:cs="Arial"/>
        </w:rPr>
      </w:pPr>
    </w:p>
    <w:p w:rsidR="008E4806" w:rsidP="7C1593D1" w:rsidRDefault="7C1593D1" w14:paraId="34C4BCDB" w14:textId="7FD5D6A4">
      <w:pPr>
        <w:rPr>
          <w:rFonts w:ascii="Arial" w:hAnsi="Arial" w:eastAsia="Arial" w:cs="Arial"/>
        </w:rPr>
      </w:pPr>
      <w:r w:rsidRPr="7C1593D1">
        <w:rPr>
          <w:rFonts w:ascii="Arial Unicode MS" w:hAnsi="Arial Unicode MS" w:eastAsia="Arial Unicode MS" w:cs="Arial Unicode MS"/>
        </w:rPr>
        <w:t>ⓘ</w:t>
      </w:r>
      <w:r w:rsidRPr="7C1593D1" w:rsidR="7981AE6D">
        <w:rPr>
          <w:rFonts w:ascii="Arial Unicode MS" w:hAnsi="Arial Unicode MS" w:eastAsia="Arial Unicode MS" w:cs="Arial Unicode MS"/>
        </w:rPr>
        <w:t>П</w:t>
      </w:r>
      <w:r w:rsidRPr="7C1593D1">
        <w:rPr>
          <w:rFonts w:ascii="Arial Unicode MS" w:hAnsi="Arial Unicode MS" w:eastAsia="Arial Unicode MS" w:cs="Arial Unicode MS"/>
        </w:rPr>
        <w:t>онашање секвенцијалних делова описа се може брзо истестирати уметањем клаузуле</w:t>
      </w:r>
      <w:r w:rsidRPr="7C1593D1">
        <w:rPr>
          <w:rFonts w:ascii="Arial" w:hAnsi="Arial" w:eastAsia="Arial" w:cs="Arial"/>
        </w:rPr>
        <w:t xml:space="preserve"> </w:t>
      </w:r>
      <w:r w:rsidRPr="7C1593D1" w:rsidR="59BDCC9A">
        <w:rPr>
          <w:rFonts w:ascii="Courier New" w:hAnsi="Courier New" w:eastAsia="Courier New" w:cs="Courier New"/>
          <w:b/>
          <w:bCs/>
          <w:color w:val="0000FF"/>
          <w:sz w:val="19"/>
          <w:szCs w:val="19"/>
        </w:rPr>
        <w:t>report</w:t>
      </w:r>
      <w:r w:rsidRPr="7C1593D1" w:rsidR="702B025C">
        <w:rPr>
          <w:rFonts w:ascii="Arial" w:hAnsi="Arial" w:eastAsia="Arial" w:cs="Arial"/>
        </w:rPr>
        <w:t xml:space="preserve"> </w:t>
      </w:r>
      <w:r w:rsidRPr="7C1593D1">
        <w:rPr>
          <w:rFonts w:ascii="Arial" w:hAnsi="Arial" w:eastAsia="Arial" w:cs="Arial"/>
        </w:rPr>
        <w:t>у</w:t>
      </w:r>
      <w:r w:rsidRPr="7C1593D1" w:rsidR="48964128">
        <w:rPr>
          <w:rFonts w:ascii="Arial" w:hAnsi="Arial" w:eastAsia="Arial" w:cs="Arial"/>
        </w:rPr>
        <w:t xml:space="preserve"> </w:t>
      </w:r>
      <w:r w:rsidRPr="7C1593D1">
        <w:rPr>
          <w:rFonts w:ascii="Arial" w:hAnsi="Arial" w:eastAsia="Arial" w:cs="Arial"/>
        </w:rPr>
        <w:t>код компоненте која се развија. У току симулације се приказују излази у прозору конзоле симулатора. Синтакса:</w:t>
      </w:r>
    </w:p>
    <w:p w:rsidR="008E4806" w:rsidP="7C1593D1" w:rsidRDefault="7C1593D1" w14:paraId="66A6BF70" w14:textId="4BD3880E">
      <w:pPr>
        <w:rPr>
          <w:rFonts w:ascii="Arial" w:hAnsi="Arial" w:eastAsia="Arial" w:cs="Arial"/>
        </w:rPr>
      </w:pPr>
      <w:r w:rsidRPr="7C1593D1">
        <w:rPr>
          <w:rFonts w:ascii="Arial" w:hAnsi="Arial" w:eastAsia="Arial" w:cs="Arial"/>
        </w:rPr>
        <w:t xml:space="preserve">REPORT “komentar” &amp; tip’IMAGE(neki_signal); -- тип заменити с типом сигнала neki_signal. Нпр. </w:t>
      </w:r>
      <w:r w:rsidRPr="7C1593D1" w:rsidR="245F13AE">
        <w:rPr>
          <w:rFonts w:ascii="Courier New" w:hAnsi="Courier New" w:eastAsia="Courier New" w:cs="Courier New"/>
          <w:color w:val="8000FF"/>
          <w:sz w:val="19"/>
          <w:szCs w:val="19"/>
        </w:rPr>
        <w:t>b</w:t>
      </w:r>
      <w:r w:rsidRPr="7C1593D1" w:rsidR="40A1E951">
        <w:rPr>
          <w:rFonts w:ascii="Courier New" w:hAnsi="Courier New" w:eastAsia="Courier New" w:cs="Courier New"/>
          <w:color w:val="8000FF"/>
          <w:sz w:val="19"/>
          <w:szCs w:val="19"/>
        </w:rPr>
        <w:t xml:space="preserve">it </w:t>
      </w:r>
      <w:r w:rsidRPr="7C1593D1">
        <w:rPr>
          <w:rFonts w:ascii="Arial" w:hAnsi="Arial" w:eastAsia="Arial" w:cs="Arial"/>
        </w:rPr>
        <w:t xml:space="preserve">ili </w:t>
      </w:r>
      <w:r w:rsidRPr="7C1593D1" w:rsidR="08CD159F">
        <w:rPr>
          <w:rFonts w:ascii="Courier New" w:hAnsi="Courier New" w:eastAsia="Courier New" w:cs="Courier New"/>
          <w:color w:val="8000FF"/>
          <w:sz w:val="19"/>
          <w:szCs w:val="19"/>
        </w:rPr>
        <w:t>integer</w:t>
      </w:r>
      <w:r w:rsidRPr="7C1593D1">
        <w:rPr>
          <w:rFonts w:ascii="Arial" w:hAnsi="Arial" w:eastAsia="Arial" w:cs="Arial"/>
        </w:rPr>
        <w:t>…</w:t>
      </w:r>
    </w:p>
    <w:p w:rsidR="008E4806" w:rsidRDefault="008E4806" w14:paraId="637805D2" w14:textId="77777777">
      <w:pPr>
        <w:pStyle w:val="LO-normal"/>
        <w:spacing w:after="200" w:line="276" w:lineRule="auto"/>
        <w:rPr>
          <w:rFonts w:ascii="Arial" w:hAnsi="Arial" w:eastAsia="Arial" w:cs="Arial"/>
          <w:color w:val="FF9900"/>
        </w:rPr>
      </w:pPr>
    </w:p>
    <w:p w:rsidR="008E4806" w:rsidRDefault="7C1593D1" w14:paraId="68884147" w14:textId="0843ECEA">
      <w:pPr>
        <w:pStyle w:val="Heading1"/>
        <w:spacing w:line="276" w:lineRule="auto"/>
      </w:pPr>
      <w:r>
        <w:t>Атрибути</w:t>
      </w:r>
    </w:p>
    <w:p w:rsidR="008E4806" w:rsidP="7C1593D1" w:rsidRDefault="7C1593D1" w14:paraId="7B94128D" w14:textId="7C5D26FC">
      <w:pPr>
        <w:pStyle w:val="LO-normal"/>
        <w:spacing w:after="200" w:line="276" w:lineRule="auto"/>
        <w:jc w:val="both"/>
        <w:rPr>
          <w:rFonts w:ascii="Arial" w:hAnsi="Arial" w:eastAsia="Arial" w:cs="Arial"/>
        </w:rPr>
      </w:pPr>
      <w:r w:rsidRPr="4F17D8C6">
        <w:rPr>
          <w:rFonts w:ascii="Arial" w:hAnsi="Arial" w:eastAsia="Arial" w:cs="Arial"/>
        </w:rPr>
        <w:t xml:space="preserve">Објекти у </w:t>
      </w:r>
      <w:del w:author="Oliver M. Vojinovic" w:date="2020-04-15T06:53:00Z" w:id="33">
        <w:r w:rsidRPr="4F17D8C6" w:rsidDel="7C1593D1" w:rsidR="00525D03">
          <w:rPr>
            <w:rFonts w:ascii="Arial" w:hAnsi="Arial" w:eastAsia="Arial" w:cs="Arial"/>
          </w:rPr>
          <w:delText>ВХДЛ</w:delText>
        </w:r>
      </w:del>
      <w:ins w:author="Oliver M. Vojinovic" w:date="2020-04-15T06:53:00Z" w:id="34">
        <w:r w:rsidRPr="4F17D8C6" w:rsidR="7296FE99">
          <w:rPr>
            <w:rFonts w:ascii="Arial" w:hAnsi="Arial" w:eastAsia="Arial" w:cs="Arial"/>
          </w:rPr>
          <w:t>VHDL</w:t>
        </w:r>
      </w:ins>
      <w:r w:rsidRPr="4F17D8C6">
        <w:rPr>
          <w:rFonts w:ascii="Arial" w:hAnsi="Arial" w:eastAsia="Arial" w:cs="Arial"/>
        </w:rPr>
        <w:t xml:space="preserve">-у имају своје </w:t>
      </w:r>
      <w:r w:rsidRPr="4F17D8C6">
        <w:rPr>
          <w:rFonts w:ascii="Arial" w:hAnsi="Arial" w:eastAsia="Arial" w:cs="Arial"/>
          <w:b/>
          <w:bCs/>
        </w:rPr>
        <w:t>атрибуте</w:t>
      </w:r>
      <w:r w:rsidRPr="4F17D8C6">
        <w:rPr>
          <w:rFonts w:ascii="Arial" w:hAnsi="Arial" w:eastAsia="Arial" w:cs="Arial"/>
        </w:rPr>
        <w:t>. Атрибути представљају механизам добијања информација о објекту (најчешће ћемо испитивати вредности атрибута сигнала). Синтакса за писање атрибута изгледа:</w:t>
      </w:r>
    </w:p>
    <w:p w:rsidR="008E4806" w:rsidRDefault="00525D03" w14:paraId="519B11F1" w14:textId="77777777">
      <w:pPr>
        <w:pStyle w:val="LO-normal"/>
        <w:spacing w:after="200" w:line="276" w:lineRule="auto"/>
        <w:rPr>
          <w:rFonts w:ascii="Courier New" w:hAnsi="Courier New" w:eastAsia="Courier New" w:cs="Courier New"/>
          <w:b/>
          <w:color w:val="999999"/>
        </w:rPr>
      </w:pPr>
      <w:r>
        <w:rPr>
          <w:rFonts w:ascii="Courier New" w:hAnsi="Courier New" w:eastAsia="Courier New" w:cs="Courier New"/>
          <w:sz w:val="20"/>
          <w:szCs w:val="20"/>
          <w:highlight w:val="white"/>
        </w:rPr>
        <w:t>ime_objekta'</w:t>
      </w:r>
      <w:r>
        <w:rPr>
          <w:rFonts w:ascii="Courier New" w:hAnsi="Courier New" w:eastAsia="Courier New" w:cs="Courier New"/>
          <w:b/>
          <w:color w:val="8080FF"/>
          <w:sz w:val="20"/>
          <w:szCs w:val="20"/>
          <w:shd w:val="clear" w:color="auto" w:fill="FFFFCC"/>
        </w:rPr>
        <w:t>atribut</w:t>
      </w:r>
      <w:r>
        <w:rPr>
          <w:rFonts w:ascii="Courier New" w:hAnsi="Courier New" w:eastAsia="Courier New" w:cs="Courier New"/>
          <w:sz w:val="20"/>
          <w:szCs w:val="20"/>
          <w:highlight w:val="white"/>
        </w:rPr>
        <w:t xml:space="preserve"> </w:t>
      </w:r>
    </w:p>
    <w:p w:rsidR="008E4806" w:rsidP="7C1593D1" w:rsidRDefault="7C1593D1" w14:paraId="737F8908" w14:textId="39D9C5CD">
      <w:pPr>
        <w:pStyle w:val="LO-normal"/>
        <w:spacing w:after="200" w:line="276" w:lineRule="auto"/>
        <w:jc w:val="both"/>
        <w:rPr>
          <w:rFonts w:ascii="Arial" w:hAnsi="Arial" w:eastAsia="Arial" w:cs="Arial"/>
        </w:rPr>
      </w:pPr>
      <w:r>
        <w:rPr>
          <w:rFonts w:ascii="Arial" w:hAnsi="Arial" w:eastAsia="Arial" w:cs="Arial"/>
        </w:rPr>
        <w:t xml:space="preserve">Атрибути могу бити уграђени или кориснички дефинисани, али ћемо се у овом курсу задржати на уграђеним атрибутима, и то врло малом подскупу свих постојећих атрибута. На објекту се могу применити само атрибути примерени за врсту и тип објекта. Тако нпр. атрибут </w:t>
      </w:r>
      <w:r w:rsidRPr="7C1593D1">
        <w:rPr>
          <w:rFonts w:ascii="Courier New" w:hAnsi="Courier New" w:eastAsia="Courier New" w:cs="Courier New"/>
          <w:b/>
          <w:bCs/>
          <w:color w:val="8080FF"/>
          <w:sz w:val="20"/>
          <w:szCs w:val="20"/>
        </w:rPr>
        <w:t>range</w:t>
      </w:r>
      <w:r w:rsidRPr="7C1593D1">
        <w:rPr>
          <w:rFonts w:ascii="Arial" w:hAnsi="Arial" w:eastAsia="Arial" w:cs="Arial"/>
          <w:b/>
          <w:bCs/>
          <w:shd w:val="clear" w:color="auto" w:fill="FFFFCC"/>
        </w:rPr>
        <w:t xml:space="preserve"> </w:t>
      </w:r>
      <w:r w:rsidRPr="7C1593D1">
        <w:rPr>
          <w:rFonts w:ascii="Arial" w:hAnsi="Arial" w:eastAsia="Arial" w:cs="Arial"/>
        </w:rPr>
        <w:t xml:space="preserve">се може применити над низом да би се добио опсег у коме се крећу индекси низа, док на сигналу типа </w:t>
      </w:r>
      <w:r w:rsidRPr="7C1593D1">
        <w:rPr>
          <w:rFonts w:ascii="Courier New" w:hAnsi="Courier New" w:eastAsia="Courier New" w:cs="Courier New"/>
          <w:color w:val="8000FF"/>
          <w:sz w:val="20"/>
          <w:szCs w:val="20"/>
          <w:highlight w:val="white"/>
        </w:rPr>
        <w:t>bit</w:t>
      </w:r>
      <w:r w:rsidRPr="7C1593D1">
        <w:rPr>
          <w:rFonts w:ascii="Arial" w:hAnsi="Arial" w:eastAsia="Arial" w:cs="Arial"/>
        </w:rPr>
        <w:t xml:space="preserve"> не би имао смисла.</w:t>
      </w:r>
    </w:p>
    <w:p w:rsidR="008E4806" w:rsidP="7C1593D1" w:rsidRDefault="7C1593D1" w14:paraId="6DBFC01C" w14:textId="13F8F843">
      <w:pPr>
        <w:pStyle w:val="LO-normal"/>
        <w:spacing w:after="200" w:line="276" w:lineRule="auto"/>
        <w:jc w:val="both"/>
        <w:rPr>
          <w:rFonts w:ascii="Arial" w:hAnsi="Arial" w:eastAsia="Arial" w:cs="Arial"/>
        </w:rPr>
      </w:pPr>
      <w:r w:rsidRPr="7C1593D1">
        <w:rPr>
          <w:rFonts w:ascii="Arial" w:hAnsi="Arial" w:eastAsia="Arial" w:cs="Arial"/>
        </w:rPr>
        <w:t xml:space="preserve">У овом тренутку нам је од интереса атрибут сигнала </w:t>
      </w:r>
      <w:r w:rsidRPr="7C1593D1" w:rsidR="6672F357">
        <w:rPr>
          <w:rFonts w:ascii="Courier New" w:hAnsi="Courier New" w:eastAsia="Courier New" w:cs="Courier New"/>
          <w:b/>
          <w:bCs/>
          <w:color w:val="8080FF"/>
          <w:sz w:val="20"/>
          <w:szCs w:val="20"/>
        </w:rPr>
        <w:t>EVENT</w:t>
      </w:r>
      <w:r w:rsidRPr="7C1593D1">
        <w:rPr>
          <w:rFonts w:ascii="Arial" w:hAnsi="Arial" w:eastAsia="Arial" w:cs="Arial"/>
        </w:rPr>
        <w:t xml:space="preserve">. Враћа логичку вредност </w:t>
      </w:r>
      <w:r w:rsidRPr="7230D328" w:rsidR="1522E5A0">
        <w:rPr>
          <w:rFonts w:ascii="Arial" w:hAnsi="Arial" w:eastAsia="Arial" w:cs="Arial"/>
        </w:rPr>
        <w:t>true</w:t>
      </w:r>
      <w:r w:rsidRPr="7C1593D1">
        <w:rPr>
          <w:rFonts w:ascii="Arial" w:hAnsi="Arial" w:eastAsia="Arial" w:cs="Arial"/>
        </w:rPr>
        <w:t xml:space="preserve"> уколико је сигнал променио вредност у прошлом периоду суспензије процеса (термин је: уколико се десио </w:t>
      </w:r>
      <w:r w:rsidRPr="7C1593D1">
        <w:rPr>
          <w:rFonts w:ascii="Arial" w:hAnsi="Arial" w:eastAsia="Arial" w:cs="Arial"/>
          <w:u w:val="single"/>
        </w:rPr>
        <w:t>догађај на сигналу</w:t>
      </w:r>
      <w:r w:rsidRPr="7C1593D1">
        <w:rPr>
          <w:rFonts w:ascii="Arial" w:hAnsi="Arial" w:eastAsia="Arial" w:cs="Arial"/>
        </w:rPr>
        <w:t xml:space="preserve">). Уколико сигнал није мењао вредност, атрибут враћа false. Напомена: важно је разликовати трансакцију од догађаја. Трансакција значи да се планира додела вредности неком сигналу када процеси буду суспендовани. Догађај значи да је трансакција изазвала промену вредности сигналу (да је вредност пре и после трансакције различита). Нпр ако се планира трансакција да сигнал постане 0, а сигнал је већ био 0, та трансакција неће изазвати догађај. </w:t>
      </w:r>
    </w:p>
    <w:p w:rsidR="008E4806" w:rsidRDefault="008E4806" w14:paraId="463F29E8" w14:textId="77777777">
      <w:pPr>
        <w:pStyle w:val="LO-normal"/>
        <w:spacing w:after="200" w:line="276" w:lineRule="auto"/>
        <w:rPr>
          <w:rFonts w:ascii="Arial" w:hAnsi="Arial" w:eastAsia="Arial" w:cs="Arial"/>
        </w:rPr>
      </w:pPr>
    </w:p>
    <w:p w:rsidR="008E4806" w:rsidRDefault="008E4806" w14:paraId="3B7B4B86" w14:textId="77777777">
      <w:pPr>
        <w:pStyle w:val="LO-normal"/>
        <w:rPr>
          <w:rFonts w:ascii="Arial" w:hAnsi="Arial" w:eastAsia="Arial" w:cs="Arial"/>
          <w:sz w:val="20"/>
          <w:szCs w:val="20"/>
          <w:highlight w:val="white"/>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741BA347" w14:paraId="63D1A63F" w14:textId="77777777">
        <w:trPr>
          <w:trHeight w:val="132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7C1593D1" w:rsidRDefault="7C1593D1" w14:paraId="0E43456F" w14:textId="48BAD27B">
            <w:pPr>
              <w:pStyle w:val="LO-normal"/>
              <w:rPr>
                <w:rFonts w:ascii="Arial" w:hAnsi="Arial" w:eastAsia="Arial" w:cs="Arial"/>
                <w:color w:val="548DD4" w:themeColor="text2" w:themeTint="99"/>
                <w:u w:val="single"/>
              </w:rPr>
            </w:pPr>
            <w:r w:rsidRPr="7C1593D1">
              <w:rPr>
                <w:rFonts w:ascii="Arial" w:hAnsi="Arial" w:eastAsia="Arial" w:cs="Arial"/>
                <w:b/>
                <w:bCs/>
                <w:u w:val="single"/>
              </w:rPr>
              <w:t>Z</w:t>
            </w:r>
            <w:r w:rsidRPr="7C1593D1">
              <w:rPr>
                <w:rFonts w:ascii="Arial" w:hAnsi="Arial" w:eastAsia="Arial" w:cs="Arial"/>
                <w:u w:val="single"/>
              </w:rPr>
              <w:t xml:space="preserve"> ПРИМЕР 9, DFF са синхроним, и DFF sa asinhronim resetom</w:t>
            </w:r>
          </w:p>
          <w:p w:rsidR="008E4806" w:rsidRDefault="7C1593D1" w14:paraId="6BA34606" w14:textId="37CE6E1F">
            <w:pPr>
              <w:pStyle w:val="LO-normal"/>
              <w:spacing w:after="200" w:line="276" w:lineRule="auto"/>
              <w:ind w:left="600"/>
              <w:rPr>
                <w:rFonts w:ascii="Arial" w:hAnsi="Arial" w:eastAsia="Arial" w:cs="Arial"/>
                <w:color w:val="548DD4"/>
                <w:u w:val="single"/>
              </w:rPr>
            </w:pPr>
            <w:r w:rsidRPr="7C1593D1">
              <w:rPr>
                <w:rFonts w:ascii="Arial" w:hAnsi="Arial" w:eastAsia="Arial" w:cs="Arial"/>
                <w:color w:val="E36C09"/>
              </w:rPr>
              <w:t>Уводи се: атрибут сигнала, предња ивица клока, if-elsif секвенцијална клаузула.</w:t>
            </w:r>
          </w:p>
          <w:p w:rsidR="008E4806" w:rsidP="741BA347" w:rsidRDefault="7C1593D1" w14:paraId="610977F1" w14:textId="1C9CA12E">
            <w:pPr>
              <w:pStyle w:val="LO-normal"/>
              <w:rPr>
                <w:rFonts w:ascii="Arial" w:hAnsi="Arial" w:eastAsia="Arial" w:cs="Arial"/>
              </w:rPr>
            </w:pPr>
            <w:r w:rsidRPr="741BA347" w:rsidR="7C1593D1">
              <w:rPr>
                <w:rFonts w:ascii="Arial" w:hAnsi="Arial" w:eastAsia="Arial" w:cs="Arial"/>
              </w:rPr>
              <w:t>Треба дефинисати D-флип -флоп са синхроним ресетом и са асинхроним ресетом. Моделовати га као реални флип-флоп са пропагационим кашњењем 2 ns.</w:t>
            </w:r>
          </w:p>
        </w:tc>
      </w:tr>
      <w:tr w:rsidR="008E4806" w:rsidTr="741BA347" w14:paraId="21A23CD8"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143CB638"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ENTITY</w:t>
            </w:r>
            <w:r>
              <w:rPr>
                <w:rFonts w:ascii="Courier New" w:hAnsi="Courier New" w:eastAsia="Courier New" w:cs="Courier New"/>
                <w:sz w:val="20"/>
                <w:szCs w:val="20"/>
                <w:highlight w:val="white"/>
              </w:rPr>
              <w:t xml:space="preserve"> edge_triggered_Dff </w:t>
            </w:r>
            <w:r>
              <w:rPr>
                <w:rFonts w:ascii="Courier New" w:hAnsi="Courier New" w:eastAsia="Courier New" w:cs="Courier New"/>
                <w:b/>
                <w:color w:val="0000FF"/>
                <w:sz w:val="20"/>
                <w:szCs w:val="20"/>
                <w:highlight w:val="white"/>
              </w:rPr>
              <w:t>IS</w:t>
            </w:r>
          </w:p>
          <w:p w:rsidR="008E4806" w:rsidRDefault="00525D03" w14:paraId="32466540"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PORT</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D</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clk</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clr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IN</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p>
          <w:p w:rsidR="008E4806" w:rsidRDefault="00525D03" w14:paraId="0F42E64F"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03</w:t>
            </w:r>
            <w:r>
              <w:rPr>
                <w:rFonts w:ascii="Courier New" w:hAnsi="Courier New" w:eastAsia="Courier New" w:cs="Courier New"/>
                <w:sz w:val="20"/>
                <w:szCs w:val="20"/>
                <w:highlight w:val="white"/>
              </w:rPr>
              <w:t xml:space="preserve">          Q</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OUT</w:t>
            </w:r>
            <w:r>
              <w:rPr>
                <w:rFonts w:ascii="Courier New" w:hAnsi="Courier New" w:eastAsia="Courier New" w:cs="Courier New"/>
                <w:sz w:val="20"/>
                <w:szCs w:val="20"/>
                <w:highlight w:val="white"/>
              </w:rPr>
              <w:t xml:space="preserve"> </w:t>
            </w:r>
            <w:r>
              <w:rPr>
                <w:rFonts w:ascii="Courier New" w:hAnsi="Courier New" w:eastAsia="Courier New" w:cs="Courier New"/>
                <w:color w:val="8000FF"/>
                <w:sz w:val="20"/>
                <w:szCs w:val="20"/>
                <w:highlight w:val="white"/>
              </w:rPr>
              <w:t>bit</w:t>
            </w:r>
            <w:r>
              <w:rPr>
                <w:rFonts w:ascii="Courier New" w:hAnsi="Courier New" w:eastAsia="Courier New" w:cs="Courier New"/>
                <w:b/>
                <w:color w:val="000080"/>
                <w:sz w:val="20"/>
                <w:szCs w:val="20"/>
                <w:highlight w:val="white"/>
              </w:rPr>
              <w:t>);</w:t>
            </w:r>
          </w:p>
          <w:p w:rsidR="008E4806" w:rsidRDefault="00525D03" w14:paraId="22D9D854"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ENTITY</w:t>
            </w:r>
            <w:r>
              <w:rPr>
                <w:rFonts w:ascii="Courier New" w:hAnsi="Courier New" w:eastAsia="Courier New" w:cs="Courier New"/>
                <w:sz w:val="20"/>
                <w:szCs w:val="20"/>
                <w:highlight w:val="white"/>
              </w:rPr>
              <w:t xml:space="preserve"> edge_triggered_Dff</w:t>
            </w:r>
            <w:r>
              <w:rPr>
                <w:rFonts w:ascii="Courier New" w:hAnsi="Courier New" w:eastAsia="Courier New" w:cs="Courier New"/>
                <w:b/>
                <w:color w:val="000080"/>
                <w:sz w:val="20"/>
                <w:szCs w:val="20"/>
                <w:highlight w:val="white"/>
              </w:rPr>
              <w:t>;</w:t>
            </w:r>
          </w:p>
          <w:p w:rsidR="008E4806" w:rsidRDefault="00525D03" w14:paraId="0FA8FBE3"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05</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8E4806" w:rsidRDefault="00525D03" w14:paraId="02AFC72E"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06</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8E4806" w:rsidRDefault="00525D03" w14:paraId="0A7C590C"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07</w:t>
            </w:r>
            <w:r>
              <w:rPr>
                <w:rFonts w:ascii="Courier New" w:hAnsi="Courier New" w:eastAsia="Courier New" w:cs="Courier New"/>
                <w:sz w:val="20"/>
                <w:szCs w:val="20"/>
                <w:highlight w:val="white"/>
              </w:rPr>
              <w:t xml:space="preserve">  </w:t>
            </w:r>
            <w:r>
              <w:rPr>
                <w:rFonts w:ascii="Courier New" w:hAnsi="Courier New" w:eastAsia="Courier New" w:cs="Courier New"/>
                <w:color w:val="008000"/>
                <w:sz w:val="20"/>
                <w:szCs w:val="20"/>
                <w:highlight w:val="white"/>
              </w:rPr>
              <w:t>-------------------</w:t>
            </w:r>
          </w:p>
          <w:p w:rsidR="008E4806" w:rsidRDefault="00525D03" w14:paraId="34F8305E"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08</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ARCHITECTURE</w:t>
            </w:r>
            <w:r>
              <w:rPr>
                <w:rFonts w:ascii="Courier New" w:hAnsi="Courier New" w:eastAsia="Courier New" w:cs="Courier New"/>
                <w:sz w:val="20"/>
                <w:szCs w:val="20"/>
                <w:highlight w:val="white"/>
              </w:rPr>
              <w:t xml:space="preserve"> asyncCLR </w:t>
            </w:r>
            <w:r>
              <w:rPr>
                <w:rFonts w:ascii="Courier New" w:hAnsi="Courier New" w:eastAsia="Courier New" w:cs="Courier New"/>
                <w:b/>
                <w:color w:val="0000FF"/>
                <w:sz w:val="20"/>
                <w:szCs w:val="20"/>
                <w:highlight w:val="white"/>
              </w:rPr>
              <w:t>OF</w:t>
            </w:r>
            <w:r>
              <w:rPr>
                <w:rFonts w:ascii="Courier New" w:hAnsi="Courier New" w:eastAsia="Courier New" w:cs="Courier New"/>
                <w:sz w:val="20"/>
                <w:szCs w:val="20"/>
                <w:highlight w:val="white"/>
              </w:rPr>
              <w:t xml:space="preserve"> edge_triggered_Dff </w:t>
            </w:r>
            <w:r>
              <w:rPr>
                <w:rFonts w:ascii="Courier New" w:hAnsi="Courier New" w:eastAsia="Courier New" w:cs="Courier New"/>
                <w:b/>
                <w:color w:val="0000FF"/>
                <w:sz w:val="20"/>
                <w:szCs w:val="20"/>
                <w:highlight w:val="white"/>
              </w:rPr>
              <w:t>IS</w:t>
            </w:r>
          </w:p>
          <w:p w:rsidR="008E4806" w:rsidRDefault="00525D03" w14:paraId="746E57FE"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09</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BEGIN</w:t>
            </w:r>
          </w:p>
          <w:p w:rsidR="008E4806" w:rsidRDefault="00525D03" w14:paraId="03E6B26B"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10</w:t>
            </w:r>
            <w:r>
              <w:rPr>
                <w:rFonts w:ascii="Courier New" w:hAnsi="Courier New" w:eastAsia="Courier New" w:cs="Courier New"/>
                <w:sz w:val="20"/>
                <w:szCs w:val="20"/>
                <w:highlight w:val="white"/>
              </w:rPr>
              <w:t xml:space="preserve">      state_change</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PROCESS</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clk</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clr</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IS</w:t>
            </w:r>
          </w:p>
          <w:p w:rsidR="008E4806" w:rsidRDefault="00525D03" w14:paraId="1E9ACE48"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BEGIN</w:t>
            </w:r>
          </w:p>
          <w:p w:rsidR="008E4806" w:rsidRDefault="00525D03" w14:paraId="49BD29F6"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12</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clr</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p>
          <w:p w:rsidR="008E4806" w:rsidRDefault="00525D03" w14:paraId="0B5248C5"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13</w:t>
            </w:r>
            <w:r>
              <w:rPr>
                <w:rFonts w:ascii="Courier New" w:hAnsi="Courier New" w:eastAsia="Courier New" w:cs="Courier New"/>
                <w:sz w:val="20"/>
                <w:szCs w:val="20"/>
                <w:highlight w:val="white"/>
              </w:rPr>
              <w:t xml:space="preserve">              Q</w:t>
            </w:r>
            <w:r>
              <w:rPr>
                <w:rFonts w:ascii="Courier New" w:hAnsi="Courier New" w:eastAsia="Courier New" w:cs="Courier New"/>
                <w:b/>
                <w:color w:val="000080"/>
                <w:sz w:val="20"/>
                <w:szCs w:val="20"/>
                <w:highlight w:val="white"/>
              </w:rPr>
              <w:t>&lt;=</w:t>
            </w:r>
            <w:r>
              <w:rPr>
                <w:rFonts w:ascii="Courier New" w:hAnsi="Courier New" w:eastAsia="Courier New" w:cs="Courier New"/>
                <w:color w:val="808080"/>
                <w:sz w:val="20"/>
                <w:szCs w:val="20"/>
                <w:highlight w:val="white"/>
              </w:rPr>
              <w:t>'0'</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AFTER</w:t>
            </w:r>
            <w:r>
              <w:rPr>
                <w:rFonts w:ascii="Courier New" w:hAnsi="Courier New" w:eastAsia="Courier New" w:cs="Courier New"/>
                <w:sz w:val="20"/>
                <w:szCs w:val="20"/>
                <w:highlight w:val="white"/>
              </w:rPr>
              <w:t xml:space="preserve"> </w:t>
            </w:r>
            <w:r>
              <w:rPr>
                <w:rFonts w:ascii="Courier New" w:hAnsi="Courier New" w:eastAsia="Courier New" w:cs="Courier New"/>
                <w:color w:val="FF8000"/>
                <w:sz w:val="20"/>
                <w:szCs w:val="20"/>
                <w:highlight w:val="white"/>
              </w:rPr>
              <w:t>2 ns</w:t>
            </w:r>
            <w:r>
              <w:rPr>
                <w:rFonts w:ascii="Courier New" w:hAnsi="Courier New" w:eastAsia="Courier New" w:cs="Courier New"/>
                <w:b/>
                <w:color w:val="000080"/>
                <w:sz w:val="20"/>
                <w:szCs w:val="20"/>
                <w:highlight w:val="white"/>
              </w:rPr>
              <w:t>;</w:t>
            </w:r>
          </w:p>
          <w:p w:rsidR="008E4806" w:rsidRDefault="00525D03" w14:paraId="490B466D" w14:textId="77777777">
            <w:pPr>
              <w:pStyle w:val="LO-normal"/>
              <w:widowControl w:val="0"/>
              <w:shd w:val="clear" w:color="auto" w:fill="FFFFFF"/>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14</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ELSIF</w:t>
            </w:r>
            <w:r>
              <w:rPr>
                <w:rFonts w:ascii="Courier New" w:hAnsi="Courier New" w:eastAsia="Courier New" w:cs="Courier New"/>
                <w:sz w:val="20"/>
                <w:szCs w:val="20"/>
                <w:highlight w:val="white"/>
              </w:rPr>
              <w:t xml:space="preserve"> 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highlight w:val="white"/>
              </w:rPr>
              <w:t xml:space="preserve"> </w:t>
            </w:r>
            <w:r>
              <w:rPr>
                <w:rFonts w:ascii="Courier New" w:hAnsi="Courier New" w:eastAsia="Courier New" w:cs="Courier New"/>
                <w:b/>
                <w:color w:val="0080C0"/>
                <w:sz w:val="20"/>
                <w:szCs w:val="20"/>
                <w:highlight w:val="white"/>
              </w:rPr>
              <w:t>and</w:t>
            </w:r>
            <w:r>
              <w:rPr>
                <w:rFonts w:ascii="Courier New" w:hAnsi="Courier New" w:eastAsia="Courier New" w:cs="Courier New"/>
                <w:sz w:val="20"/>
                <w:szCs w:val="20"/>
                <w:highlight w:val="white"/>
              </w:rPr>
              <w:t xml:space="preserve"> clk</w:t>
            </w:r>
            <w:r>
              <w:rPr>
                <w:rFonts w:ascii="Courier New" w:hAnsi="Courier New" w:eastAsia="Courier New" w:cs="Courier New"/>
                <w:b/>
                <w:color w:val="000080"/>
                <w:sz w:val="20"/>
                <w:szCs w:val="20"/>
                <w:highlight w:val="white"/>
              </w:rPr>
              <w:t>=</w:t>
            </w:r>
            <w:r>
              <w:rPr>
                <w:rFonts w:ascii="Courier New" w:hAnsi="Courier New" w:eastAsia="Courier New" w:cs="Courier New"/>
                <w:color w:val="808080"/>
                <w:sz w:val="20"/>
                <w:szCs w:val="20"/>
                <w:highlight w:val="white"/>
              </w:rPr>
              <w:t>'1'</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THEN</w:t>
            </w:r>
            <w:r>
              <w:rPr>
                <w:rFonts w:ascii="Courier New" w:hAnsi="Courier New" w:eastAsia="Courier New" w:cs="Courier New"/>
                <w:sz w:val="20"/>
                <w:szCs w:val="20"/>
                <w:highlight w:val="white"/>
              </w:rPr>
              <w:t xml:space="preserve"> </w:t>
            </w:r>
          </w:p>
          <w:p w:rsidR="008E4806" w:rsidP="7C1593D1" w:rsidRDefault="7C1593D1" w14:paraId="4E6E9567" w14:textId="7C73A622">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15</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 xml:space="preserve">-- &lt;- атрибут сигнала EVENT је True </w:t>
            </w:r>
          </w:p>
          <w:p w:rsidR="008E4806" w:rsidP="7C1593D1" w:rsidRDefault="7C1593D1" w14:paraId="4CFF5618" w14:textId="7D610773">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16</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 xml:space="preserve">-- ако је сигнал променио вредност. </w:t>
            </w:r>
          </w:p>
          <w:p w:rsidR="008E4806" w:rsidP="7C1593D1" w:rsidRDefault="7C1593D1" w14:paraId="164928D9" w14:textId="76D575B5">
            <w:pPr>
              <w:pStyle w:val="LO-normal"/>
              <w:widowControl w:val="0"/>
              <w:shd w:val="clear" w:color="auto" w:fill="FFFFFF" w:themeFill="background1"/>
              <w:rPr>
                <w:rFonts w:ascii="Courier New" w:hAnsi="Courier New" w:eastAsia="Courier New" w:cs="Courier New"/>
                <w:color w:val="008000"/>
                <w:sz w:val="20"/>
                <w:szCs w:val="20"/>
                <w:highlight w:val="white"/>
              </w:rPr>
            </w:pPr>
            <w:r w:rsidRPr="7C1593D1">
              <w:rPr>
                <w:rFonts w:ascii="Courier New" w:hAnsi="Courier New" w:eastAsia="Courier New" w:cs="Courier New"/>
                <w:color w:val="FF8000"/>
                <w:sz w:val="20"/>
                <w:szCs w:val="20"/>
                <w:highlight w:val="white"/>
              </w:rPr>
              <w:t>17</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 Ова конструкција значи предњу ивицу клока</w:t>
            </w:r>
          </w:p>
          <w:p w:rsidR="008E4806" w:rsidRDefault="7C1593D1" w14:paraId="4F04B080" w14:textId="77777777">
            <w:pPr>
              <w:pStyle w:val="LO-normal"/>
              <w:widowControl w:val="0"/>
              <w:shd w:val="clear" w:color="auto" w:fill="FFFFFF"/>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18</w:t>
            </w:r>
            <w:r w:rsidRPr="7C1593D1">
              <w:rPr>
                <w:rFonts w:ascii="Courier New" w:hAnsi="Courier New" w:eastAsia="Courier New" w:cs="Courier New"/>
                <w:sz w:val="20"/>
                <w:szCs w:val="20"/>
                <w:highlight w:val="white"/>
              </w:rPr>
              <w:t xml:space="preserve">              Q</w:t>
            </w:r>
            <w:r w:rsidRPr="7C1593D1">
              <w:rPr>
                <w:rFonts w:ascii="Courier New" w:hAnsi="Courier New" w:eastAsia="Courier New" w:cs="Courier New"/>
                <w:b/>
                <w:bCs/>
                <w:color w:val="000080"/>
                <w:sz w:val="20"/>
                <w:szCs w:val="20"/>
                <w:highlight w:val="white"/>
              </w:rPr>
              <w:t>&lt;=</w:t>
            </w:r>
            <w:r w:rsidRPr="7C1593D1">
              <w:rPr>
                <w:rFonts w:ascii="Courier New" w:hAnsi="Courier New" w:eastAsia="Courier New" w:cs="Courier New"/>
                <w:sz w:val="20"/>
                <w:szCs w:val="20"/>
                <w:highlight w:val="white"/>
              </w:rPr>
              <w:t xml:space="preserve">D </w:t>
            </w:r>
            <w:r w:rsidRPr="7C1593D1">
              <w:rPr>
                <w:rFonts w:ascii="Courier New" w:hAnsi="Courier New" w:eastAsia="Courier New" w:cs="Courier New"/>
                <w:b/>
                <w:bCs/>
                <w:color w:val="0000FF"/>
                <w:sz w:val="20"/>
                <w:szCs w:val="20"/>
                <w:highlight w:val="white"/>
              </w:rPr>
              <w:t>AFTER</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FF8000"/>
                <w:sz w:val="20"/>
                <w:szCs w:val="20"/>
                <w:highlight w:val="white"/>
              </w:rPr>
              <w:t>2 ns</w:t>
            </w:r>
            <w:r w:rsidRPr="7C1593D1">
              <w:rPr>
                <w:rFonts w:ascii="Courier New" w:hAnsi="Courier New" w:eastAsia="Courier New" w:cs="Courier New"/>
                <w:b/>
                <w:bCs/>
                <w:color w:val="000080"/>
                <w:sz w:val="20"/>
                <w:szCs w:val="20"/>
                <w:highlight w:val="white"/>
              </w:rPr>
              <w:t>;</w:t>
            </w:r>
            <w:r w:rsidRPr="7C1593D1">
              <w:rPr>
                <w:rFonts w:ascii="Courier New" w:hAnsi="Courier New" w:eastAsia="Courier New" w:cs="Courier New"/>
                <w:sz w:val="20"/>
                <w:szCs w:val="20"/>
                <w:highlight w:val="white"/>
              </w:rPr>
              <w:t xml:space="preserve"> </w:t>
            </w:r>
          </w:p>
          <w:p w:rsidR="008E4806" w:rsidP="7C1593D1" w:rsidRDefault="75013C16" w14:paraId="6C5EDC48" w14:textId="3368FDA1">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19</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end</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if</w:t>
            </w:r>
            <w:r w:rsidRPr="7C1593D1" w:rsidR="7C1593D1">
              <w:rPr>
                <w:rFonts w:ascii="Courier New" w:hAnsi="Courier New" w:eastAsia="Courier New" w:cs="Courier New"/>
                <w:b/>
                <w:bCs/>
                <w:color w:val="000080"/>
                <w:sz w:val="20"/>
                <w:szCs w:val="20"/>
                <w:highlight w:val="white"/>
              </w:rPr>
              <w:t>;</w:t>
            </w:r>
          </w:p>
          <w:p w:rsidR="008E4806" w:rsidP="7C1593D1" w:rsidRDefault="7C1593D1" w14:paraId="524EDD24" w14:textId="5FDA2892">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1F9A4587">
              <w:rPr>
                <w:rFonts w:ascii="Courier New" w:hAnsi="Courier New" w:eastAsia="Courier New" w:cs="Courier New"/>
                <w:color w:val="FF8000"/>
                <w:sz w:val="20"/>
                <w:szCs w:val="20"/>
                <w:highlight w:val="white"/>
              </w:rPr>
              <w:t>0</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END</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PROCESS</w:t>
            </w:r>
            <w:r w:rsidRPr="7C1593D1">
              <w:rPr>
                <w:rFonts w:ascii="Courier New" w:hAnsi="Courier New" w:eastAsia="Courier New" w:cs="Courier New"/>
                <w:sz w:val="20"/>
                <w:szCs w:val="20"/>
                <w:highlight w:val="white"/>
              </w:rPr>
              <w:t xml:space="preserve"> state_change</w:t>
            </w:r>
            <w:r w:rsidRPr="7C1593D1">
              <w:rPr>
                <w:rFonts w:ascii="Courier New" w:hAnsi="Courier New" w:eastAsia="Courier New" w:cs="Courier New"/>
                <w:b/>
                <w:bCs/>
                <w:color w:val="000080"/>
                <w:sz w:val="20"/>
                <w:szCs w:val="20"/>
                <w:highlight w:val="white"/>
              </w:rPr>
              <w:t>;</w:t>
            </w:r>
          </w:p>
          <w:p w:rsidR="008E4806" w:rsidP="7C1593D1" w:rsidRDefault="7C1593D1" w14:paraId="4B6E1D03" w14:textId="4FCCFA6F">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0270B999">
              <w:rPr>
                <w:rFonts w:ascii="Courier New" w:hAnsi="Courier New" w:eastAsia="Courier New" w:cs="Courier New"/>
                <w:color w:val="FF8000"/>
                <w:sz w:val="20"/>
                <w:szCs w:val="20"/>
                <w:highlight w:val="white"/>
              </w:rPr>
              <w:t>1</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END</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ARCHITECTURE</w:t>
            </w:r>
            <w:r w:rsidRPr="7C1593D1">
              <w:rPr>
                <w:rFonts w:ascii="Courier New" w:hAnsi="Courier New" w:eastAsia="Courier New" w:cs="Courier New"/>
                <w:sz w:val="20"/>
                <w:szCs w:val="20"/>
                <w:highlight w:val="white"/>
              </w:rPr>
              <w:t xml:space="preserve"> asyncCLR</w:t>
            </w:r>
            <w:r w:rsidRPr="7C1593D1">
              <w:rPr>
                <w:rFonts w:ascii="Courier New" w:hAnsi="Courier New" w:eastAsia="Courier New" w:cs="Courier New"/>
                <w:b/>
                <w:bCs/>
                <w:color w:val="000080"/>
                <w:sz w:val="20"/>
                <w:szCs w:val="20"/>
                <w:highlight w:val="white"/>
              </w:rPr>
              <w:t>;</w:t>
            </w:r>
          </w:p>
          <w:p w:rsidR="008E4806" w:rsidP="7C1593D1" w:rsidRDefault="7C1593D1" w14:paraId="4E19DE0D" w14:textId="3F863E0F">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0269C59F">
              <w:rPr>
                <w:rFonts w:ascii="Courier New" w:hAnsi="Courier New" w:eastAsia="Courier New" w:cs="Courier New"/>
                <w:color w:val="FF8000"/>
                <w:sz w:val="20"/>
                <w:szCs w:val="20"/>
                <w:highlight w:val="white"/>
              </w:rPr>
              <w:t>2</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w:t>
            </w:r>
          </w:p>
          <w:p w:rsidR="008E4806" w:rsidP="7C1593D1" w:rsidRDefault="7C1593D1" w14:paraId="3354A4BD" w14:textId="6CE8DCEE">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5D05B230">
              <w:rPr>
                <w:rFonts w:ascii="Courier New" w:hAnsi="Courier New" w:eastAsia="Courier New" w:cs="Courier New"/>
                <w:color w:val="FF8000"/>
                <w:sz w:val="20"/>
                <w:szCs w:val="20"/>
                <w:highlight w:val="white"/>
              </w:rPr>
              <w:t>3</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w:t>
            </w:r>
          </w:p>
          <w:p w:rsidR="008E4806" w:rsidP="7C1593D1" w:rsidRDefault="7C1593D1" w14:paraId="2254AFF7" w14:textId="2BAD50AD">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65C6A8BD">
              <w:rPr>
                <w:rFonts w:ascii="Courier New" w:hAnsi="Courier New" w:eastAsia="Courier New" w:cs="Courier New"/>
                <w:color w:val="FF8000"/>
                <w:sz w:val="20"/>
                <w:szCs w:val="20"/>
                <w:highlight w:val="white"/>
              </w:rPr>
              <w:t>4</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008000"/>
                <w:sz w:val="20"/>
                <w:szCs w:val="20"/>
                <w:highlight w:val="white"/>
              </w:rPr>
              <w:t>-------------------</w:t>
            </w:r>
          </w:p>
          <w:p w:rsidR="008E4806" w:rsidP="7C1593D1" w:rsidRDefault="7C1593D1" w14:paraId="3EF4E3C9" w14:textId="384ABEF0">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271E0CA4">
              <w:rPr>
                <w:rFonts w:ascii="Courier New" w:hAnsi="Courier New" w:eastAsia="Courier New" w:cs="Courier New"/>
                <w:color w:val="FF8000"/>
                <w:sz w:val="20"/>
                <w:szCs w:val="20"/>
                <w:highlight w:val="white"/>
              </w:rPr>
              <w:t>5</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ARCHITECTURE</w:t>
            </w:r>
            <w:r w:rsidRPr="7C1593D1">
              <w:rPr>
                <w:rFonts w:ascii="Courier New" w:hAnsi="Courier New" w:eastAsia="Courier New" w:cs="Courier New"/>
                <w:sz w:val="20"/>
                <w:szCs w:val="20"/>
                <w:highlight w:val="white"/>
              </w:rPr>
              <w:t xml:space="preserve"> syncCLR </w:t>
            </w:r>
            <w:r w:rsidRPr="7C1593D1">
              <w:rPr>
                <w:rFonts w:ascii="Courier New" w:hAnsi="Courier New" w:eastAsia="Courier New" w:cs="Courier New"/>
                <w:b/>
                <w:bCs/>
                <w:color w:val="0000FF"/>
                <w:sz w:val="20"/>
                <w:szCs w:val="20"/>
                <w:highlight w:val="white"/>
              </w:rPr>
              <w:t>OF</w:t>
            </w:r>
            <w:r w:rsidRPr="7C1593D1">
              <w:rPr>
                <w:rFonts w:ascii="Courier New" w:hAnsi="Courier New" w:eastAsia="Courier New" w:cs="Courier New"/>
                <w:sz w:val="20"/>
                <w:szCs w:val="20"/>
                <w:highlight w:val="white"/>
              </w:rPr>
              <w:t xml:space="preserve"> edge_triggered_Dff </w:t>
            </w:r>
            <w:r w:rsidRPr="7C1593D1">
              <w:rPr>
                <w:rFonts w:ascii="Courier New" w:hAnsi="Courier New" w:eastAsia="Courier New" w:cs="Courier New"/>
                <w:b/>
                <w:bCs/>
                <w:color w:val="0000FF"/>
                <w:sz w:val="20"/>
                <w:szCs w:val="20"/>
                <w:highlight w:val="white"/>
              </w:rPr>
              <w:t>IS</w:t>
            </w:r>
          </w:p>
          <w:p w:rsidR="008E4806" w:rsidP="7C1593D1" w:rsidRDefault="7C1593D1" w14:paraId="190FE8AE" w14:textId="6EEFE7E5">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w:t>
            </w:r>
            <w:r w:rsidRPr="7C1593D1" w:rsidR="1FBBF2E9">
              <w:rPr>
                <w:rFonts w:ascii="Courier New" w:hAnsi="Courier New" w:eastAsia="Courier New" w:cs="Courier New"/>
                <w:color w:val="FF8000"/>
                <w:sz w:val="20"/>
                <w:szCs w:val="20"/>
                <w:highlight w:val="white"/>
              </w:rPr>
              <w:t>6</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BEGIN</w:t>
            </w:r>
          </w:p>
          <w:p w:rsidR="008E4806" w:rsidP="7C1593D1" w:rsidRDefault="328AF2AC" w14:paraId="1733A483" w14:textId="38F6AC5A">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27</w:t>
            </w:r>
            <w:r w:rsidRPr="7C1593D1" w:rsidR="7C1593D1">
              <w:rPr>
                <w:rFonts w:ascii="Courier New" w:hAnsi="Courier New" w:eastAsia="Courier New" w:cs="Courier New"/>
                <w:sz w:val="20"/>
                <w:szCs w:val="20"/>
                <w:highlight w:val="white"/>
              </w:rPr>
              <w:t xml:space="preserve">      state_change</w:t>
            </w:r>
            <w:r w:rsidRPr="7C1593D1" w:rsidR="7C1593D1">
              <w:rPr>
                <w:rFonts w:ascii="Courier New" w:hAnsi="Courier New" w:eastAsia="Courier New" w:cs="Courier New"/>
                <w:b/>
                <w:bCs/>
                <w:color w:val="000080"/>
                <w:sz w:val="20"/>
                <w:szCs w:val="20"/>
                <w:highlight w:val="white"/>
              </w:rPr>
              <w:t>:</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PROCESS</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80"/>
                <w:sz w:val="20"/>
                <w:szCs w:val="20"/>
                <w:highlight w:val="white"/>
              </w:rPr>
              <w:t>(</w:t>
            </w:r>
            <w:r w:rsidRPr="7C1593D1" w:rsidR="7C1593D1">
              <w:rPr>
                <w:rFonts w:ascii="Courier New" w:hAnsi="Courier New" w:eastAsia="Courier New" w:cs="Courier New"/>
                <w:sz w:val="20"/>
                <w:szCs w:val="20"/>
                <w:highlight w:val="white"/>
              </w:rPr>
              <w:t>clk</w:t>
            </w:r>
            <w:r w:rsidRPr="7C1593D1" w:rsidR="7C1593D1">
              <w:rPr>
                <w:rFonts w:ascii="Courier New" w:hAnsi="Courier New" w:eastAsia="Courier New" w:cs="Courier New"/>
                <w:b/>
                <w:bCs/>
                <w:color w:val="000080"/>
                <w:sz w:val="20"/>
                <w:szCs w:val="20"/>
                <w:highlight w:val="white"/>
              </w:rPr>
              <w:t>)</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IS</w:t>
            </w:r>
            <w:r w:rsidRPr="7C1593D1" w:rsidR="7C1593D1">
              <w:rPr>
                <w:rFonts w:ascii="Courier New" w:hAnsi="Courier New" w:eastAsia="Courier New" w:cs="Courier New"/>
                <w:sz w:val="20"/>
                <w:szCs w:val="20"/>
                <w:highlight w:val="white"/>
              </w:rPr>
              <w:t xml:space="preserve"> </w:t>
            </w:r>
          </w:p>
          <w:p w:rsidR="008E4806" w:rsidP="7C1593D1" w:rsidRDefault="3846F1D2" w14:paraId="09EF2E89" w14:textId="5974635E">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28</w:t>
            </w:r>
            <w:r w:rsidRPr="7C1593D1"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BEGIN</w:t>
            </w:r>
          </w:p>
          <w:p w:rsidR="008E4806" w:rsidP="7C1593D1" w:rsidRDefault="0E761232" w14:paraId="30F1F0CE" w14:textId="77777777">
            <w:pPr>
              <w:pStyle w:val="LO-normal"/>
              <w:widowControl w:val="0"/>
              <w:shd w:val="clear" w:color="auto" w:fill="FFFFFF" w:themeFill="background1"/>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29</w:t>
            </w:r>
            <w:r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IF</w:t>
            </w:r>
            <w:r w:rsidR="7C1593D1">
              <w:rPr>
                <w:rFonts w:ascii="Courier New" w:hAnsi="Courier New" w:eastAsia="Courier New" w:cs="Courier New"/>
                <w:sz w:val="20"/>
                <w:szCs w:val="20"/>
                <w:highlight w:val="white"/>
              </w:rPr>
              <w:t xml:space="preserve"> clk'</w:t>
            </w:r>
            <w:r w:rsidRPr="7C1593D1" w:rsidR="7C1593D1">
              <w:rPr>
                <w:rFonts w:ascii="Courier New" w:hAnsi="Courier New" w:eastAsia="Courier New" w:cs="Courier New"/>
                <w:b/>
                <w:bCs/>
                <w:color w:val="8080FF"/>
                <w:sz w:val="20"/>
                <w:szCs w:val="20"/>
                <w:shd w:val="clear" w:color="auto" w:fill="FFFFCC"/>
              </w:rPr>
              <w:t>event</w:t>
            </w:r>
            <w:r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80C0"/>
                <w:sz w:val="20"/>
                <w:szCs w:val="20"/>
                <w:highlight w:val="white"/>
              </w:rPr>
              <w:t>and</w:t>
            </w:r>
            <w:r w:rsidR="7C1593D1">
              <w:rPr>
                <w:rFonts w:ascii="Courier New" w:hAnsi="Courier New" w:eastAsia="Courier New" w:cs="Courier New"/>
                <w:sz w:val="20"/>
                <w:szCs w:val="20"/>
                <w:highlight w:val="white"/>
              </w:rPr>
              <w:t xml:space="preserve"> clk</w:t>
            </w:r>
            <w:r w:rsidRPr="7C1593D1" w:rsidR="7C1593D1">
              <w:rPr>
                <w:rFonts w:ascii="Courier New" w:hAnsi="Courier New" w:eastAsia="Courier New" w:cs="Courier New"/>
                <w:b/>
                <w:bCs/>
                <w:color w:val="000080"/>
                <w:sz w:val="20"/>
                <w:szCs w:val="20"/>
                <w:highlight w:val="white"/>
              </w:rPr>
              <w:t>=</w:t>
            </w:r>
            <w:r w:rsidR="7C1593D1">
              <w:rPr>
                <w:rFonts w:ascii="Courier New" w:hAnsi="Courier New" w:eastAsia="Courier New" w:cs="Courier New"/>
                <w:color w:val="808080"/>
                <w:sz w:val="20"/>
                <w:szCs w:val="20"/>
                <w:highlight w:val="white"/>
              </w:rPr>
              <w:t>'1'</w:t>
            </w:r>
            <w:r w:rsidR="7C1593D1">
              <w:rPr>
                <w:rFonts w:ascii="Courier New" w:hAnsi="Courier New" w:eastAsia="Courier New" w:cs="Courier New"/>
                <w:sz w:val="20"/>
                <w:szCs w:val="20"/>
                <w:highlight w:val="white"/>
              </w:rPr>
              <w:t xml:space="preserve"> </w:t>
            </w:r>
            <w:r w:rsidRPr="7C1593D1" w:rsidR="7C1593D1">
              <w:rPr>
                <w:rFonts w:ascii="Courier New" w:hAnsi="Courier New" w:eastAsia="Courier New" w:cs="Courier New"/>
                <w:b/>
                <w:bCs/>
                <w:color w:val="0000FF"/>
                <w:sz w:val="20"/>
                <w:szCs w:val="20"/>
                <w:highlight w:val="white"/>
              </w:rPr>
              <w:t>THEN</w:t>
            </w:r>
          </w:p>
          <w:p w:rsidR="008E4806" w:rsidP="7C1593D1" w:rsidRDefault="7C1593D1" w14:paraId="7438A68B" w14:textId="60647BBD">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4F56B597">
              <w:rPr>
                <w:rFonts w:ascii="Courier New" w:hAnsi="Courier New" w:eastAsia="Courier New" w:cs="Courier New"/>
                <w:color w:val="FF8000"/>
                <w:sz w:val="20"/>
                <w:szCs w:val="20"/>
                <w:highlight w:val="white"/>
              </w:rPr>
              <w:t>0</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IF</w:t>
            </w:r>
            <w:r w:rsidRPr="7C1593D1">
              <w:rPr>
                <w:rFonts w:ascii="Courier New" w:hAnsi="Courier New" w:eastAsia="Courier New" w:cs="Courier New"/>
                <w:sz w:val="20"/>
                <w:szCs w:val="20"/>
                <w:highlight w:val="white"/>
              </w:rPr>
              <w:t xml:space="preserve"> clr</w:t>
            </w:r>
            <w:r w:rsidRPr="7C1593D1">
              <w:rPr>
                <w:rFonts w:ascii="Courier New" w:hAnsi="Courier New" w:eastAsia="Courier New" w:cs="Courier New"/>
                <w:b/>
                <w:bCs/>
                <w:color w:val="000080"/>
                <w:sz w:val="20"/>
                <w:szCs w:val="20"/>
                <w:highlight w:val="white"/>
              </w:rPr>
              <w:t>=</w:t>
            </w:r>
            <w:r w:rsidRPr="7C1593D1">
              <w:rPr>
                <w:rFonts w:ascii="Courier New" w:hAnsi="Courier New" w:eastAsia="Courier New" w:cs="Courier New"/>
                <w:color w:val="808080" w:themeColor="background1" w:themeShade="80"/>
                <w:sz w:val="20"/>
                <w:szCs w:val="20"/>
                <w:highlight w:val="white"/>
              </w:rPr>
              <w:t>'1'</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THEN</w:t>
            </w:r>
          </w:p>
          <w:p w:rsidR="008E4806" w:rsidP="7C1593D1" w:rsidRDefault="7C1593D1" w14:paraId="51F0523D" w14:textId="4796310D">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7421C3E7">
              <w:rPr>
                <w:rFonts w:ascii="Courier New" w:hAnsi="Courier New" w:eastAsia="Courier New" w:cs="Courier New"/>
                <w:color w:val="FF8000"/>
                <w:sz w:val="20"/>
                <w:szCs w:val="20"/>
                <w:highlight w:val="white"/>
              </w:rPr>
              <w:t>1</w:t>
            </w:r>
            <w:r w:rsidRPr="7C1593D1">
              <w:rPr>
                <w:rFonts w:ascii="Courier New" w:hAnsi="Courier New" w:eastAsia="Courier New" w:cs="Courier New"/>
                <w:sz w:val="20"/>
                <w:szCs w:val="20"/>
                <w:highlight w:val="white"/>
              </w:rPr>
              <w:t xml:space="preserve">                  Q</w:t>
            </w:r>
            <w:r w:rsidRPr="7C1593D1">
              <w:rPr>
                <w:rFonts w:ascii="Courier New" w:hAnsi="Courier New" w:eastAsia="Courier New" w:cs="Courier New"/>
                <w:b/>
                <w:bCs/>
                <w:color w:val="000080"/>
                <w:sz w:val="20"/>
                <w:szCs w:val="20"/>
                <w:highlight w:val="white"/>
              </w:rPr>
              <w:t>&lt;=</w:t>
            </w:r>
            <w:r w:rsidRPr="7C1593D1">
              <w:rPr>
                <w:rFonts w:ascii="Courier New" w:hAnsi="Courier New" w:eastAsia="Courier New" w:cs="Courier New"/>
                <w:color w:val="808080" w:themeColor="background1" w:themeShade="80"/>
                <w:sz w:val="20"/>
                <w:szCs w:val="20"/>
                <w:highlight w:val="white"/>
              </w:rPr>
              <w:t>'0'</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AFTER</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FF8000"/>
                <w:sz w:val="20"/>
                <w:szCs w:val="20"/>
                <w:highlight w:val="white"/>
              </w:rPr>
              <w:t>2 ns</w:t>
            </w:r>
            <w:r w:rsidRPr="7C1593D1">
              <w:rPr>
                <w:rFonts w:ascii="Courier New" w:hAnsi="Courier New" w:eastAsia="Courier New" w:cs="Courier New"/>
                <w:b/>
                <w:bCs/>
                <w:color w:val="000080"/>
                <w:sz w:val="20"/>
                <w:szCs w:val="20"/>
                <w:highlight w:val="white"/>
              </w:rPr>
              <w:t>;</w:t>
            </w:r>
          </w:p>
          <w:p w:rsidR="008E4806" w:rsidP="7C1593D1" w:rsidRDefault="7C1593D1" w14:paraId="56CE569C" w14:textId="525E8559">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5FE04848">
              <w:rPr>
                <w:rFonts w:ascii="Courier New" w:hAnsi="Courier New" w:eastAsia="Courier New" w:cs="Courier New"/>
                <w:color w:val="FF8000"/>
                <w:sz w:val="20"/>
                <w:szCs w:val="20"/>
                <w:highlight w:val="white"/>
              </w:rPr>
              <w:t>2</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ELSE</w:t>
            </w:r>
            <w:r w:rsidRPr="7C1593D1">
              <w:rPr>
                <w:rFonts w:ascii="Courier New" w:hAnsi="Courier New" w:eastAsia="Courier New" w:cs="Courier New"/>
                <w:sz w:val="20"/>
                <w:szCs w:val="20"/>
                <w:highlight w:val="white"/>
              </w:rPr>
              <w:t xml:space="preserve"> </w:t>
            </w:r>
          </w:p>
          <w:p w:rsidR="008E4806" w:rsidP="7C1593D1" w:rsidRDefault="7C1593D1" w14:paraId="6E86E7A4" w14:textId="21A2E058">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1DFB840C">
              <w:rPr>
                <w:rFonts w:ascii="Courier New" w:hAnsi="Courier New" w:eastAsia="Courier New" w:cs="Courier New"/>
                <w:color w:val="FF8000"/>
                <w:sz w:val="20"/>
                <w:szCs w:val="20"/>
                <w:highlight w:val="white"/>
              </w:rPr>
              <w:t>3</w:t>
            </w:r>
            <w:r w:rsidRPr="7C1593D1">
              <w:rPr>
                <w:rFonts w:ascii="Courier New" w:hAnsi="Courier New" w:eastAsia="Courier New" w:cs="Courier New"/>
                <w:sz w:val="20"/>
                <w:szCs w:val="20"/>
                <w:highlight w:val="white"/>
              </w:rPr>
              <w:t xml:space="preserve">                  Q</w:t>
            </w:r>
            <w:r w:rsidRPr="7C1593D1">
              <w:rPr>
                <w:rFonts w:ascii="Courier New" w:hAnsi="Courier New" w:eastAsia="Courier New" w:cs="Courier New"/>
                <w:b/>
                <w:bCs/>
                <w:color w:val="000080"/>
                <w:sz w:val="20"/>
                <w:szCs w:val="20"/>
                <w:highlight w:val="white"/>
              </w:rPr>
              <w:t>&lt;=</w:t>
            </w:r>
            <w:r w:rsidRPr="7C1593D1">
              <w:rPr>
                <w:rFonts w:ascii="Courier New" w:hAnsi="Courier New" w:eastAsia="Courier New" w:cs="Courier New"/>
                <w:sz w:val="20"/>
                <w:szCs w:val="20"/>
                <w:highlight w:val="white"/>
              </w:rPr>
              <w:t xml:space="preserve">D </w:t>
            </w:r>
            <w:r w:rsidRPr="7C1593D1">
              <w:rPr>
                <w:rFonts w:ascii="Courier New" w:hAnsi="Courier New" w:eastAsia="Courier New" w:cs="Courier New"/>
                <w:b/>
                <w:bCs/>
                <w:color w:val="0000FF"/>
                <w:sz w:val="20"/>
                <w:szCs w:val="20"/>
                <w:highlight w:val="white"/>
              </w:rPr>
              <w:t>AFTER</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color w:val="FF8000"/>
                <w:sz w:val="20"/>
                <w:szCs w:val="20"/>
                <w:highlight w:val="white"/>
              </w:rPr>
              <w:t>2 ns</w:t>
            </w:r>
            <w:r w:rsidRPr="7C1593D1">
              <w:rPr>
                <w:rFonts w:ascii="Courier New" w:hAnsi="Courier New" w:eastAsia="Courier New" w:cs="Courier New"/>
                <w:b/>
                <w:bCs/>
                <w:color w:val="000080"/>
                <w:sz w:val="20"/>
                <w:szCs w:val="20"/>
                <w:highlight w:val="white"/>
              </w:rPr>
              <w:t>;</w:t>
            </w:r>
            <w:r w:rsidRPr="7C1593D1">
              <w:rPr>
                <w:rFonts w:ascii="Courier New" w:hAnsi="Courier New" w:eastAsia="Courier New" w:cs="Courier New"/>
                <w:sz w:val="20"/>
                <w:szCs w:val="20"/>
                <w:highlight w:val="white"/>
              </w:rPr>
              <w:t xml:space="preserve"> </w:t>
            </w:r>
          </w:p>
          <w:p w:rsidR="008E4806" w:rsidP="7C1593D1" w:rsidRDefault="7C1593D1" w14:paraId="4DBD218A" w14:textId="39ED5E21">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725635FC">
              <w:rPr>
                <w:rFonts w:ascii="Courier New" w:hAnsi="Courier New" w:eastAsia="Courier New" w:cs="Courier New"/>
                <w:color w:val="FF8000"/>
                <w:sz w:val="20"/>
                <w:szCs w:val="20"/>
                <w:highlight w:val="white"/>
              </w:rPr>
              <w:t>4</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end</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if</w:t>
            </w:r>
            <w:r w:rsidRPr="7C1593D1">
              <w:rPr>
                <w:rFonts w:ascii="Courier New" w:hAnsi="Courier New" w:eastAsia="Courier New" w:cs="Courier New"/>
                <w:b/>
                <w:bCs/>
                <w:color w:val="000080"/>
                <w:sz w:val="20"/>
                <w:szCs w:val="20"/>
                <w:highlight w:val="white"/>
              </w:rPr>
              <w:t>;</w:t>
            </w:r>
          </w:p>
          <w:p w:rsidR="008E4806" w:rsidP="7C1593D1" w:rsidRDefault="7C1593D1" w14:paraId="78414D4C" w14:textId="7BFB91DB">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w:t>
            </w:r>
            <w:r w:rsidRPr="7C1593D1" w:rsidR="1616618B">
              <w:rPr>
                <w:rFonts w:ascii="Courier New" w:hAnsi="Courier New" w:eastAsia="Courier New" w:cs="Courier New"/>
                <w:color w:val="FF8000"/>
                <w:sz w:val="20"/>
                <w:szCs w:val="20"/>
                <w:highlight w:val="white"/>
              </w:rPr>
              <w:t>5</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end</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if</w:t>
            </w:r>
            <w:r w:rsidRPr="7C1593D1">
              <w:rPr>
                <w:rFonts w:ascii="Courier New" w:hAnsi="Courier New" w:eastAsia="Courier New" w:cs="Courier New"/>
                <w:b/>
                <w:bCs/>
                <w:color w:val="000080"/>
                <w:sz w:val="20"/>
                <w:szCs w:val="20"/>
                <w:highlight w:val="white"/>
              </w:rPr>
              <w:t>;</w:t>
            </w:r>
          </w:p>
          <w:p w:rsidR="008E4806" w:rsidP="7C1593D1" w:rsidRDefault="7C1593D1" w14:paraId="78C085BA" w14:textId="305BA94D">
            <w:pPr>
              <w:pStyle w:val="LO-normal"/>
              <w:widowControl w:val="0"/>
              <w:shd w:val="clear" w:color="auto" w:fill="FFFFFF" w:themeFill="background1"/>
              <w:rPr>
                <w:rFonts w:ascii="Courier New" w:hAnsi="Courier New" w:eastAsia="Courier New" w:cs="Courier New"/>
                <w:b/>
                <w:bCs/>
                <w:color w:val="000080"/>
                <w:sz w:val="20"/>
                <w:szCs w:val="20"/>
                <w:highlight w:val="white"/>
              </w:rPr>
            </w:pPr>
            <w:r w:rsidRPr="7C1593D1">
              <w:rPr>
                <w:rFonts w:ascii="Courier New" w:hAnsi="Courier New" w:eastAsia="Courier New" w:cs="Courier New"/>
                <w:color w:val="FF8000"/>
                <w:sz w:val="20"/>
                <w:szCs w:val="20"/>
                <w:highlight w:val="white"/>
              </w:rPr>
              <w:t>3</w:t>
            </w:r>
            <w:r w:rsidRPr="7C1593D1" w:rsidR="0B4E20FE">
              <w:rPr>
                <w:rFonts w:ascii="Courier New" w:hAnsi="Courier New" w:eastAsia="Courier New" w:cs="Courier New"/>
                <w:color w:val="FF8000"/>
                <w:sz w:val="20"/>
                <w:szCs w:val="20"/>
                <w:highlight w:val="white"/>
              </w:rPr>
              <w:t>6</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END</w:t>
            </w:r>
            <w:r w:rsidRPr="7C1593D1">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00FF"/>
                <w:sz w:val="20"/>
                <w:szCs w:val="20"/>
                <w:highlight w:val="white"/>
              </w:rPr>
              <w:t>PROCESS</w:t>
            </w:r>
            <w:r w:rsidRPr="7C1593D1">
              <w:rPr>
                <w:rFonts w:ascii="Courier New" w:hAnsi="Courier New" w:eastAsia="Courier New" w:cs="Courier New"/>
                <w:sz w:val="20"/>
                <w:szCs w:val="20"/>
                <w:highlight w:val="white"/>
              </w:rPr>
              <w:t xml:space="preserve"> state_change</w:t>
            </w:r>
            <w:r w:rsidRPr="7C1593D1">
              <w:rPr>
                <w:rFonts w:ascii="Courier New" w:hAnsi="Courier New" w:eastAsia="Courier New" w:cs="Courier New"/>
                <w:b/>
                <w:bCs/>
                <w:color w:val="000080"/>
                <w:sz w:val="20"/>
                <w:szCs w:val="20"/>
                <w:highlight w:val="white"/>
              </w:rPr>
              <w:t>;</w:t>
            </w:r>
          </w:p>
          <w:p w:rsidR="008E4806" w:rsidP="7C1593D1" w:rsidRDefault="3626E4D1" w14:paraId="2183F3D2" w14:textId="2A8855DA">
            <w:pPr>
              <w:pStyle w:val="LO-normal"/>
              <w:widowControl w:val="0"/>
              <w:shd w:val="clear" w:color="auto" w:fill="FFFFFF" w:themeFill="background1"/>
              <w:rPr>
                <w:rFonts w:ascii="Courier New" w:hAnsi="Courier New" w:eastAsia="Courier New" w:cs="Courier New"/>
                <w:sz w:val="20"/>
                <w:szCs w:val="20"/>
                <w:highlight w:val="white"/>
              </w:rPr>
            </w:pPr>
            <w:r w:rsidRPr="7C1593D1">
              <w:rPr>
                <w:rFonts w:ascii="Courier New" w:hAnsi="Courier New" w:eastAsia="Courier New" w:cs="Courier New"/>
                <w:color w:val="FF8000"/>
                <w:sz w:val="20"/>
                <w:szCs w:val="20"/>
                <w:highlight w:val="white"/>
              </w:rPr>
              <w:t>37</w:t>
            </w:r>
            <w:r w:rsidRPr="7C1593D1" w:rsidR="7C1593D1">
              <w:rPr>
                <w:rFonts w:ascii="Courier New" w:hAnsi="Courier New" w:eastAsia="Courier New" w:cs="Courier New"/>
                <w:b/>
                <w:bCs/>
                <w:color w:val="000080"/>
                <w:sz w:val="20"/>
                <w:szCs w:val="20"/>
                <w:highlight w:val="white"/>
              </w:rPr>
              <w:t xml:space="preserve">  </w:t>
            </w:r>
            <w:r w:rsidRPr="7C1593D1" w:rsidR="7C1593D1">
              <w:rPr>
                <w:rFonts w:ascii="Courier New" w:hAnsi="Courier New" w:eastAsia="Courier New" w:cs="Courier New"/>
                <w:b/>
                <w:bCs/>
                <w:color w:val="0000FF"/>
                <w:sz w:val="20"/>
                <w:szCs w:val="20"/>
                <w:highlight w:val="white"/>
              </w:rPr>
              <w:t>END ARCHITECTURE</w:t>
            </w:r>
            <w:r w:rsidRPr="7C1593D1" w:rsidR="7C1593D1">
              <w:rPr>
                <w:rFonts w:ascii="Courier New" w:hAnsi="Courier New" w:eastAsia="Courier New" w:cs="Courier New"/>
                <w:sz w:val="20"/>
                <w:szCs w:val="20"/>
                <w:highlight w:val="white"/>
              </w:rPr>
              <w:t xml:space="preserve"> syncCLR</w:t>
            </w:r>
            <w:r w:rsidRPr="7C1593D1" w:rsidR="7C1593D1">
              <w:rPr>
                <w:rFonts w:ascii="Courier New" w:hAnsi="Courier New" w:eastAsia="Courier New" w:cs="Courier New"/>
                <w:b/>
                <w:bCs/>
                <w:color w:val="000080"/>
                <w:sz w:val="20"/>
                <w:szCs w:val="20"/>
                <w:highlight w:val="white"/>
              </w:rPr>
              <w:t>;</w:t>
            </w:r>
          </w:p>
          <w:p w:rsidR="008E4806" w:rsidRDefault="008E4806" w14:paraId="3A0FF5F2" w14:textId="77777777">
            <w:pPr>
              <w:pStyle w:val="LO-normal"/>
              <w:widowControl w:val="0"/>
              <w:shd w:val="clear" w:color="auto" w:fill="FFFFFF"/>
              <w:rPr>
                <w:rFonts w:ascii="Courier New" w:hAnsi="Courier New" w:eastAsia="Courier New" w:cs="Courier New"/>
                <w:b/>
                <w:color w:val="000080"/>
                <w:sz w:val="20"/>
                <w:szCs w:val="20"/>
                <w:highlight w:val="white"/>
              </w:rPr>
            </w:pPr>
          </w:p>
        </w:tc>
      </w:tr>
      <w:tr w:rsidR="008E4806" w:rsidTr="741BA347" w14:paraId="5D53194E"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7C1593D1" w:rsidRDefault="7C1593D1" w14:paraId="128B4B4B" w14:textId="7D84C891">
            <w:pPr>
              <w:pStyle w:val="LO-normal"/>
              <w:widowControl w:val="0"/>
              <w:jc w:val="both"/>
              <w:rPr>
                <w:rFonts w:ascii="Courier New" w:hAnsi="Courier New" w:eastAsia="Courier New" w:cs="Courier New"/>
                <w:color w:val="808080"/>
                <w:sz w:val="20"/>
                <w:szCs w:val="20"/>
                <w:highlight w:val="white"/>
              </w:rPr>
            </w:pPr>
            <w:r>
              <w:rPr>
                <w:rFonts w:ascii="Arial" w:hAnsi="Arial" w:eastAsia="Arial" w:cs="Arial"/>
                <w:sz w:val="20"/>
                <w:szCs w:val="20"/>
                <w:highlight w:val="white"/>
              </w:rPr>
              <w:t xml:space="preserve">l. </w:t>
            </w:r>
            <w:r>
              <w:rPr>
                <w:rFonts w:ascii="Courier New" w:hAnsi="Courier New" w:eastAsia="Courier New" w:cs="Courier New"/>
                <w:color w:val="FF8000"/>
                <w:sz w:val="20"/>
                <w:szCs w:val="20"/>
                <w:highlight w:val="white"/>
              </w:rPr>
              <w:t>14</w:t>
            </w:r>
            <w:r>
              <w:rPr>
                <w:rFonts w:ascii="Arial" w:hAnsi="Arial" w:eastAsia="Arial" w:cs="Arial"/>
                <w:sz w:val="20"/>
                <w:szCs w:val="20"/>
                <w:highlight w:val="white"/>
              </w:rPr>
              <w:t xml:space="preserve">, l. </w:t>
            </w:r>
            <w:r w:rsidR="5724B55F">
              <w:rPr>
                <w:rFonts w:ascii="Courier New" w:hAnsi="Courier New" w:eastAsia="Courier New" w:cs="Courier New"/>
                <w:color w:val="FF8000"/>
                <w:sz w:val="20"/>
                <w:szCs w:val="20"/>
                <w:highlight w:val="white"/>
              </w:rPr>
              <w:t>29</w:t>
            </w:r>
            <w:r>
              <w:rPr>
                <w:rFonts w:ascii="Arial" w:hAnsi="Arial" w:eastAsia="Arial" w:cs="Arial"/>
                <w:sz w:val="20"/>
                <w:szCs w:val="20"/>
                <w:highlight w:val="white"/>
              </w:rPr>
              <w:t xml:space="preserve">: услов </w:t>
            </w:r>
            <w:r w:rsidRPr="7C1593D1">
              <w:rPr>
                <w:rFonts w:ascii="Courier New" w:hAnsi="Courier New" w:eastAsia="Courier New" w:cs="Courier New"/>
                <w:sz w:val="20"/>
                <w:szCs w:val="20"/>
                <w:highlight w:val="white"/>
              </w:rPr>
              <w:t>clk'</w:t>
            </w:r>
            <w:r w:rsidRPr="7C1593D1">
              <w:rPr>
                <w:rFonts w:ascii="Courier New" w:hAnsi="Courier New" w:eastAsia="Courier New" w:cs="Courier New"/>
                <w:b/>
                <w:bCs/>
                <w:color w:val="8080FF"/>
                <w:sz w:val="20"/>
                <w:szCs w:val="20"/>
              </w:rPr>
              <w:t>EVENT</w:t>
            </w:r>
            <w:r>
              <w:rPr>
                <w:rFonts w:ascii="Courier New" w:hAnsi="Courier New" w:eastAsia="Courier New" w:cs="Courier New"/>
                <w:sz w:val="20"/>
                <w:szCs w:val="20"/>
                <w:highlight w:val="white"/>
              </w:rPr>
              <w:t xml:space="preserve"> </w:t>
            </w:r>
            <w:r w:rsidRPr="7C1593D1">
              <w:rPr>
                <w:rFonts w:ascii="Courier New" w:hAnsi="Courier New" w:eastAsia="Courier New" w:cs="Courier New"/>
                <w:b/>
                <w:bCs/>
                <w:color w:val="0080C0"/>
                <w:sz w:val="20"/>
                <w:szCs w:val="20"/>
                <w:highlight w:val="white"/>
                <w:shd w:val="clear" w:color="auto" w:fill="FFFFCC"/>
              </w:rPr>
              <w:t>and</w:t>
            </w:r>
            <w:r>
              <w:rPr>
                <w:rFonts w:ascii="Courier New" w:hAnsi="Courier New" w:eastAsia="Courier New" w:cs="Courier New"/>
                <w:sz w:val="20"/>
                <w:szCs w:val="20"/>
                <w:highlight w:val="white"/>
              </w:rPr>
              <w:t xml:space="preserve"> clk</w:t>
            </w:r>
            <w:r w:rsidRPr="7C1593D1">
              <w:rPr>
                <w:rFonts w:ascii="Courier New" w:hAnsi="Courier New" w:eastAsia="Courier New" w:cs="Courier New"/>
                <w:b/>
                <w:bCs/>
                <w:color w:val="000080"/>
                <w:sz w:val="20"/>
                <w:szCs w:val="20"/>
                <w:highlight w:val="white"/>
              </w:rPr>
              <w:t>=</w:t>
            </w:r>
            <w:r w:rsidRPr="7C1593D1">
              <w:rPr>
                <w:rFonts w:ascii="Courier New" w:hAnsi="Courier New" w:eastAsia="Courier New" w:cs="Courier New"/>
                <w:color w:val="808080" w:themeColor="background1" w:themeShade="80"/>
                <w:sz w:val="20"/>
                <w:szCs w:val="20"/>
                <w:highlight w:val="white"/>
              </w:rPr>
              <w:t>'1'</w:t>
            </w:r>
            <w:r w:rsidRPr="7C1593D1">
              <w:rPr>
                <w:rFonts w:ascii="Arial" w:hAnsi="Arial" w:eastAsia="Arial" w:cs="Arial"/>
                <w:sz w:val="20"/>
                <w:szCs w:val="20"/>
                <w:highlight w:val="white"/>
              </w:rPr>
              <w:t xml:space="preserve"> је стандардни (и синтетизабилни) начин да се моделује детекција предње (узлазне) ивице сигнала. </w:t>
            </w:r>
          </w:p>
          <w:p w:rsidR="008E4806" w:rsidP="7C1593D1" w:rsidRDefault="7C1593D1" w14:paraId="647B78F0" w14:textId="468BE82E">
            <w:pPr>
              <w:pStyle w:val="LO-normal"/>
              <w:widowControl w:val="0"/>
              <w:jc w:val="both"/>
              <w:rPr>
                <w:rFonts w:ascii="Arial" w:hAnsi="Arial" w:eastAsia="Arial" w:cs="Arial"/>
                <w:sz w:val="20"/>
                <w:szCs w:val="20"/>
                <w:highlight w:val="white"/>
              </w:rPr>
            </w:pPr>
            <w:r w:rsidRPr="7C1593D1">
              <w:rPr>
                <w:rFonts w:ascii="Courier New" w:hAnsi="Courier New" w:eastAsia="Courier New" w:cs="Courier New"/>
                <w:b/>
                <w:bCs/>
                <w:color w:val="0000FF"/>
                <w:sz w:val="20"/>
                <w:szCs w:val="20"/>
                <w:highlight w:val="white"/>
              </w:rPr>
              <w:t>IF</w:t>
            </w:r>
            <w:r w:rsidRPr="7C1593D1">
              <w:rPr>
                <w:rFonts w:ascii="Courier New" w:hAnsi="Courier New" w:eastAsia="Courier New" w:cs="Courier New"/>
                <w:sz w:val="20"/>
                <w:szCs w:val="20"/>
                <w:highlight w:val="white"/>
              </w:rPr>
              <w:t xml:space="preserve"> </w:t>
            </w:r>
            <w:r w:rsidRPr="7C1593D1">
              <w:rPr>
                <w:rFonts w:ascii="Arial" w:hAnsi="Arial" w:eastAsia="Arial" w:cs="Arial"/>
                <w:sz w:val="20"/>
                <w:szCs w:val="20"/>
                <w:highlight w:val="white"/>
              </w:rPr>
              <w:t>клаузула која је искоришћена у овом примеру би требало да буде разумљива сама по себи. Будући да је секвенцијална клаузула, понаша се на исти начин као структура гранања у програмским језицима.</w:t>
            </w:r>
          </w:p>
          <w:p w:rsidR="008E4806" w:rsidP="7C1593D1" w:rsidRDefault="7C1593D1" w14:paraId="3A9EDD34" w14:textId="7E62B641">
            <w:pPr>
              <w:pStyle w:val="LO-normal"/>
              <w:widowControl w:val="0"/>
              <w:jc w:val="both"/>
              <w:rPr>
                <w:rFonts w:ascii="Arial" w:hAnsi="Arial" w:eastAsia="Arial" w:cs="Arial"/>
                <w:sz w:val="20"/>
                <w:szCs w:val="20"/>
                <w:highlight w:val="white"/>
              </w:rPr>
            </w:pPr>
            <w:r w:rsidRPr="7C1593D1">
              <w:rPr>
                <w:rFonts w:ascii="Arial" w:hAnsi="Arial" w:eastAsia="Arial" w:cs="Arial"/>
                <w:sz w:val="20"/>
                <w:szCs w:val="20"/>
                <w:highlight w:val="white"/>
              </w:rPr>
              <w:t>“Синхроност ” неког сигнала значи да тај сигнал треба да има утицаја само у комбинацији са тактним сигналом (на ивицу такта, уколико је ивично окидање; или у току активне полупериоде такта, уколико се ради о окидању нивоом).</w:t>
            </w:r>
          </w:p>
          <w:p w:rsidR="008E4806" w:rsidP="7C1593D1" w:rsidRDefault="7C1593D1" w14:paraId="70C5655D" w14:textId="4C7D14CB">
            <w:pPr>
              <w:pStyle w:val="LO-normal"/>
              <w:widowControl w:val="0"/>
              <w:jc w:val="both"/>
              <w:rPr>
                <w:rFonts w:ascii="Arial" w:hAnsi="Arial" w:eastAsia="Arial" w:cs="Arial"/>
                <w:sz w:val="20"/>
                <w:szCs w:val="20"/>
                <w:highlight w:val="white"/>
              </w:rPr>
            </w:pPr>
            <w:r w:rsidRPr="7C1593D1">
              <w:rPr>
                <w:rFonts w:ascii="Arial" w:hAnsi="Arial" w:eastAsia="Arial" w:cs="Arial"/>
                <w:sz w:val="20"/>
                <w:szCs w:val="20"/>
                <w:highlight w:val="white"/>
              </w:rPr>
              <w:t xml:space="preserve">Различит третман ресет сигнала у две приказане архитектуре постигнут је редоследом услова: у првој архитектури, </w:t>
            </w:r>
            <w:r w:rsidRPr="7C1593D1">
              <w:rPr>
                <w:rFonts w:ascii="Courier New" w:hAnsi="Courier New" w:eastAsia="Courier New" w:cs="Courier New"/>
                <w:sz w:val="20"/>
                <w:szCs w:val="20"/>
                <w:highlight w:val="white"/>
              </w:rPr>
              <w:t>asyncCLR</w:t>
            </w:r>
            <w:r w:rsidRPr="7C1593D1">
              <w:rPr>
                <w:rFonts w:ascii="Arial" w:hAnsi="Arial" w:eastAsia="Arial" w:cs="Arial"/>
                <w:sz w:val="20"/>
                <w:szCs w:val="20"/>
                <w:highlight w:val="white"/>
              </w:rPr>
              <w:t xml:space="preserve">,  прво се тестира </w:t>
            </w:r>
            <w:r w:rsidRPr="7C1593D1">
              <w:rPr>
                <w:rFonts w:ascii="Courier New" w:hAnsi="Courier New" w:eastAsia="Courier New" w:cs="Courier New"/>
                <w:sz w:val="20"/>
                <w:szCs w:val="20"/>
                <w:highlight w:val="white"/>
              </w:rPr>
              <w:t>clr</w:t>
            </w:r>
            <w:r w:rsidRPr="7C1593D1">
              <w:rPr>
                <w:rFonts w:ascii="Arial" w:hAnsi="Arial" w:eastAsia="Arial" w:cs="Arial"/>
                <w:sz w:val="20"/>
                <w:szCs w:val="20"/>
                <w:highlight w:val="white"/>
              </w:rPr>
              <w:t xml:space="preserve"> (л. </w:t>
            </w:r>
            <w:r w:rsidRPr="7C1593D1">
              <w:rPr>
                <w:rFonts w:ascii="Courier New" w:hAnsi="Courier New" w:eastAsia="Courier New" w:cs="Courier New"/>
                <w:color w:val="FF8000"/>
                <w:sz w:val="20"/>
                <w:szCs w:val="20"/>
                <w:highlight w:val="white"/>
              </w:rPr>
              <w:t>12</w:t>
            </w:r>
            <w:r w:rsidRPr="7C1593D1">
              <w:rPr>
                <w:rFonts w:ascii="Arial" w:hAnsi="Arial" w:eastAsia="Arial" w:cs="Arial"/>
                <w:sz w:val="20"/>
                <w:szCs w:val="20"/>
                <w:highlight w:val="white"/>
              </w:rPr>
              <w:t xml:space="preserve">), и уколико је на њему активна вредност, излаз се ресетује, без обзира на </w:t>
            </w:r>
            <w:r w:rsidRPr="7C1593D1">
              <w:rPr>
                <w:rFonts w:ascii="Courier New" w:hAnsi="Courier New" w:eastAsia="Courier New" w:cs="Courier New"/>
                <w:sz w:val="20"/>
                <w:szCs w:val="20"/>
                <w:highlight w:val="white"/>
              </w:rPr>
              <w:t>clk</w:t>
            </w:r>
            <w:r w:rsidRPr="7C1593D1">
              <w:rPr>
                <w:rFonts w:ascii="Arial" w:hAnsi="Arial" w:eastAsia="Arial" w:cs="Arial"/>
                <w:sz w:val="20"/>
                <w:szCs w:val="20"/>
                <w:highlight w:val="white"/>
              </w:rPr>
              <w:t xml:space="preserve">. У другој архитектури је обрнуто: ниво </w:t>
            </w:r>
            <w:r w:rsidRPr="7C1593D1">
              <w:rPr>
                <w:rFonts w:ascii="Courier New" w:hAnsi="Courier New" w:eastAsia="Courier New" w:cs="Courier New"/>
                <w:sz w:val="20"/>
                <w:szCs w:val="20"/>
                <w:highlight w:val="white"/>
              </w:rPr>
              <w:t>clr</w:t>
            </w:r>
            <w:r w:rsidRPr="7C1593D1">
              <w:rPr>
                <w:rFonts w:ascii="Arial" w:hAnsi="Arial" w:eastAsia="Arial" w:cs="Arial"/>
                <w:sz w:val="20"/>
                <w:szCs w:val="20"/>
                <w:highlight w:val="white"/>
              </w:rPr>
              <w:t xml:space="preserve"> се тестира само уколико се процес пробудио због догађаја на сигналу </w:t>
            </w:r>
            <w:r w:rsidRPr="7C1593D1">
              <w:rPr>
                <w:rFonts w:ascii="Courier New" w:hAnsi="Courier New" w:eastAsia="Courier New" w:cs="Courier New"/>
                <w:sz w:val="20"/>
                <w:szCs w:val="20"/>
                <w:highlight w:val="white"/>
              </w:rPr>
              <w:t>clk</w:t>
            </w:r>
            <w:r w:rsidRPr="7C1593D1">
              <w:rPr>
                <w:rFonts w:ascii="Arial" w:hAnsi="Arial" w:eastAsia="Arial" w:cs="Arial"/>
                <w:sz w:val="20"/>
                <w:szCs w:val="20"/>
                <w:highlight w:val="white"/>
              </w:rPr>
              <w:t xml:space="preserve"> (л. </w:t>
            </w:r>
            <w:r w:rsidRPr="7C1593D1" w:rsidR="77D1ECAF">
              <w:rPr>
                <w:rFonts w:ascii="Courier New" w:hAnsi="Courier New" w:eastAsia="Courier New" w:cs="Courier New"/>
                <w:color w:val="FF8000"/>
                <w:sz w:val="20"/>
                <w:szCs w:val="20"/>
                <w:highlight w:val="white"/>
              </w:rPr>
              <w:t>27</w:t>
            </w:r>
            <w:r w:rsidRPr="7C1593D1">
              <w:rPr>
                <w:rFonts w:ascii="Arial" w:hAnsi="Arial" w:eastAsia="Arial" w:cs="Arial"/>
                <w:sz w:val="20"/>
                <w:szCs w:val="20"/>
                <w:highlight w:val="white"/>
              </w:rPr>
              <w:t xml:space="preserve">) и ако је условом је установљено да је догађај у ствари предња ивица (л. </w:t>
            </w:r>
            <w:r w:rsidRPr="7C1593D1">
              <w:rPr>
                <w:rFonts w:ascii="Courier New" w:hAnsi="Courier New" w:eastAsia="Courier New" w:cs="Courier New"/>
                <w:color w:val="FF8000"/>
                <w:sz w:val="20"/>
                <w:szCs w:val="20"/>
                <w:highlight w:val="white"/>
              </w:rPr>
              <w:t>2</w:t>
            </w:r>
            <w:r w:rsidRPr="7C1593D1" w:rsidR="68E422FE">
              <w:rPr>
                <w:rFonts w:ascii="Courier New" w:hAnsi="Courier New" w:eastAsia="Courier New" w:cs="Courier New"/>
                <w:color w:val="FF8000"/>
                <w:sz w:val="20"/>
                <w:szCs w:val="20"/>
                <w:highlight w:val="white"/>
              </w:rPr>
              <w:t>9</w:t>
            </w:r>
            <w:r w:rsidRPr="7C1593D1">
              <w:rPr>
                <w:rFonts w:ascii="Arial" w:hAnsi="Arial" w:eastAsia="Arial" w:cs="Arial"/>
                <w:sz w:val="20"/>
                <w:szCs w:val="20"/>
                <w:highlight w:val="white"/>
              </w:rPr>
              <w:t>). На овај начин, када год у току периоде клока да се активирао ресет, ефекат ће се десити тек на следећу предњу ивицу клока.</w:t>
            </w:r>
          </w:p>
          <w:p w:rsidR="008E4806" w:rsidRDefault="008E4806" w14:paraId="5630AD66" w14:textId="77777777">
            <w:pPr>
              <w:pStyle w:val="LO-normal"/>
              <w:widowControl w:val="0"/>
              <w:rPr>
                <w:rFonts w:ascii="Arial" w:hAnsi="Arial" w:eastAsia="Arial" w:cs="Arial"/>
                <w:b/>
                <w:color w:val="FF0000"/>
                <w:sz w:val="20"/>
                <w:szCs w:val="20"/>
                <w:highlight w:val="white"/>
              </w:rPr>
            </w:pPr>
          </w:p>
        </w:tc>
      </w:tr>
      <w:tr w:rsidR="008E4806" w:rsidTr="741BA347" w14:paraId="44367A51"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361E5E0B" w:rsidRDefault="7C1593D1" w14:paraId="59C5FF0D" w14:textId="605D23BB">
            <w:pPr>
              <w:widowControl w:val="0"/>
              <w:rPr>
                <w:rFonts w:ascii="Arial" w:hAnsi="Arial" w:eastAsia="Arial" w:cs="Arial"/>
                <w:sz w:val="20"/>
                <w:szCs w:val="20"/>
                <w:highlight w:val="white"/>
              </w:rPr>
            </w:pPr>
            <w:r w:rsidRPr="361E5E0B">
              <w:rPr>
                <w:rFonts w:ascii="Arial" w:hAnsi="Arial" w:eastAsia="Arial" w:cs="Arial"/>
                <w:sz w:val="20"/>
                <w:szCs w:val="20"/>
                <w:highlight w:val="white"/>
              </w:rPr>
              <w:t xml:space="preserve">За размишљање: </w:t>
            </w:r>
          </w:p>
          <w:p w:rsidR="008E4806" w:rsidP="361E5E0B" w:rsidRDefault="7C1593D1" w14:paraId="0095BA33" w14:textId="308F329A">
            <w:pPr>
              <w:widowControl w:val="0"/>
              <w:ind w:left="720"/>
              <w:rPr>
                <w:rFonts w:ascii="Arial" w:hAnsi="Arial" w:eastAsia="Arial" w:cs="Arial"/>
                <w:sz w:val="20"/>
                <w:szCs w:val="20"/>
                <w:highlight w:val="white"/>
              </w:rPr>
            </w:pPr>
            <w:r w:rsidRPr="4A88B445">
              <w:rPr>
                <w:rFonts w:ascii="Arial" w:hAnsi="Arial" w:eastAsia="Arial" w:cs="Arial"/>
                <w:sz w:val="20"/>
                <w:szCs w:val="20"/>
                <w:highlight w:val="white"/>
              </w:rPr>
              <w:t xml:space="preserve">Да ли се (и шта се) мења када </w:t>
            </w:r>
            <w:del w:author="Oliver M. Vojinovic" w:date="2020-04-08T07:50:00Z" w:id="35">
              <w:r w:rsidRPr="4A88B445" w:rsidDel="7C1593D1" w:rsidR="00525D03">
                <w:rPr>
                  <w:rFonts w:ascii="Arial" w:hAnsi="Arial" w:eastAsia="Arial" w:cs="Arial"/>
                  <w:sz w:val="20"/>
                  <w:szCs w:val="20"/>
                  <w:highlight w:val="white"/>
                </w:rPr>
                <w:delText>је</w:delText>
              </w:r>
            </w:del>
            <w:ins w:author="Oliver M. Vojinovic" w:date="2020-04-08T07:50:00Z" w:id="36">
              <w:r w:rsidRPr="4A88B445" w:rsidR="7F35398F">
                <w:rPr>
                  <w:rFonts w:ascii="Arial" w:hAnsi="Arial" w:eastAsia="Arial" w:cs="Arial"/>
                  <w:sz w:val="20"/>
                  <w:szCs w:val="20"/>
                  <w:highlight w:val="white"/>
                </w:rPr>
                <w:t>се и</w:t>
              </w:r>
            </w:ins>
            <w:r w:rsidRPr="4A88B445">
              <w:rPr>
                <w:rFonts w:ascii="Arial" w:hAnsi="Arial" w:eastAsia="Arial" w:cs="Arial"/>
                <w:sz w:val="20"/>
                <w:szCs w:val="20"/>
                <w:highlight w:val="white"/>
              </w:rPr>
              <w:t xml:space="preserve"> сигнал </w:t>
            </w:r>
            <w:r w:rsidRPr="4A88B445" w:rsidR="4E696A2B">
              <w:rPr>
                <w:rFonts w:ascii="Courier New" w:hAnsi="Courier New" w:eastAsia="Courier New" w:cs="Courier New"/>
                <w:sz w:val="19"/>
                <w:szCs w:val="19"/>
              </w:rPr>
              <w:t>clr</w:t>
            </w:r>
            <w:r w:rsidRPr="4A88B445" w:rsidR="4E696A2B">
              <w:rPr>
                <w:rFonts w:ascii="Arial" w:hAnsi="Arial" w:eastAsia="Arial" w:cs="Arial"/>
                <w:sz w:val="19"/>
                <w:szCs w:val="19"/>
              </w:rPr>
              <w:t xml:space="preserve"> </w:t>
            </w:r>
            <w:r w:rsidRPr="4A88B445">
              <w:rPr>
                <w:rFonts w:ascii="Arial" w:hAnsi="Arial" w:eastAsia="Arial" w:cs="Arial"/>
                <w:sz w:val="19"/>
                <w:szCs w:val="19"/>
              </w:rPr>
              <w:t>код</w:t>
            </w:r>
            <w:r w:rsidRPr="4A88B445" w:rsidR="5A84B482">
              <w:rPr>
                <w:rFonts w:ascii="Arial" w:hAnsi="Arial" w:eastAsia="Arial" w:cs="Arial"/>
                <w:sz w:val="19"/>
                <w:szCs w:val="19"/>
              </w:rPr>
              <w:t xml:space="preserve"> </w:t>
            </w:r>
            <w:r w:rsidRPr="4A88B445">
              <w:rPr>
                <w:rFonts w:ascii="Arial" w:hAnsi="Arial" w:eastAsia="Arial" w:cs="Arial"/>
                <w:sz w:val="20"/>
                <w:szCs w:val="20"/>
                <w:highlight w:val="white"/>
              </w:rPr>
              <w:t xml:space="preserve">DFF-а са синхроним ресетом </w:t>
            </w:r>
            <w:ins w:author="Oliver M. Vojinovic" w:date="2020-04-08T07:50:00Z" w:id="37">
              <w:r w:rsidRPr="4A88B445" w:rsidR="2BF95883">
                <w:rPr>
                  <w:rFonts w:ascii="Arial" w:hAnsi="Arial" w:eastAsia="Arial" w:cs="Arial"/>
                  <w:sz w:val="20"/>
                  <w:szCs w:val="20"/>
                  <w:highlight w:val="white"/>
                </w:rPr>
                <w:t xml:space="preserve">стави </w:t>
              </w:r>
            </w:ins>
            <w:r w:rsidRPr="4A88B445">
              <w:rPr>
                <w:rFonts w:ascii="Arial" w:hAnsi="Arial" w:eastAsia="Arial" w:cs="Arial"/>
                <w:sz w:val="20"/>
                <w:szCs w:val="20"/>
                <w:highlight w:val="white"/>
              </w:rPr>
              <w:t xml:space="preserve">у </w:t>
            </w:r>
            <w:r w:rsidRPr="4A88B445">
              <w:rPr>
                <w:rFonts w:ascii="Arial" w:hAnsi="Arial" w:eastAsia="Arial" w:cs="Arial"/>
                <w:i/>
                <w:iCs/>
                <w:sz w:val="20"/>
                <w:szCs w:val="20"/>
                <w:highlight w:val="white"/>
              </w:rPr>
              <w:t>sensitivity</w:t>
            </w:r>
            <w:r w:rsidRPr="4A88B445">
              <w:rPr>
                <w:rFonts w:ascii="Arial" w:hAnsi="Arial" w:eastAsia="Arial" w:cs="Arial"/>
                <w:sz w:val="20"/>
                <w:szCs w:val="20"/>
                <w:highlight w:val="white"/>
              </w:rPr>
              <w:t xml:space="preserve"> лист</w:t>
            </w:r>
            <w:del w:author="Oliver M. Vojinovic" w:date="2020-04-08T07:50:00Z" w:id="38">
              <w:r w:rsidRPr="4A88B445" w:rsidDel="7C1593D1" w:rsidR="00525D03">
                <w:rPr>
                  <w:rFonts w:ascii="Arial" w:hAnsi="Arial" w:eastAsia="Arial" w:cs="Arial"/>
                  <w:sz w:val="20"/>
                  <w:szCs w:val="20"/>
                  <w:highlight w:val="white"/>
                </w:rPr>
                <w:delText>и</w:delText>
              </w:r>
            </w:del>
            <w:r w:rsidRPr="4A88B445">
              <w:rPr>
                <w:rFonts w:ascii="Arial" w:hAnsi="Arial" w:eastAsia="Arial" w:cs="Arial"/>
                <w:sz w:val="20"/>
                <w:szCs w:val="20"/>
                <w:highlight w:val="white"/>
              </w:rPr>
              <w:t>? Упоредите резултате симулације у једном и другом случају.</w:t>
            </w:r>
          </w:p>
        </w:tc>
      </w:tr>
    </w:tbl>
    <w:p w:rsidR="008E4806" w:rsidRDefault="008E4806" w14:paraId="61829076" w14:textId="77777777">
      <w:pPr>
        <w:pStyle w:val="LO-normal"/>
        <w:rPr>
          <w:rFonts w:ascii="Arial" w:hAnsi="Arial" w:eastAsia="Arial" w:cs="Arial"/>
          <w:sz w:val="20"/>
          <w:szCs w:val="20"/>
          <w:highlight w:val="white"/>
        </w:rPr>
      </w:pPr>
    </w:p>
    <w:p w:rsidR="008E4806" w:rsidRDefault="7C1593D1" w14:paraId="4FBA5FD1" w14:textId="3F597366">
      <w:pPr>
        <w:pStyle w:val="Heading1"/>
      </w:pPr>
      <w:r>
        <w:t>Управљачке струткуре</w:t>
      </w:r>
    </w:p>
    <w:p w:rsidR="008E4806" w:rsidP="361E5E0B" w:rsidRDefault="7C1593D1" w14:paraId="7822ABC2" w14:textId="3D04B16F">
      <w:pPr>
        <w:spacing w:after="200" w:line="276" w:lineRule="auto"/>
        <w:jc w:val="both"/>
        <w:rPr>
          <w:rFonts w:ascii="Arial" w:hAnsi="Arial" w:eastAsia="Arial" w:cs="Arial"/>
          <w:sz w:val="20"/>
          <w:szCs w:val="20"/>
          <w:highlight w:val="white"/>
        </w:rPr>
      </w:pPr>
      <w:r w:rsidRPr="361E5E0B">
        <w:rPr>
          <w:rFonts w:ascii="Arial" w:hAnsi="Arial" w:eastAsia="Arial" w:cs="Arial"/>
          <w:sz w:val="20"/>
          <w:szCs w:val="20"/>
          <w:highlight w:val="white"/>
        </w:rPr>
        <w:t xml:space="preserve">Унутар тела процеса могу се користити клаузуле за управљачке стрктуре. У VHDL-у постоје 3 управљачке структуре: </w:t>
      </w:r>
      <w:r w:rsidRPr="361E5E0B" w:rsidR="4A1BC580">
        <w:rPr>
          <w:rFonts w:ascii="Courier New" w:hAnsi="Courier New" w:eastAsia="Courier New" w:cs="Courier New"/>
          <w:b/>
          <w:bCs/>
          <w:color w:val="0000FF"/>
          <w:sz w:val="19"/>
          <w:szCs w:val="19"/>
        </w:rPr>
        <w:t>if</w:t>
      </w:r>
      <w:r w:rsidRPr="361E5E0B">
        <w:rPr>
          <w:rFonts w:ascii="Arial" w:hAnsi="Arial" w:eastAsia="Arial" w:cs="Arial"/>
          <w:b/>
          <w:bCs/>
          <w:sz w:val="20"/>
          <w:szCs w:val="20"/>
          <w:highlight w:val="white"/>
        </w:rPr>
        <w:t xml:space="preserve">, </w:t>
      </w:r>
      <w:r w:rsidRPr="361E5E0B" w:rsidR="2E13142C">
        <w:rPr>
          <w:rFonts w:ascii="Courier New" w:hAnsi="Courier New" w:eastAsia="Courier New" w:cs="Courier New"/>
          <w:b/>
          <w:bCs/>
          <w:color w:val="0000FF"/>
          <w:sz w:val="19"/>
          <w:szCs w:val="19"/>
        </w:rPr>
        <w:t>for</w:t>
      </w:r>
      <w:r w:rsidRPr="361E5E0B">
        <w:rPr>
          <w:rFonts w:ascii="Arial" w:hAnsi="Arial" w:eastAsia="Arial" w:cs="Arial"/>
          <w:b/>
          <w:bCs/>
          <w:sz w:val="20"/>
          <w:szCs w:val="20"/>
          <w:highlight w:val="white"/>
        </w:rPr>
        <w:t xml:space="preserve"> </w:t>
      </w:r>
      <w:r w:rsidRPr="361E5E0B">
        <w:rPr>
          <w:rFonts w:ascii="Arial" w:hAnsi="Arial" w:eastAsia="Arial" w:cs="Arial"/>
          <w:sz w:val="20"/>
          <w:szCs w:val="20"/>
          <w:highlight w:val="white"/>
        </w:rPr>
        <w:t>и</w:t>
      </w:r>
      <w:r w:rsidRPr="361E5E0B">
        <w:rPr>
          <w:rFonts w:ascii="Arial" w:hAnsi="Arial" w:eastAsia="Arial" w:cs="Arial"/>
          <w:b/>
          <w:bCs/>
          <w:sz w:val="20"/>
          <w:szCs w:val="20"/>
          <w:highlight w:val="white"/>
        </w:rPr>
        <w:t xml:space="preserve"> </w:t>
      </w:r>
      <w:r w:rsidRPr="361E5E0B" w:rsidR="2BEA7CC1">
        <w:rPr>
          <w:rFonts w:ascii="Courier New" w:hAnsi="Courier New" w:eastAsia="Courier New" w:cs="Courier New"/>
          <w:b/>
          <w:bCs/>
          <w:color w:val="0000FF"/>
          <w:sz w:val="19"/>
          <w:szCs w:val="19"/>
        </w:rPr>
        <w:t>case</w:t>
      </w:r>
      <w:r w:rsidRPr="361E5E0B">
        <w:rPr>
          <w:rFonts w:ascii="Arial" w:hAnsi="Arial" w:eastAsia="Arial" w:cs="Arial"/>
          <w:sz w:val="20"/>
          <w:szCs w:val="20"/>
          <w:highlight w:val="white"/>
        </w:rPr>
        <w:t xml:space="preserve">. Њихова значења су иста као и у било ком програмском језику. </w:t>
      </w:r>
    </w:p>
    <w:p w:rsidR="008E4806" w:rsidP="7C1593D1" w:rsidRDefault="08ACAEEA" w14:paraId="501607FE" w14:textId="0EA8B311">
      <w:pPr>
        <w:spacing w:after="200" w:line="276" w:lineRule="auto"/>
        <w:rPr>
          <w:rFonts w:ascii="Arial" w:hAnsi="Arial" w:eastAsia="Arial" w:cs="Arial"/>
          <w:sz w:val="20"/>
          <w:szCs w:val="20"/>
          <w:highlight w:val="white"/>
        </w:rPr>
      </w:pPr>
      <w:r w:rsidRPr="7C1593D1">
        <w:rPr>
          <w:rFonts w:ascii="Courier New" w:hAnsi="Courier New" w:eastAsia="Courier New" w:cs="Courier New"/>
          <w:b/>
          <w:bCs/>
          <w:color w:val="0000FF"/>
          <w:sz w:val="19"/>
          <w:szCs w:val="19"/>
        </w:rPr>
        <w:t>IF</w:t>
      </w:r>
      <w:r w:rsidRPr="7C1593D1" w:rsidR="7C1593D1">
        <w:rPr>
          <w:rFonts w:ascii="Arial" w:hAnsi="Arial" w:eastAsia="Arial" w:cs="Arial"/>
          <w:sz w:val="20"/>
          <w:szCs w:val="20"/>
          <w:highlight w:val="white"/>
        </w:rPr>
        <w:t xml:space="preserve"> клаузула је већ демонстрирана у претхдном примеру, а комплетна синтакса </w:t>
      </w:r>
      <w:r w:rsidRPr="7C1593D1" w:rsidR="3347A33F">
        <w:rPr>
          <w:rFonts w:ascii="Courier New" w:hAnsi="Courier New" w:eastAsia="Courier New" w:cs="Courier New"/>
          <w:b/>
          <w:bCs/>
          <w:color w:val="0000FF"/>
          <w:sz w:val="19"/>
          <w:szCs w:val="19"/>
        </w:rPr>
        <w:t>if</w:t>
      </w:r>
      <w:r w:rsidRPr="7C1593D1" w:rsidR="7C1593D1">
        <w:rPr>
          <w:rFonts w:ascii="Arial" w:hAnsi="Arial" w:eastAsia="Arial" w:cs="Arial"/>
          <w:sz w:val="20"/>
          <w:szCs w:val="20"/>
          <w:highlight w:val="white"/>
        </w:rPr>
        <w:t xml:space="preserve"> клаузуле је:</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14593DA0" w14:paraId="7A921DA9"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551094EE" w14:textId="7FE68754">
            <w:pPr>
              <w:pStyle w:val="LO-normal"/>
              <w:widowControl w:val="0"/>
              <w:rPr>
                <w:rFonts w:ascii="Courier New" w:hAnsi="Courier New" w:eastAsia="Courier New" w:cs="Courier New"/>
                <w:sz w:val="20"/>
                <w:szCs w:val="20"/>
                <w:highlight w:val="white"/>
              </w:rPr>
            </w:pPr>
            <w:r w:rsidRPr="14593DA0" w:rsidR="00525D03">
              <w:rPr>
                <w:rFonts w:ascii="Courier New" w:hAnsi="Courier New" w:eastAsia="Courier New" w:cs="Courier New"/>
                <w:color w:val="FF8000"/>
                <w:sz w:val="20"/>
                <w:szCs w:val="20"/>
                <w:highlight w:val="white"/>
              </w:rPr>
              <w:t>1</w:t>
            </w:r>
            <w:r w:rsidRPr="14593DA0" w:rsidR="00525D03">
              <w:rPr>
                <w:rFonts w:ascii="Courier New" w:hAnsi="Courier New" w:eastAsia="Courier New" w:cs="Courier New"/>
                <w:sz w:val="20"/>
                <w:szCs w:val="20"/>
                <w:highlight w:val="white"/>
              </w:rPr>
              <w:t xml:space="preserve">   </w:t>
            </w:r>
            <w:r w:rsidRPr="14593DA0" w:rsidR="00525D03">
              <w:rPr>
                <w:rFonts w:ascii="Courier New" w:hAnsi="Courier New" w:eastAsia="Courier New" w:cs="Courier New"/>
                <w:b w:val="1"/>
                <w:bCs w:val="1"/>
                <w:color w:val="000080"/>
                <w:sz w:val="20"/>
                <w:szCs w:val="20"/>
                <w:highlight w:val="white"/>
              </w:rPr>
              <w:t>[</w:t>
            </w:r>
            <w:r w:rsidRPr="14593DA0" w:rsidR="00525D03">
              <w:rPr>
                <w:rFonts w:ascii="Courier New" w:hAnsi="Courier New" w:eastAsia="Courier New" w:cs="Courier New"/>
                <w:sz w:val="20"/>
                <w:szCs w:val="20"/>
                <w:highlight w:val="white"/>
              </w:rPr>
              <w:t>labela ifa</w:t>
            </w:r>
            <w:r w:rsidRPr="14593DA0" w:rsidR="00525D03">
              <w:rPr>
                <w:rFonts w:ascii="Courier New" w:hAnsi="Courier New" w:eastAsia="Courier New" w:cs="Courier New"/>
                <w:b w:val="1"/>
                <w:bCs w:val="1"/>
                <w:color w:val="000080"/>
                <w:sz w:val="20"/>
                <w:szCs w:val="20"/>
                <w:highlight w:val="white"/>
              </w:rPr>
              <w:t>:]</w:t>
            </w:r>
            <w:r w:rsidRPr="14593DA0" w:rsidR="00525D03">
              <w:rPr>
                <w:rFonts w:ascii="Courier New" w:hAnsi="Courier New" w:eastAsia="Courier New" w:cs="Courier New"/>
                <w:sz w:val="20"/>
                <w:szCs w:val="20"/>
                <w:highlight w:val="white"/>
              </w:rPr>
              <w:t xml:space="preserve"> </w:t>
            </w:r>
            <w:r w:rsidRPr="14593DA0" w:rsidR="00525D03">
              <w:rPr>
                <w:rFonts w:ascii="Courier New" w:hAnsi="Courier New" w:eastAsia="Courier New" w:cs="Courier New"/>
                <w:b w:val="1"/>
                <w:bCs w:val="1"/>
                <w:color w:val="0000FF"/>
                <w:sz w:val="20"/>
                <w:szCs w:val="20"/>
                <w:highlight w:val="white"/>
              </w:rPr>
              <w:t>IF</w:t>
            </w:r>
            <w:r w:rsidRPr="14593DA0" w:rsidR="00525D03">
              <w:rPr>
                <w:rFonts w:ascii="Courier New" w:hAnsi="Courier New" w:eastAsia="Courier New" w:cs="Courier New"/>
                <w:sz w:val="20"/>
                <w:szCs w:val="20"/>
                <w:highlight w:val="white"/>
              </w:rPr>
              <w:t xml:space="preserve"> logicki izraz </w:t>
            </w:r>
            <w:r w:rsidRPr="14593DA0" w:rsidR="00525D03">
              <w:rPr>
                <w:rFonts w:ascii="Courier New" w:hAnsi="Courier New" w:eastAsia="Courier New" w:cs="Courier New"/>
                <w:b w:val="1"/>
                <w:bCs w:val="1"/>
                <w:color w:val="0000FF"/>
                <w:sz w:val="20"/>
                <w:szCs w:val="20"/>
                <w:highlight w:val="white"/>
              </w:rPr>
              <w:t>THEN</w:t>
            </w:r>
            <w:r w:rsidRPr="14593DA0" w:rsidR="00525D03">
              <w:rPr>
                <w:rFonts w:ascii="Courier New" w:hAnsi="Courier New" w:eastAsia="Courier New" w:cs="Courier New"/>
                <w:sz w:val="20"/>
                <w:szCs w:val="20"/>
                <w:highlight w:val="white"/>
              </w:rPr>
              <w:t xml:space="preserve"> </w:t>
            </w:r>
          </w:p>
          <w:p w:rsidR="008E4806" w:rsidRDefault="00525D03" w14:paraId="2C94C49E" w14:textId="77777777">
            <w:pPr>
              <w:pStyle w:val="LO-normal"/>
              <w:widowControl w:val="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2</w:t>
            </w:r>
            <w:r>
              <w:rPr>
                <w:rFonts w:ascii="Courier New" w:hAnsi="Courier New" w:eastAsia="Courier New" w:cs="Courier New"/>
                <w:sz w:val="20"/>
                <w:szCs w:val="20"/>
                <w:highlight w:val="white"/>
              </w:rPr>
              <w:t xml:space="preserve">   sekvencijalni izraz</w:t>
            </w:r>
          </w:p>
          <w:p w:rsidR="008E4806" w:rsidRDefault="00525D03" w14:paraId="496BA09A" w14:textId="77777777">
            <w:pPr>
              <w:pStyle w:val="LO-normal"/>
              <w:widowControl w:val="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3</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ELSIF</w:t>
            </w:r>
            <w:r>
              <w:rPr>
                <w:rFonts w:ascii="Courier New" w:hAnsi="Courier New" w:eastAsia="Courier New" w:cs="Courier New"/>
                <w:sz w:val="20"/>
                <w:szCs w:val="20"/>
                <w:highlight w:val="white"/>
              </w:rPr>
              <w:t xml:space="preserve"> logicki izraz </w:t>
            </w:r>
            <w:r>
              <w:rPr>
                <w:rFonts w:ascii="Courier New" w:hAnsi="Courier New" w:eastAsia="Courier New" w:cs="Courier New"/>
                <w:b/>
                <w:color w:val="0000FF"/>
                <w:sz w:val="20"/>
                <w:szCs w:val="20"/>
                <w:highlight w:val="white"/>
              </w:rPr>
              <w:t>THEN</w:t>
            </w:r>
          </w:p>
          <w:p w:rsidR="008E4806" w:rsidRDefault="00525D03" w14:paraId="6ACFC837" w14:textId="77777777">
            <w:pPr>
              <w:pStyle w:val="LO-normal"/>
              <w:widowControl w:val="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4</w:t>
            </w:r>
            <w:r>
              <w:rPr>
                <w:rFonts w:ascii="Courier New" w:hAnsi="Courier New" w:eastAsia="Courier New" w:cs="Courier New"/>
                <w:sz w:val="20"/>
                <w:szCs w:val="20"/>
                <w:highlight w:val="white"/>
              </w:rPr>
              <w:t xml:space="preserve">       sekvencijalni izraz</w:t>
            </w:r>
          </w:p>
          <w:p w:rsidR="008E4806" w:rsidRDefault="00525D03" w14:paraId="761F2849" w14:textId="77777777">
            <w:pPr>
              <w:pStyle w:val="LO-normal"/>
              <w:widowControl w:val="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5</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ELSE</w:t>
            </w:r>
            <w:r>
              <w:rPr>
                <w:rFonts w:ascii="Courier New" w:hAnsi="Courier New" w:eastAsia="Courier New" w:cs="Courier New"/>
                <w:sz w:val="20"/>
                <w:szCs w:val="20"/>
                <w:highlight w:val="white"/>
              </w:rPr>
              <w:t xml:space="preserve"> </w:t>
            </w:r>
          </w:p>
          <w:p w:rsidR="008E4806" w:rsidRDefault="00525D03" w14:paraId="22D90610" w14:textId="77777777">
            <w:pPr>
              <w:pStyle w:val="LO-normal"/>
              <w:widowControl w:val="0"/>
              <w:rPr>
                <w:rFonts w:ascii="Courier New" w:hAnsi="Courier New" w:eastAsia="Courier New" w:cs="Courier New"/>
                <w:sz w:val="20"/>
                <w:szCs w:val="20"/>
                <w:highlight w:val="white"/>
              </w:rPr>
            </w:pPr>
            <w:r>
              <w:rPr>
                <w:rFonts w:ascii="Courier New" w:hAnsi="Courier New" w:eastAsia="Courier New" w:cs="Courier New"/>
                <w:color w:val="FF8000"/>
                <w:sz w:val="20"/>
                <w:szCs w:val="20"/>
                <w:highlight w:val="white"/>
              </w:rPr>
              <w:t>6</w:t>
            </w:r>
            <w:r>
              <w:rPr>
                <w:rFonts w:ascii="Courier New" w:hAnsi="Courier New" w:eastAsia="Courier New" w:cs="Courier New"/>
                <w:sz w:val="20"/>
                <w:szCs w:val="20"/>
                <w:highlight w:val="white"/>
              </w:rPr>
              <w:t xml:space="preserve">       sekvencijalni izraz</w:t>
            </w:r>
          </w:p>
          <w:p w:rsidR="008E4806" w:rsidRDefault="00525D03" w14:paraId="6CAE3C91" w14:textId="77777777">
            <w:pPr>
              <w:pStyle w:val="LO-normal"/>
              <w:widowControl w:val="0"/>
              <w:shd w:val="clear" w:color="auto" w:fill="FFFFFF"/>
              <w:rPr>
                <w:rFonts w:ascii="Arial" w:hAnsi="Arial" w:eastAsia="Arial" w:cs="Arial"/>
                <w:sz w:val="20"/>
                <w:szCs w:val="20"/>
                <w:highlight w:val="white"/>
              </w:rPr>
            </w:pPr>
            <w:r>
              <w:rPr>
                <w:rFonts w:ascii="Courier New" w:hAnsi="Courier New" w:eastAsia="Courier New" w:cs="Courier New"/>
                <w:color w:val="FF8000"/>
                <w:sz w:val="20"/>
                <w:szCs w:val="20"/>
                <w:highlight w:val="white"/>
              </w:rPr>
              <w:t>7</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END</w:t>
            </w:r>
            <w:r>
              <w:rPr>
                <w:rFonts w:ascii="Courier New" w:hAnsi="Courier New" w:eastAsia="Courier New" w:cs="Courier New"/>
                <w:sz w:val="20"/>
                <w:szCs w:val="20"/>
                <w:highlight w:val="white"/>
              </w:rPr>
              <w:t xml:space="preserve"> </w:t>
            </w:r>
            <w:r>
              <w:rPr>
                <w:rFonts w:ascii="Courier New" w:hAnsi="Courier New" w:eastAsia="Courier New" w:cs="Courier New"/>
                <w:b/>
                <w:color w:val="0000FF"/>
                <w:sz w:val="20"/>
                <w:szCs w:val="20"/>
                <w:highlight w:val="white"/>
              </w:rPr>
              <w:t>IF</w:t>
            </w:r>
            <w:r>
              <w:rPr>
                <w:rFonts w:ascii="Courier New" w:hAnsi="Courier New" w:eastAsia="Courier New" w:cs="Courier New"/>
                <w:sz w:val="20"/>
                <w:szCs w:val="20"/>
                <w:highlight w:val="white"/>
              </w:rPr>
              <w:t xml:space="preserve"> </w:t>
            </w:r>
            <w:r>
              <w:rPr>
                <w:rFonts w:ascii="Courier New" w:hAnsi="Courier New" w:eastAsia="Courier New" w:cs="Courier New"/>
                <w:b/>
                <w:color w:val="000080"/>
                <w:sz w:val="20"/>
                <w:szCs w:val="20"/>
                <w:highlight w:val="white"/>
              </w:rPr>
              <w:t>[</w:t>
            </w:r>
            <w:r>
              <w:rPr>
                <w:rFonts w:ascii="Courier New" w:hAnsi="Courier New" w:eastAsia="Courier New" w:cs="Courier New"/>
                <w:sz w:val="20"/>
                <w:szCs w:val="20"/>
                <w:highlight w:val="white"/>
              </w:rPr>
              <w:t>labela ifa</w:t>
            </w:r>
            <w:r>
              <w:rPr>
                <w:rFonts w:ascii="Courier New" w:hAnsi="Courier New" w:eastAsia="Courier New" w:cs="Courier New"/>
                <w:b/>
                <w:color w:val="000080"/>
                <w:sz w:val="20"/>
                <w:szCs w:val="20"/>
                <w:highlight w:val="white"/>
              </w:rPr>
              <w:t>];</w:t>
            </w:r>
          </w:p>
        </w:tc>
      </w:tr>
    </w:tbl>
    <w:p w:rsidR="008E4806" w:rsidRDefault="008E4806" w14:paraId="17AD93B2" w14:textId="77777777">
      <w:pPr>
        <w:pStyle w:val="LO-normal"/>
        <w:spacing w:after="200" w:line="276" w:lineRule="auto"/>
        <w:rPr>
          <w:rFonts w:ascii="Arial" w:hAnsi="Arial" w:eastAsia="Arial" w:cs="Arial"/>
          <w:sz w:val="20"/>
          <w:szCs w:val="20"/>
        </w:rPr>
      </w:pPr>
    </w:p>
    <w:p w:rsidR="008E4806" w:rsidRDefault="008E4806" w14:paraId="0DE4B5B7" w14:textId="77777777">
      <w:pPr>
        <w:pStyle w:val="LO-normal"/>
        <w:spacing w:after="200" w:line="276" w:lineRule="auto"/>
        <w:rPr>
          <w:rFonts w:ascii="Arial" w:hAnsi="Arial" w:eastAsia="Arial" w:cs="Arial"/>
          <w:sz w:val="20"/>
          <w:szCs w:val="20"/>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rsidTr="057405E6" w14:paraId="076E7305"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7C1593D1" w14:paraId="4D449B63" w14:textId="4AA7C2E7">
            <w:pPr>
              <w:pStyle w:val="LO-normal"/>
              <w:rPr>
                <w:rFonts w:ascii="Arial" w:hAnsi="Arial" w:eastAsia="Arial" w:cs="Arial"/>
                <w:u w:val="single"/>
              </w:rPr>
            </w:pPr>
            <w:bookmarkStart w:name="Primer10" w:id="39"/>
            <w:r w:rsidRPr="7C1593D1">
              <w:rPr>
                <w:rFonts w:ascii="Arial" w:hAnsi="Arial" w:eastAsia="Arial" w:cs="Arial"/>
                <w:b/>
                <w:bCs/>
                <w:u w:val="single"/>
              </w:rPr>
              <w:t>Z</w:t>
            </w:r>
            <w:r w:rsidRPr="7C1593D1">
              <w:rPr>
                <w:rFonts w:ascii="Arial" w:hAnsi="Arial" w:eastAsia="Arial" w:cs="Arial"/>
                <w:u w:val="single"/>
              </w:rPr>
              <w:t xml:space="preserve"> ПРИМЕР </w:t>
            </w:r>
            <w:r w:rsidRPr="7C1593D1" w:rsidR="1EC1994A">
              <w:rPr>
                <w:rFonts w:ascii="Arial" w:hAnsi="Arial" w:eastAsia="Arial" w:cs="Arial"/>
                <w:u w:val="single"/>
              </w:rPr>
              <w:t>10</w:t>
            </w:r>
            <w:r w:rsidRPr="7C1593D1">
              <w:rPr>
                <w:rFonts w:ascii="Arial" w:hAnsi="Arial" w:eastAsia="Arial" w:cs="Arial"/>
                <w:u w:val="single"/>
              </w:rPr>
              <w:t xml:space="preserve">, Мултиплексер са ексклузивном селекцијом </w:t>
            </w:r>
          </w:p>
          <w:p w:rsidR="008E4806" w:rsidRDefault="7C1593D1" w14:paraId="232B45FF" w14:textId="73DF1266">
            <w:pPr>
              <w:pStyle w:val="LO-normal"/>
              <w:spacing w:after="200" w:line="276" w:lineRule="auto"/>
              <w:ind w:left="720"/>
              <w:rPr>
                <w:rFonts w:ascii="Arial" w:hAnsi="Arial" w:eastAsia="Arial" w:cs="Arial"/>
                <w:color w:val="E36C09"/>
              </w:rPr>
            </w:pPr>
            <w:r w:rsidRPr="7C1593D1">
              <w:rPr>
                <w:rFonts w:ascii="Arial" w:hAnsi="Arial" w:eastAsia="Arial" w:cs="Arial"/>
                <w:color w:val="E36C09"/>
              </w:rPr>
              <w:t>Уведено: others - низовни литерали</w:t>
            </w:r>
          </w:p>
          <w:p w:rsidR="008E4806" w:rsidRDefault="7C1593D1" w14:paraId="2A8FBBB1" w14:textId="27E336EE">
            <w:pPr>
              <w:pStyle w:val="LO-normal"/>
              <w:jc w:val="both"/>
              <w:rPr>
                <w:rFonts w:ascii="Arial" w:hAnsi="Arial" w:eastAsia="Arial" w:cs="Arial"/>
              </w:rPr>
            </w:pPr>
            <w:r w:rsidRPr="7C1593D1">
              <w:rPr>
                <w:rFonts w:ascii="Arial" w:hAnsi="Arial" w:eastAsia="Arial" w:cs="Arial"/>
              </w:rPr>
              <w:t xml:space="preserve">Треба реализовати мултиплексер који има два улаза и двобитни селекциони улаз са “хотбит” декодирањем - 1 на биту мање тежине активира један улаз, 1 на биту више тежине активира други улаз. 00 поставља на излазу константу 0, а 11 поставља стање високе импедансе (“HiZ”). </w:t>
            </w:r>
          </w:p>
        </w:tc>
      </w:tr>
      <w:tr w:rsidR="008E4806" w:rsidTr="057405E6" w14:paraId="4F108A4F"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RDefault="00525D03" w14:paraId="500BA93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8E4806" w:rsidRDefault="00525D03" w14:paraId="06402CCB"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LIBRARY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344B5D11"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USE</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color w:val="800000"/>
                <w:sz w:val="20"/>
                <w:szCs w:val="20"/>
              </w:rPr>
              <w:t>std_logic_1164</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ALL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34E963A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8E4806" w:rsidRDefault="00525D03" w14:paraId="2C752CA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muxEx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8E4806" w:rsidRDefault="00525D03" w14:paraId="7A2ECBC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753118F8" w14:textId="31C72A4E">
            <w:pPr>
              <w:pStyle w:val="LO-normal"/>
              <w:widowControl w:val="0"/>
              <w:rPr>
                <w:rFonts w:ascii="Courier New" w:hAnsi="Courier New" w:eastAsia="Courier New" w:cs="Courier New"/>
                <w:sz w:val="20"/>
                <w:szCs w:val="20"/>
              </w:rPr>
            </w:pPr>
            <w:r w:rsidRPr="6A0E51D5" w:rsidR="00525D03">
              <w:rPr>
                <w:rFonts w:ascii="Courier New" w:hAnsi="Courier New" w:eastAsia="Courier New" w:cs="Courier New"/>
                <w:color w:val="FF8000"/>
                <w:sz w:val="20"/>
                <w:szCs w:val="20"/>
              </w:rPr>
              <w:t>07</w:t>
            </w:r>
            <w:r w:rsidRPr="6A0E51D5" w:rsidR="00525D03">
              <w:rPr>
                <w:rFonts w:ascii="Courier New" w:hAnsi="Courier New" w:eastAsia="Courier New" w:cs="Courier New"/>
                <w:sz w:val="20"/>
                <w:szCs w:val="20"/>
              </w:rPr>
              <w:t xml:space="preserve">  a</w:t>
            </w:r>
            <w:r w:rsidRPr="6A0E51D5" w:rsidR="00525D03">
              <w:rPr>
                <w:rFonts w:ascii="Courier New" w:hAnsi="Courier New" w:eastAsia="Courier New" w:cs="Courier New"/>
                <w:b w:val="1"/>
                <w:bCs w:val="1"/>
                <w:color w:val="000080"/>
                <w:sz w:val="20"/>
                <w:szCs w:val="20"/>
              </w:rPr>
              <w:t>,</w:t>
            </w:r>
            <w:r w:rsidRPr="6A0E51D5" w:rsidR="00525D03">
              <w:rPr>
                <w:rFonts w:ascii="Courier New" w:hAnsi="Courier New" w:eastAsia="Courier New" w:cs="Courier New"/>
                <w:sz w:val="20"/>
                <w:szCs w:val="20"/>
              </w:rPr>
              <w:t xml:space="preserve"> b</w:t>
            </w:r>
            <w:r w:rsidRPr="6A0E51D5" w:rsidR="00525D03">
              <w:rPr>
                <w:rFonts w:ascii="Courier New" w:hAnsi="Courier New" w:eastAsia="Courier New" w:cs="Courier New"/>
                <w:b w:val="1"/>
                <w:bCs w:val="1"/>
                <w:color w:val="000080"/>
                <w:sz w:val="20"/>
                <w:szCs w:val="20"/>
              </w:rPr>
              <w:t>:</w:t>
            </w:r>
            <w:r w:rsidRPr="6A0E51D5" w:rsidR="00525D03">
              <w:rPr>
                <w:rFonts w:ascii="Courier New" w:hAnsi="Courier New" w:eastAsia="Courier New" w:cs="Courier New"/>
                <w:sz w:val="20"/>
                <w:szCs w:val="20"/>
              </w:rPr>
              <w:t xml:space="preserve"> </w:t>
            </w:r>
            <w:r w:rsidRPr="6A0E51D5" w:rsidR="00525D03">
              <w:rPr>
                <w:rFonts w:ascii="Courier New" w:hAnsi="Courier New" w:eastAsia="Courier New" w:cs="Courier New"/>
                <w:b w:val="1"/>
                <w:bCs w:val="1"/>
                <w:color w:val="0000FF"/>
                <w:sz w:val="20"/>
                <w:szCs w:val="20"/>
              </w:rPr>
              <w:t>IN</w:t>
            </w:r>
            <w:r w:rsidRPr="6A0E51D5" w:rsidR="00525D03">
              <w:rPr>
                <w:rFonts w:ascii="Courier New" w:hAnsi="Courier New" w:eastAsia="Courier New" w:cs="Courier New"/>
                <w:sz w:val="20"/>
                <w:szCs w:val="20"/>
              </w:rPr>
              <w:t xml:space="preserve"> </w:t>
            </w:r>
            <w:r w:rsidRPr="6A0E51D5" w:rsidR="00525D03">
              <w:rPr>
                <w:rFonts w:ascii="Courier New" w:hAnsi="Courier New" w:eastAsia="Courier New" w:cs="Courier New"/>
                <w:color w:val="8000FF"/>
                <w:sz w:val="20"/>
                <w:szCs w:val="20"/>
              </w:rPr>
              <w:t>STD_LOGIC_VECTOR</w:t>
            </w:r>
            <w:r w:rsidRPr="6A0E51D5" w:rsidR="00525D03">
              <w:rPr>
                <w:rFonts w:ascii="Courier New" w:hAnsi="Courier New" w:eastAsia="Courier New" w:cs="Courier New"/>
                <w:b w:val="1"/>
                <w:bCs w:val="1"/>
                <w:color w:val="000080"/>
                <w:sz w:val="20"/>
                <w:szCs w:val="20"/>
              </w:rPr>
              <w:t>(</w:t>
            </w:r>
            <w:r w:rsidRPr="6A0E51D5" w:rsidR="00525D03">
              <w:rPr>
                <w:rFonts w:ascii="Courier New" w:hAnsi="Courier New" w:eastAsia="Courier New" w:cs="Courier New"/>
                <w:color w:val="FF8000"/>
                <w:sz w:val="20"/>
                <w:szCs w:val="20"/>
              </w:rPr>
              <w:t>7</w:t>
            </w:r>
            <w:r w:rsidRPr="6A0E51D5" w:rsidR="00525D03">
              <w:rPr>
                <w:rFonts w:ascii="Courier New" w:hAnsi="Courier New" w:eastAsia="Courier New" w:cs="Courier New"/>
                <w:sz w:val="20"/>
                <w:szCs w:val="20"/>
              </w:rPr>
              <w:t xml:space="preserve"> </w:t>
            </w:r>
            <w:r w:rsidRPr="6A0E51D5" w:rsidR="00525D03">
              <w:rPr>
                <w:rFonts w:ascii="Courier New" w:hAnsi="Courier New" w:eastAsia="Courier New" w:cs="Courier New"/>
                <w:b w:val="1"/>
                <w:bCs w:val="1"/>
                <w:color w:val="0000FF"/>
                <w:sz w:val="20"/>
                <w:szCs w:val="20"/>
              </w:rPr>
              <w:t>DOWNTO</w:t>
            </w:r>
            <w:r w:rsidRPr="6A0E51D5" w:rsidR="00525D03">
              <w:rPr>
                <w:rFonts w:ascii="Courier New" w:hAnsi="Courier New" w:eastAsia="Courier New" w:cs="Courier New"/>
                <w:sz w:val="20"/>
                <w:szCs w:val="20"/>
              </w:rPr>
              <w:t xml:space="preserve"> </w:t>
            </w:r>
            <w:r w:rsidRPr="6A0E51D5" w:rsidR="00525D03">
              <w:rPr>
                <w:rFonts w:ascii="Courier New" w:hAnsi="Courier New" w:eastAsia="Courier New" w:cs="Courier New"/>
                <w:color w:val="FF8000"/>
                <w:sz w:val="20"/>
                <w:szCs w:val="20"/>
              </w:rPr>
              <w:t>0</w:t>
            </w:r>
            <w:r w:rsidRPr="6A0E51D5" w:rsidR="00525D03">
              <w:rPr>
                <w:rFonts w:ascii="Courier New" w:hAnsi="Courier New" w:eastAsia="Courier New" w:cs="Courier New"/>
                <w:b w:val="1"/>
                <w:bCs w:val="1"/>
                <w:color w:val="000080"/>
                <w:sz w:val="20"/>
                <w:szCs w:val="20"/>
              </w:rPr>
              <w:t>);</w:t>
            </w:r>
            <w:r w:rsidRPr="6A0E51D5" w:rsidR="00525D03">
              <w:rPr>
                <w:rFonts w:ascii="Courier New" w:hAnsi="Courier New" w:eastAsia="Courier New" w:cs="Courier New"/>
                <w:sz w:val="20"/>
                <w:szCs w:val="20"/>
              </w:rPr>
              <w:t xml:space="preserve"> </w:t>
            </w:r>
          </w:p>
          <w:p w:rsidR="008E4806" w:rsidRDefault="00525D03" w14:paraId="7675A733"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sel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213AAB8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019DFC62"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muxEx</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2B07A3F2" w14:textId="44F460EF">
            <w:pPr>
              <w:pStyle w:val="LO-normal"/>
              <w:widowControl w:val="0"/>
              <w:rPr>
                <w:rFonts w:ascii="Courier New" w:hAnsi="Courier New" w:eastAsia="Courier New" w:cs="Courier New"/>
                <w:sz w:val="20"/>
                <w:szCs w:val="20"/>
              </w:rPr>
            </w:pPr>
            <w:r w:rsidRPr="057405E6" w:rsidR="00525D03">
              <w:rPr>
                <w:rFonts w:ascii="Courier New" w:hAnsi="Courier New" w:eastAsia="Courier New" w:cs="Courier New"/>
                <w:color w:val="FF8000"/>
                <w:sz w:val="20"/>
                <w:szCs w:val="20"/>
              </w:rPr>
              <w:t>11</w:t>
            </w:r>
            <w:r w:rsidRPr="057405E6" w:rsidR="00525D03">
              <w:rPr>
                <w:rFonts w:ascii="Courier New" w:hAnsi="Courier New" w:eastAsia="Courier New" w:cs="Courier New"/>
                <w:sz w:val="20"/>
                <w:szCs w:val="20"/>
              </w:rPr>
              <w:t xml:space="preserve">  </w:t>
            </w:r>
            <w:r w:rsidRPr="057405E6" w:rsidR="00525D03">
              <w:rPr>
                <w:rFonts w:ascii="Courier New" w:hAnsi="Courier New" w:eastAsia="Courier New" w:cs="Courier New"/>
                <w:color w:val="008000"/>
                <w:sz w:val="20"/>
                <w:szCs w:val="20"/>
              </w:rPr>
              <w:t>-------------------------------------------</w:t>
            </w:r>
            <w:r w:rsidRPr="057405E6" w:rsidR="1AA1C7CF">
              <w:rPr>
                <w:rFonts w:ascii="Courier New" w:hAnsi="Courier New" w:eastAsia="Courier New" w:cs="Courier New"/>
                <w:color w:val="008000"/>
                <w:sz w:val="20"/>
                <w:szCs w:val="20"/>
              </w:rPr>
              <w:t xml:space="preserve"> </w:t>
            </w:r>
            <w:r w:rsidRPr="057405E6" w:rsidR="00525D03">
              <w:rPr>
                <w:rFonts w:ascii="Courier New" w:hAnsi="Courier New" w:eastAsia="Courier New" w:cs="Courier New"/>
                <w:color w:val="008000"/>
                <w:sz w:val="20"/>
                <w:szCs w:val="20"/>
              </w:rPr>
              <w:t xml:space="preserve">------- </w:t>
            </w:r>
          </w:p>
          <w:p w:rsidR="008E4806" w:rsidRDefault="00525D03" w14:paraId="0C2D371C"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example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muxEx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p>
          <w:p w:rsidR="008E4806" w:rsidRDefault="00525D03" w14:paraId="6FB6F2F6"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r>
              <w:rPr>
                <w:rFonts w:ascii="Courier New" w:hAnsi="Courier New" w:eastAsia="Courier New" w:cs="Courier New"/>
                <w:sz w:val="20"/>
                <w:szCs w:val="20"/>
              </w:rPr>
              <w:t xml:space="preserve"> </w:t>
            </w:r>
          </w:p>
          <w:p w:rsidR="008E4806" w:rsidRDefault="00525D03" w14:paraId="448679A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a</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b</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sel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55D0F9EB"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r>
              <w:rPr>
                <w:rFonts w:ascii="Courier New" w:hAnsi="Courier New" w:eastAsia="Courier New" w:cs="Courier New"/>
                <w:sz w:val="20"/>
                <w:szCs w:val="20"/>
              </w:rPr>
              <w:t xml:space="preserve"> </w:t>
            </w:r>
          </w:p>
          <w:p w:rsidR="008E4806" w:rsidRDefault="00525D03" w14:paraId="0810FFA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sel</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8E4806" w:rsidRDefault="00525D03" w14:paraId="416C9EC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17</w:t>
            </w:r>
            <w:r>
              <w:rPr>
                <w:rFonts w:ascii="Courier New" w:hAnsi="Courier New" w:eastAsia="Courier New" w:cs="Courier New"/>
                <w:sz w:val="20"/>
                <w:szCs w:val="20"/>
              </w:rPr>
              <w:t xml:space="preserve">          c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"00000000"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12EA7505"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sel</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8E4806" w:rsidRDefault="00525D03" w14:paraId="045ABE9B"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19</w:t>
            </w:r>
            <w:r>
              <w:rPr>
                <w:rFonts w:ascii="Courier New" w:hAnsi="Courier New" w:eastAsia="Courier New" w:cs="Courier New"/>
                <w:sz w:val="20"/>
                <w:szCs w:val="20"/>
              </w:rPr>
              <w:t xml:space="preserve">          c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a</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7B560340"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sel</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8E4806" w:rsidRDefault="00525D03" w14:paraId="05A599F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21</w:t>
            </w:r>
            <w:r>
              <w:rPr>
                <w:rFonts w:ascii="Courier New" w:hAnsi="Courier New" w:eastAsia="Courier New" w:cs="Courier New"/>
                <w:sz w:val="20"/>
                <w:szCs w:val="20"/>
              </w:rPr>
              <w:t xml:space="preserve">          c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b</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1699FA0E"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ELSE</w:t>
            </w:r>
            <w:r>
              <w:rPr>
                <w:rFonts w:ascii="Courier New" w:hAnsi="Courier New" w:eastAsia="Courier New" w:cs="Courier New"/>
                <w:sz w:val="20"/>
                <w:szCs w:val="20"/>
              </w:rPr>
              <w:t xml:space="preserve"> </w:t>
            </w:r>
          </w:p>
          <w:p w:rsidR="008E4806" w:rsidRDefault="00525D03" w14:paraId="3AA6BD54" w14:textId="3E27A1E5">
            <w:pPr>
              <w:pStyle w:val="LO-normal"/>
              <w:widowControl w:val="0"/>
              <w:rPr>
                <w:rFonts w:ascii="Courier New" w:hAnsi="Courier New" w:eastAsia="Courier New" w:cs="Courier New"/>
                <w:sz w:val="20"/>
                <w:szCs w:val="20"/>
              </w:rPr>
            </w:pPr>
            <w:r w:rsidRPr="18B81B45">
              <w:rPr>
                <w:rFonts w:ascii="Courier New" w:hAnsi="Courier New" w:eastAsia="Courier New" w:cs="Courier New"/>
                <w:color w:val="FF8000"/>
                <w:sz w:val="20"/>
                <w:szCs w:val="20"/>
              </w:rPr>
              <w:t>23</w:t>
            </w:r>
            <w:r w:rsidRPr="18B81B45">
              <w:rPr>
                <w:rFonts w:ascii="Courier New" w:hAnsi="Courier New" w:eastAsia="Courier New" w:cs="Courier New"/>
                <w:sz w:val="20"/>
                <w:szCs w:val="20"/>
              </w:rPr>
              <w:t xml:space="preserve">          c </w:t>
            </w:r>
            <w:r w:rsidRPr="18B81B45">
              <w:rPr>
                <w:rFonts w:ascii="Courier New" w:hAnsi="Courier New" w:eastAsia="Courier New" w:cs="Courier New"/>
                <w:b/>
                <w:bCs/>
                <w:color w:val="000080"/>
                <w:sz w:val="20"/>
                <w:szCs w:val="20"/>
              </w:rPr>
              <w:t>&lt;=</w:t>
            </w:r>
            <w:r w:rsidRPr="18B81B45">
              <w:rPr>
                <w:rFonts w:ascii="Courier New" w:hAnsi="Courier New" w:eastAsia="Courier New" w:cs="Courier New"/>
                <w:sz w:val="20"/>
                <w:szCs w:val="20"/>
              </w:rPr>
              <w:t xml:space="preserve"> </w:t>
            </w:r>
            <w:r w:rsidRPr="18B81B45">
              <w:rPr>
                <w:rFonts w:ascii="Courier New" w:hAnsi="Courier New" w:eastAsia="Courier New" w:cs="Courier New"/>
                <w:b/>
                <w:bCs/>
                <w:color w:val="000080"/>
                <w:sz w:val="20"/>
                <w:szCs w:val="20"/>
              </w:rPr>
              <w:t>(</w:t>
            </w:r>
            <w:r w:rsidRPr="18B81B45">
              <w:rPr>
                <w:rFonts w:ascii="Courier New" w:hAnsi="Courier New" w:eastAsia="Courier New" w:cs="Courier New"/>
                <w:b/>
                <w:bCs/>
                <w:color w:val="0000FF"/>
                <w:sz w:val="20"/>
                <w:szCs w:val="20"/>
              </w:rPr>
              <w:t>OTHERS</w:t>
            </w:r>
            <w:r w:rsidRPr="18B81B45">
              <w:rPr>
                <w:rFonts w:ascii="Courier New" w:hAnsi="Courier New" w:eastAsia="Courier New" w:cs="Courier New"/>
                <w:sz w:val="20"/>
                <w:szCs w:val="20"/>
              </w:rPr>
              <w:t xml:space="preserve"> </w:t>
            </w:r>
            <w:r w:rsidRPr="18B81B45">
              <w:rPr>
                <w:rFonts w:ascii="Courier New" w:hAnsi="Courier New" w:eastAsia="Courier New" w:cs="Courier New"/>
                <w:b/>
                <w:bCs/>
                <w:color w:val="000080"/>
                <w:sz w:val="20"/>
                <w:szCs w:val="20"/>
              </w:rPr>
              <w:t>=&gt;</w:t>
            </w:r>
            <w:r w:rsidRPr="18B81B45">
              <w:rPr>
                <w:rFonts w:ascii="Courier New" w:hAnsi="Courier New" w:eastAsia="Courier New" w:cs="Courier New"/>
                <w:sz w:val="20"/>
                <w:szCs w:val="20"/>
              </w:rPr>
              <w:t xml:space="preserve"> </w:t>
            </w:r>
            <w:r w:rsidRPr="18B81B45">
              <w:rPr>
                <w:rFonts w:ascii="Courier New" w:hAnsi="Courier New" w:eastAsia="Courier New" w:cs="Courier New"/>
                <w:color w:val="808080" w:themeColor="background1" w:themeShade="80"/>
                <w:sz w:val="20"/>
                <w:szCs w:val="20"/>
              </w:rPr>
              <w:t>'Z'</w:t>
            </w:r>
            <w:r w:rsidRPr="18B81B45">
              <w:rPr>
                <w:rFonts w:ascii="Courier New" w:hAnsi="Courier New" w:eastAsia="Courier New" w:cs="Courier New"/>
                <w:b/>
                <w:bCs/>
                <w:color w:val="000080"/>
                <w:sz w:val="20"/>
                <w:szCs w:val="20"/>
              </w:rPr>
              <w:t>);</w:t>
            </w:r>
            <w:r w:rsidRPr="18B81B45">
              <w:rPr>
                <w:rFonts w:ascii="Courier New" w:hAnsi="Courier New" w:eastAsia="Courier New" w:cs="Courier New"/>
                <w:sz w:val="20"/>
                <w:szCs w:val="20"/>
              </w:rPr>
              <w:t xml:space="preserve"> </w:t>
            </w:r>
          </w:p>
          <w:p w:rsidR="008E4806" w:rsidP="7C1593D1" w:rsidRDefault="7C1593D1" w14:paraId="02BA403E" w14:textId="7F732322">
            <w:pPr>
              <w:pStyle w:val="LO-normal"/>
              <w:widowControl w:val="0"/>
              <w:rPr>
                <w:rFonts w:ascii="Courier New" w:hAnsi="Courier New" w:eastAsia="Courier New" w:cs="Courier New"/>
                <w:sz w:val="20"/>
                <w:szCs w:val="20"/>
              </w:rPr>
            </w:pPr>
            <w:r w:rsidRPr="422EB924">
              <w:rPr>
                <w:rFonts w:ascii="Courier New" w:hAnsi="Courier New" w:eastAsia="Courier New" w:cs="Courier New"/>
                <w:color w:val="FF8000"/>
                <w:sz w:val="20"/>
                <w:szCs w:val="20"/>
              </w:rPr>
              <w:t>24</w:t>
            </w:r>
            <w:r w:rsidRPr="422EB924">
              <w:rPr>
                <w:rFonts w:ascii="Courier New" w:hAnsi="Courier New" w:eastAsia="Courier New" w:cs="Courier New"/>
                <w:sz w:val="20"/>
                <w:szCs w:val="20"/>
              </w:rPr>
              <w:t xml:space="preserve">          </w:t>
            </w:r>
            <w:r w:rsidRPr="422EB924">
              <w:rPr>
                <w:rFonts w:ascii="Courier New" w:hAnsi="Courier New" w:eastAsia="Courier New" w:cs="Courier New"/>
                <w:color w:val="008000"/>
                <w:sz w:val="20"/>
                <w:szCs w:val="20"/>
              </w:rPr>
              <w:t xml:space="preserve">--или , пошто </w:t>
            </w:r>
            <w:r w:rsidRPr="422EB924" w:rsidR="292A253C">
              <w:rPr>
                <w:rFonts w:ascii="Courier New" w:hAnsi="Courier New" w:eastAsia="Courier New" w:cs="Courier New"/>
                <w:color w:val="008000"/>
                <w:sz w:val="20"/>
                <w:szCs w:val="20"/>
              </w:rPr>
              <w:t>c</w:t>
            </w:r>
            <w:r w:rsidRPr="422EB924">
              <w:rPr>
                <w:rFonts w:ascii="Courier New" w:hAnsi="Courier New" w:eastAsia="Courier New" w:cs="Courier New"/>
                <w:color w:val="008000"/>
                <w:sz w:val="20"/>
                <w:szCs w:val="20"/>
              </w:rPr>
              <w:t xml:space="preserve"> има тачно 8 битова: c&lt;="ZZZZZZZZ"; </w:t>
            </w:r>
          </w:p>
          <w:p w:rsidR="008E4806" w:rsidRDefault="00525D03" w14:paraId="6708ED3C"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4B217CAA"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659370C9" w14:textId="77777777">
            <w:pPr>
              <w:pStyle w:val="LO-normal"/>
              <w:widowControl w:val="0"/>
              <w:rPr>
                <w:rFonts w:ascii="Courier New" w:hAnsi="Courier New" w:eastAsia="Courier New" w:cs="Courier New"/>
                <w:sz w:val="20"/>
                <w:szCs w:val="20"/>
              </w:rPr>
            </w:pPr>
            <w:r>
              <w:rPr>
                <w:rFonts w:ascii="Courier New" w:hAnsi="Courier New" w:eastAsia="Courier New" w:cs="Courier New"/>
                <w:color w:val="FF8000"/>
                <w:sz w:val="20"/>
                <w:szCs w:val="20"/>
              </w:rPr>
              <w:t>27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example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8E4806" w:rsidRDefault="00525D03" w14:paraId="034394B2" w14:textId="77777777">
            <w:pPr>
              <w:pStyle w:val="LO-normal"/>
              <w:widowControl w:val="0"/>
              <w:rPr>
                <w:rFonts w:ascii="Arial" w:hAnsi="Arial" w:eastAsia="Arial" w:cs="Arial"/>
              </w:rPr>
            </w:pPr>
            <w:r>
              <w:rPr>
                <w:rFonts w:ascii="Courier New" w:hAnsi="Courier New" w:eastAsia="Courier New" w:cs="Courier New"/>
                <w:color w:val="FF8000"/>
                <w:sz w:val="20"/>
                <w:szCs w:val="20"/>
              </w:rPr>
              <w:t>28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tc>
      </w:tr>
      <w:tr w:rsidR="008E4806" w:rsidTr="057405E6" w14:paraId="09E7AB03"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8E4806" w:rsidP="7C1593D1" w:rsidRDefault="7C1593D1" w14:paraId="768AE1EE" w14:textId="085A69B7">
            <w:pPr>
              <w:pStyle w:val="LO-normal"/>
              <w:widowControl w:val="0"/>
              <w:jc w:val="both"/>
              <w:rPr>
                <w:rFonts w:ascii="Arial" w:hAnsi="Arial" w:eastAsia="Arial" w:cs="Arial"/>
              </w:rPr>
            </w:pPr>
            <w:r w:rsidRPr="7C1593D1">
              <w:rPr>
                <w:rFonts w:ascii="Arial" w:hAnsi="Arial" w:eastAsia="Arial" w:cs="Arial"/>
              </w:rPr>
              <w:t xml:space="preserve">л. </w:t>
            </w:r>
            <w:r w:rsidRPr="7C1593D1">
              <w:rPr>
                <w:rFonts w:ascii="Courier New" w:hAnsi="Courier New" w:eastAsia="Courier New" w:cs="Courier New"/>
                <w:color w:val="FF8000"/>
                <w:sz w:val="20"/>
                <w:szCs w:val="20"/>
              </w:rPr>
              <w:t>23</w:t>
            </w:r>
            <w:r w:rsidRPr="7C1593D1">
              <w:rPr>
                <w:rFonts w:ascii="Arial" w:hAnsi="Arial" w:eastAsia="Arial" w:cs="Arial"/>
              </w:rPr>
              <w:t xml:space="preserve">: елемент агрегата </w:t>
            </w:r>
            <w:r w:rsidRPr="7C1593D1">
              <w:rPr>
                <w:rFonts w:ascii="Courier New" w:hAnsi="Courier New" w:eastAsia="Courier New" w:cs="Courier New"/>
                <w:b/>
                <w:bCs/>
                <w:color w:val="0000FF"/>
                <w:sz w:val="20"/>
                <w:szCs w:val="20"/>
              </w:rPr>
              <w:t>OTHERS</w:t>
            </w:r>
            <w:r w:rsidRPr="7C1593D1">
              <w:rPr>
                <w:rFonts w:ascii="Arial" w:hAnsi="Arial" w:eastAsia="Arial" w:cs="Arial"/>
              </w:rPr>
              <w:t xml:space="preserve">, специфицира да “све остале” чланове агрегата, ненаведене испред у агрегату. У конкрентом случају, обзиром да је ширина порта 8 битова, могла се навести и константа као у л. </w:t>
            </w:r>
            <w:r w:rsidRPr="7C1593D1">
              <w:rPr>
                <w:rFonts w:ascii="Courier New" w:hAnsi="Courier New" w:eastAsia="Courier New" w:cs="Courier New"/>
                <w:color w:val="FF8000"/>
                <w:sz w:val="20"/>
                <w:szCs w:val="20"/>
              </w:rPr>
              <w:t>24</w:t>
            </w:r>
            <w:r w:rsidRPr="7C1593D1">
              <w:rPr>
                <w:rFonts w:ascii="Arial" w:hAnsi="Arial" w:eastAsia="Arial" w:cs="Arial"/>
              </w:rPr>
              <w:t xml:space="preserve">. Да ширина порта зависи од </w:t>
            </w:r>
            <w:r w:rsidRPr="7C1593D1">
              <w:rPr>
                <w:rFonts w:ascii="Arial" w:hAnsi="Arial" w:eastAsia="Arial" w:cs="Arial"/>
                <w:i/>
                <w:iCs/>
              </w:rPr>
              <w:t xml:space="preserve">generic </w:t>
            </w:r>
            <w:r w:rsidRPr="7C1593D1">
              <w:rPr>
                <w:rFonts w:ascii="Arial" w:hAnsi="Arial" w:eastAsia="Arial" w:cs="Arial"/>
              </w:rPr>
              <w:t xml:space="preserve">константе , употреба агрегата као у л. </w:t>
            </w:r>
            <w:r w:rsidRPr="7C1593D1">
              <w:rPr>
                <w:rFonts w:ascii="Courier New" w:hAnsi="Courier New" w:eastAsia="Courier New" w:cs="Courier New"/>
                <w:color w:val="FF8000"/>
                <w:sz w:val="20"/>
                <w:szCs w:val="20"/>
              </w:rPr>
              <w:t>23</w:t>
            </w:r>
            <w:r w:rsidRPr="7C1593D1">
              <w:rPr>
                <w:rFonts w:ascii="Arial" w:hAnsi="Arial" w:eastAsia="Arial" w:cs="Arial"/>
              </w:rPr>
              <w:t xml:space="preserve"> би била неопходна.</w:t>
            </w:r>
          </w:p>
        </w:tc>
      </w:tr>
      <w:tr w:rsidR="28AD98E0" w:rsidTr="057405E6" w14:paraId="23F8F868">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8AD98E0" w:rsidP="28AD98E0" w:rsidRDefault="28AD98E0" w14:paraId="39075AA2" w14:textId="706A45D5">
            <w:pPr>
              <w:pStyle w:val="LO-normal"/>
              <w:jc w:val="both"/>
              <w:rPr>
                <w:rFonts w:ascii="Arial" w:hAnsi="Arial" w:eastAsia="Arial" w:cs="Arial"/>
              </w:rPr>
            </w:pPr>
          </w:p>
        </w:tc>
      </w:tr>
      <w:bookmarkEnd w:id="39"/>
    </w:tbl>
    <w:p w:rsidR="008E4806" w:rsidRDefault="008E4806" w14:paraId="66204FF1" w14:textId="77777777">
      <w:pPr>
        <w:pStyle w:val="LO-normal"/>
        <w:rPr>
          <w:rFonts w:ascii="Arial" w:hAnsi="Arial" w:eastAsia="Arial" w:cs="Arial"/>
          <w:color w:val="008000"/>
          <w:sz w:val="20"/>
          <w:szCs w:val="20"/>
          <w:highlight w:val="white"/>
        </w:rPr>
      </w:pPr>
    </w:p>
    <w:p w:rsidR="008E4806" w:rsidRDefault="7C1593D1" w14:paraId="46F43384" w14:textId="4F4E5D67">
      <w:pPr>
        <w:pStyle w:val="LO-normal"/>
        <w:widowControl w:val="0"/>
        <w:jc w:val="both"/>
        <w:rPr>
          <w:rFonts w:ascii="Arial" w:hAnsi="Arial" w:eastAsia="Arial" w:cs="Arial"/>
        </w:rPr>
      </w:pPr>
      <w:r w:rsidRPr="66B93EF4">
        <w:rPr>
          <w:rFonts w:ascii="Arial" w:hAnsi="Arial" w:eastAsia="Arial" w:cs="Arial"/>
        </w:rPr>
        <w:t xml:space="preserve">Нови елемент језика приказан у </w:t>
      </w:r>
      <w:hyperlink w:history="1" w:anchor="Primer10">
        <w:r w:rsidRPr="66B93EF4" w:rsidR="612B394D">
          <w:rPr>
            <w:rStyle w:val="Hyperlink"/>
            <w:rFonts w:ascii="Arial" w:hAnsi="Arial" w:eastAsia="Arial" w:cs="Arial"/>
          </w:rPr>
          <w:t>пример</w:t>
        </w:r>
        <w:r w:rsidRPr="66B93EF4">
          <w:rPr>
            <w:rStyle w:val="Hyperlink"/>
            <w:rFonts w:ascii="Arial" w:hAnsi="Arial" w:eastAsia="Arial" w:cs="Arial"/>
          </w:rPr>
          <w:t xml:space="preserve"> </w:t>
        </w:r>
        <w:r w:rsidRPr="66B93EF4" w:rsidR="2AD19EE7">
          <w:rPr>
            <w:rStyle w:val="Hyperlink"/>
            <w:rFonts w:ascii="Arial" w:hAnsi="Arial" w:eastAsia="Arial" w:cs="Arial"/>
          </w:rPr>
          <w:t>10</w:t>
        </w:r>
      </w:hyperlink>
      <w:r w:rsidRPr="66B93EF4">
        <w:rPr>
          <w:rFonts w:ascii="Arial" w:hAnsi="Arial" w:eastAsia="Arial" w:cs="Arial"/>
        </w:rPr>
        <w:t xml:space="preserve"> јесте употреба </w:t>
      </w:r>
      <w:r w:rsidRPr="66B93EF4">
        <w:rPr>
          <w:rFonts w:ascii="Arial" w:hAnsi="Arial" w:eastAsia="Arial" w:cs="Arial"/>
          <w:b/>
          <w:bCs/>
        </w:rPr>
        <w:t>агрегата OTHERS</w:t>
      </w:r>
      <w:r w:rsidRPr="66B93EF4">
        <w:rPr>
          <w:rFonts w:ascii="Arial" w:hAnsi="Arial" w:eastAsia="Arial" w:cs="Arial"/>
        </w:rPr>
        <w:t xml:space="preserve">. Агрегат OTHERS се користи када желимо да остатак елемената агрегата, који у агрегату нису наведени испред, поставимо на одређену вредност. </w:t>
      </w:r>
    </w:p>
    <w:p w:rsidR="008E4806" w:rsidRDefault="008E4806" w14:paraId="2DBF0D7D" w14:textId="77777777">
      <w:pPr>
        <w:pStyle w:val="LO-normal"/>
        <w:widowControl w:val="0"/>
        <w:rPr>
          <w:rFonts w:ascii="Arial" w:hAnsi="Arial" w:eastAsia="Arial" w:cs="Arial"/>
        </w:rPr>
      </w:pPr>
    </w:p>
    <w:p w:rsidR="008E4806" w:rsidRDefault="7C1593D1" w14:paraId="35ED53E7" w14:textId="17DDA1EC">
      <w:pPr>
        <w:pStyle w:val="LO-normal"/>
        <w:widowControl w:val="0"/>
        <w:jc w:val="both"/>
        <w:rPr>
          <w:rFonts w:ascii="Arial" w:hAnsi="Arial" w:eastAsia="Arial" w:cs="Arial"/>
          <w:color w:val="008000"/>
          <w:sz w:val="20"/>
          <w:szCs w:val="20"/>
          <w:highlight w:val="white"/>
        </w:rPr>
      </w:pPr>
      <w:r w:rsidRPr="7C1593D1">
        <w:rPr>
          <w:rFonts w:ascii="Arial" w:hAnsi="Arial" w:eastAsia="Arial" w:cs="Arial"/>
        </w:rPr>
        <w:t xml:space="preserve">Нпр (0=&gt;’0’, 1|2=&gt;’1’, </w:t>
      </w:r>
      <w:r w:rsidRPr="7C1593D1">
        <w:rPr>
          <w:rFonts w:ascii="Arial" w:hAnsi="Arial" w:eastAsia="Arial" w:cs="Arial"/>
          <w:b/>
          <w:bCs/>
        </w:rPr>
        <w:t>others</w:t>
      </w:r>
      <w:r w:rsidRPr="7C1593D1">
        <w:rPr>
          <w:rFonts w:ascii="Arial" w:hAnsi="Arial" w:eastAsia="Arial" w:cs="Arial"/>
        </w:rPr>
        <w:t>=&gt;’0’) израз каже да ће се елемент 0 сетовати на ‘0’, елементи 1 и 2 сетовати на ‘1’, а сви остали елементи ће бити сетовани на ‘0’. Овде треба запазити и симбол | (</w:t>
      </w:r>
      <w:r w:rsidRPr="7C1593D1">
        <w:rPr>
          <w:rFonts w:ascii="Arial" w:hAnsi="Arial" w:eastAsia="Arial" w:cs="Arial"/>
          <w:i/>
          <w:iCs/>
        </w:rPr>
        <w:t>pipe</w:t>
      </w:r>
      <w:r w:rsidRPr="7C1593D1">
        <w:rPr>
          <w:rFonts w:ascii="Arial" w:hAnsi="Arial" w:eastAsia="Arial" w:cs="Arial"/>
        </w:rPr>
        <w:t xml:space="preserve">), којим се написани индекси раздвајају. Ово је именовани запис агрегације, елементи се именују. Код позиционог записа, наводе се само вредности елемената, у редоследу из декларације. Иста агрегација, под условом да је декларација била </w:t>
      </w:r>
      <w:r w:rsidRPr="7C1593D1">
        <w:rPr>
          <w:rFonts w:ascii="Courier New" w:hAnsi="Courier New" w:eastAsia="Courier New" w:cs="Courier New"/>
          <w:b/>
          <w:bCs/>
          <w:color w:val="000080"/>
          <w:sz w:val="20"/>
          <w:szCs w:val="20"/>
        </w:rPr>
        <w:t>(</w:t>
      </w:r>
      <w:r w:rsidRPr="7C1593D1">
        <w:rPr>
          <w:rFonts w:ascii="Courier New" w:hAnsi="Courier New" w:eastAsia="Courier New" w:cs="Courier New"/>
          <w:color w:val="FF8000"/>
          <w:sz w:val="20"/>
          <w:szCs w:val="20"/>
        </w:rPr>
        <w:t>0</w:t>
      </w:r>
      <w:r w:rsidRPr="7C1593D1">
        <w:rPr>
          <w:rFonts w:ascii="Courier New" w:hAnsi="Courier New" w:eastAsia="Courier New" w:cs="Courier New"/>
          <w:sz w:val="20"/>
          <w:szCs w:val="20"/>
        </w:rPr>
        <w:t xml:space="preserve"> </w:t>
      </w:r>
      <w:r w:rsidRPr="7C1593D1">
        <w:rPr>
          <w:rFonts w:ascii="Courier New" w:hAnsi="Courier New" w:eastAsia="Courier New" w:cs="Courier New"/>
          <w:b/>
          <w:bCs/>
          <w:color w:val="0000FF"/>
          <w:sz w:val="20"/>
          <w:szCs w:val="20"/>
        </w:rPr>
        <w:t>TO</w:t>
      </w:r>
      <w:r w:rsidRPr="7C1593D1">
        <w:rPr>
          <w:rFonts w:ascii="Courier New" w:hAnsi="Courier New" w:eastAsia="Courier New" w:cs="Courier New"/>
          <w:sz w:val="20"/>
          <w:szCs w:val="20"/>
        </w:rPr>
        <w:t xml:space="preserve"> X</w:t>
      </w:r>
      <w:r w:rsidRPr="7C1593D1">
        <w:rPr>
          <w:rFonts w:ascii="Courier New" w:hAnsi="Courier New" w:eastAsia="Courier New" w:cs="Courier New"/>
          <w:b/>
          <w:bCs/>
          <w:color w:val="000080"/>
          <w:sz w:val="20"/>
          <w:szCs w:val="20"/>
        </w:rPr>
        <w:t>)</w:t>
      </w:r>
      <w:r w:rsidRPr="7C1593D1">
        <w:rPr>
          <w:rFonts w:ascii="Arial" w:hAnsi="Arial" w:eastAsia="Arial" w:cs="Arial"/>
        </w:rPr>
        <w:t xml:space="preserve"> (а не </w:t>
      </w:r>
      <w:r w:rsidRPr="7C1593D1">
        <w:rPr>
          <w:rFonts w:ascii="Courier New" w:hAnsi="Courier New" w:eastAsia="Courier New" w:cs="Courier New"/>
          <w:b/>
          <w:bCs/>
          <w:color w:val="000080"/>
          <w:sz w:val="20"/>
          <w:szCs w:val="20"/>
        </w:rPr>
        <w:t>(</w:t>
      </w:r>
      <w:r w:rsidRPr="7C1593D1">
        <w:rPr>
          <w:rFonts w:ascii="Courier New" w:hAnsi="Courier New" w:eastAsia="Courier New" w:cs="Courier New"/>
          <w:sz w:val="20"/>
          <w:szCs w:val="20"/>
        </w:rPr>
        <w:t xml:space="preserve">X </w:t>
      </w:r>
      <w:r w:rsidRPr="7C1593D1">
        <w:rPr>
          <w:rFonts w:ascii="Courier New" w:hAnsi="Courier New" w:eastAsia="Courier New" w:cs="Courier New"/>
          <w:b/>
          <w:bCs/>
          <w:color w:val="0000FF"/>
          <w:sz w:val="20"/>
          <w:szCs w:val="20"/>
        </w:rPr>
        <w:t>DOWNTO</w:t>
      </w:r>
      <w:r w:rsidRPr="7C1593D1">
        <w:rPr>
          <w:rFonts w:ascii="Courier New" w:hAnsi="Courier New" w:eastAsia="Courier New" w:cs="Courier New"/>
          <w:sz w:val="20"/>
          <w:szCs w:val="20"/>
        </w:rPr>
        <w:t xml:space="preserve"> </w:t>
      </w:r>
      <w:r w:rsidRPr="7C1593D1">
        <w:rPr>
          <w:rFonts w:ascii="Courier New" w:hAnsi="Courier New" w:eastAsia="Courier New" w:cs="Courier New"/>
          <w:color w:val="FF8000"/>
          <w:sz w:val="20"/>
          <w:szCs w:val="20"/>
        </w:rPr>
        <w:t>0</w:t>
      </w:r>
      <w:r w:rsidRPr="7C1593D1">
        <w:rPr>
          <w:rFonts w:ascii="Courier New" w:hAnsi="Courier New" w:eastAsia="Courier New" w:cs="Courier New"/>
          <w:b/>
          <w:bCs/>
          <w:color w:val="000080"/>
          <w:sz w:val="20"/>
          <w:szCs w:val="20"/>
        </w:rPr>
        <w:t>)</w:t>
      </w:r>
      <w:r w:rsidRPr="7C1593D1">
        <w:rPr>
          <w:rFonts w:ascii="Arial" w:hAnsi="Arial" w:eastAsia="Arial" w:cs="Arial"/>
        </w:rPr>
        <w:t xml:space="preserve">), би се могла записати: (‘0’,’1’,’1’, others=&gt;0). Ако постоји </w:t>
      </w:r>
      <w:r w:rsidRPr="7C1593D1">
        <w:rPr>
          <w:rFonts w:ascii="Arial" w:hAnsi="Arial" w:eastAsia="Arial" w:cs="Arial"/>
          <w:b/>
          <w:bCs/>
        </w:rPr>
        <w:t xml:space="preserve">others </w:t>
      </w:r>
      <w:r w:rsidRPr="7C1593D1">
        <w:rPr>
          <w:rFonts w:ascii="Arial" w:hAnsi="Arial" w:eastAsia="Arial" w:cs="Arial"/>
        </w:rPr>
        <w:t>у агрегацији, онда мора да се пише на крају.</w:t>
      </w:r>
    </w:p>
    <w:p w:rsidR="008E4806" w:rsidRDefault="00525D03" w14:paraId="6B62F1B3" w14:textId="77777777">
      <w:pPr>
        <w:pStyle w:val="LO-normal"/>
        <w:spacing w:line="276" w:lineRule="auto"/>
        <w:rPr>
          <w:rFonts w:ascii="Arial" w:hAnsi="Arial" w:eastAsia="Arial" w:cs="Arial"/>
          <w:color w:val="000000"/>
        </w:rPr>
      </w:pPr>
      <w:r>
        <w:rPr>
          <w:rFonts w:ascii="Arial" w:hAnsi="Arial" w:eastAsia="Arial" w:cs="Arial"/>
        </w:rPr>
        <w:tab/>
      </w:r>
      <w:r>
        <w:rPr>
          <w:rFonts w:ascii="Arial" w:hAnsi="Arial" w:eastAsia="Arial" w:cs="Arial"/>
        </w:rPr>
        <w:tab/>
      </w:r>
      <w:r>
        <w:rPr>
          <w:rFonts w:ascii="Arial" w:hAnsi="Arial" w:eastAsia="Arial" w:cs="Arial"/>
        </w:rPr>
        <w:tab/>
      </w:r>
    </w:p>
    <w:p w:rsidR="008E4806" w:rsidP="7C1593D1" w:rsidRDefault="008E4806" w14:paraId="041EFE2E" w14:textId="77777777">
      <w:pPr>
        <w:pStyle w:val="LO-normal"/>
        <w:spacing w:line="276" w:lineRule="auto"/>
        <w:ind w:left="720"/>
        <w:jc w:val="center"/>
        <w:rPr>
          <w:rFonts w:ascii="Arial" w:hAnsi="Arial" w:eastAsia="Arial" w:cs="Arial"/>
          <w:color w:val="76923C"/>
          <w:sz w:val="28"/>
          <w:szCs w:val="28"/>
        </w:rPr>
      </w:pPr>
    </w:p>
    <w:p w:rsidR="008E4806" w:rsidRDefault="008E4806" w14:paraId="02F2C34E" w14:textId="77777777">
      <w:pPr>
        <w:pStyle w:val="LO-normal"/>
        <w:spacing w:after="200" w:line="276" w:lineRule="auto"/>
        <w:rPr>
          <w:rFonts w:ascii="Arial" w:hAnsi="Arial" w:eastAsia="Arial" w:cs="Arial"/>
        </w:rPr>
      </w:pPr>
    </w:p>
    <w:sectPr w:rsidR="008E4806">
      <w:headerReference w:type="even" r:id="rId15"/>
      <w:headerReference w:type="default" r:id="rId16"/>
      <w:pgSz w:w="12240" w:h="15840" w:orient="portrait"/>
      <w:pgMar w:top="1440" w:right="1440" w:bottom="1440" w:left="1440" w:header="720" w:footer="0" w:gutter="0"/>
      <w:pgNumType w:start="1"/>
      <w:cols w:space="720"/>
      <w:formProt w:val="0"/>
      <w:docGrid w:linePitch="100" w:charSpace="4096"/>
      <w:footerReference w:type="default" r:id="R650a7fd60c6e4c8b"/>
      <w:footerReference w:type="even" r:id="Rc67807ad464842b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J" w:author="Milos Jovanovic" w:date="2020-04-10T01:56:00Z" w:id="13">
    <w:p w:rsidR="00C3754C" w:rsidRDefault="00C3754C" w14:paraId="0994FCBB" w14:textId="19683452">
      <w:pPr>
        <w:pStyle w:val="LO-normal"/>
      </w:pPr>
      <w:r>
        <w:t>Ako proces nema wait ni sensitivity listu da li se dodela signalima nece nikad izvrsiti?</w:t>
      </w:r>
      <w:r>
        <w:annotationRef/>
      </w:r>
    </w:p>
  </w:comment>
  <w:comment w:initials="MB" w:author="Miljana Bogdanovic" w:date="2020-04-11T20:45:00Z" w:id="14">
    <w:p w:rsidR="00C3754C" w:rsidRDefault="00C3754C" w14:paraId="31602406" w14:textId="57906ABC">
      <w:pPr>
        <w:pStyle w:val="LO-normal"/>
      </w:pPr>
      <w:r>
        <w:t>Mislim da se dodele izvršavaju nakon što se proces suspenduje, tako da se pod navedenim uslovima neće dodeliti</w:t>
      </w:r>
      <w:r>
        <w:annotationRef/>
      </w:r>
    </w:p>
  </w:comment>
  <w:comment w:initials="MJ" w:author="Milos Jovanovic" w:date="2020-04-13T12:09:00Z" w:id="15">
    <w:p w:rsidR="00C3754C" w:rsidRDefault="00C3754C" w14:paraId="5EFA65E2" w14:textId="38D20A6C">
      <w:pPr>
        <w:pStyle w:val="LO-normal"/>
      </w:pPr>
      <w:r>
        <w:t>Hvala :-D</w:t>
      </w:r>
      <w:r>
        <w:annotationRef/>
      </w:r>
    </w:p>
  </w:comment>
  <w:comment w:initials="AM" w:author="Andjelija Mladenovic" w:date="2021-04-07T23:32:55" w:id="82290457">
    <w:p w:rsidR="760613CC" w:rsidRDefault="760613CC" w14:paraId="2FAB351B" w14:textId="488EB684">
      <w:pPr>
        <w:pStyle w:val="CommentText"/>
      </w:pPr>
      <w:r w:rsidR="760613CC">
        <w:rPr/>
        <w:t>Pomoću signala c01 povezani su cout prvog(u entitetu bit0) i cin drugog sabirača(u entitetu bit1)</w:t>
      </w:r>
      <w:r>
        <w:rPr>
          <w:rStyle w:val="CommentReference"/>
        </w:rPr>
        <w:annotationRef/>
      </w:r>
    </w:p>
  </w:comment>
  <w:comment w:initials="AM" w:author="Andjelija Mladenovic" w:date="2021-04-14T22:27:52" w:id="1397086756">
    <w:p w:rsidR="48962772" w:rsidRDefault="48962772" w14:paraId="34F1786A" w14:textId="6AA3B21A">
      <w:pPr>
        <w:pStyle w:val="CommentText"/>
      </w:pPr>
      <w:r w:rsidR="48962772">
        <w:rPr/>
        <w:t>U EDA playground mora pre imena entiteta da se napise work. , inace kod nece da se iskompajlira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94FCBB"/>
  <w15:commentEx w15:done="0" w15:paraId="31602406" w15:paraIdParent="0994FCBB"/>
  <w15:commentEx w15:done="0" w15:paraId="5EFA65E2" w15:paraIdParent="0994FCBB"/>
  <w15:commentEx w15:done="0" w15:paraId="2FAB351B"/>
  <w15:commentEx w15:done="0" w15:paraId="34F1786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C2146E" w16cex:dateUtc="2020-04-09T23:56:00Z"/>
  <w16cex:commentExtensible w16cex:durableId="7EB941ED" w16cex:dateUtc="2020-04-11T18:45:00Z"/>
  <w16cex:commentExtensible w16cex:durableId="55319F1B" w16cex:dateUtc="2020-04-13T10:09:00Z"/>
  <w16cex:commentExtensible w16cex:durableId="26C61FCA" w16cex:dateUtc="2021-04-07T21:32:55.819Z"/>
  <w16cex:commentExtensible w16cex:durableId="52AF06C5" w16cex:dateUtc="2021-04-14T20:27:52.49Z"/>
</w16cex:commentsExtensible>
</file>

<file path=word/commentsIds.xml><?xml version="1.0" encoding="utf-8"?>
<w16cid:commentsIds xmlns:mc="http://schemas.openxmlformats.org/markup-compatibility/2006" xmlns:w16cid="http://schemas.microsoft.com/office/word/2016/wordml/cid" mc:Ignorable="w16cid">
  <w16cid:commentId w16cid:paraId="0994FCBB" w16cid:durableId="2CC2146E"/>
  <w16cid:commentId w16cid:paraId="31602406" w16cid:durableId="7EB941ED"/>
  <w16cid:commentId w16cid:paraId="5EFA65E2" w16cid:durableId="55319F1B"/>
  <w16cid:commentId w16cid:paraId="2FAB351B" w16cid:durableId="26C61FCA"/>
  <w16cid:commentId w16cid:paraId="34F1786A" w16cid:durableId="52AF0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754C" w:rsidRDefault="00C3754C" w14:paraId="6521149C" w14:textId="77777777">
      <w:r>
        <w:separator/>
      </w:r>
    </w:p>
  </w:endnote>
  <w:endnote w:type="continuationSeparator" w:id="0">
    <w:p w:rsidR="00C3754C" w:rsidRDefault="00C3754C" w14:paraId="1A6AEDAE" w14:textId="77777777">
      <w:r>
        <w:continuationSeparator/>
      </w:r>
    </w:p>
  </w:endnote>
  <w:endnote w:type="continuationNotice" w:id="1">
    <w:p w:rsidR="00C3754C" w:rsidRDefault="00C3754C" w14:paraId="4014A07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11EA2E" w:rsidTr="5011EA2E" w14:paraId="2D7091F6">
      <w:tc>
        <w:tcPr>
          <w:tcW w:w="3120" w:type="dxa"/>
          <w:tcMar/>
        </w:tcPr>
        <w:p w:rsidR="5011EA2E" w:rsidP="5011EA2E" w:rsidRDefault="5011EA2E" w14:paraId="399093AE" w14:textId="0120C22C">
          <w:pPr>
            <w:pStyle w:val="Header"/>
            <w:bidi w:val="0"/>
            <w:ind w:left="-115"/>
            <w:jc w:val="left"/>
          </w:pPr>
        </w:p>
      </w:tc>
      <w:tc>
        <w:tcPr>
          <w:tcW w:w="3120" w:type="dxa"/>
          <w:tcMar/>
        </w:tcPr>
        <w:p w:rsidR="5011EA2E" w:rsidP="5011EA2E" w:rsidRDefault="5011EA2E" w14:paraId="51450A79" w14:textId="48ED76EB">
          <w:pPr>
            <w:pStyle w:val="Header"/>
            <w:bidi w:val="0"/>
            <w:jc w:val="center"/>
          </w:pPr>
        </w:p>
      </w:tc>
      <w:tc>
        <w:tcPr>
          <w:tcW w:w="3120" w:type="dxa"/>
          <w:tcMar/>
        </w:tcPr>
        <w:p w:rsidR="5011EA2E" w:rsidP="5011EA2E" w:rsidRDefault="5011EA2E" w14:paraId="5AD7A504" w14:textId="04CB989D">
          <w:pPr>
            <w:pStyle w:val="Header"/>
            <w:bidi w:val="0"/>
            <w:ind w:right="-115"/>
            <w:jc w:val="right"/>
          </w:pPr>
        </w:p>
      </w:tc>
    </w:tr>
  </w:tbl>
  <w:p w:rsidR="5011EA2E" w:rsidP="5011EA2E" w:rsidRDefault="5011EA2E" w14:paraId="748DCC7D" w14:textId="1796BB5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11EA2E" w:rsidTr="5011EA2E" w14:paraId="6A163974">
      <w:tc>
        <w:tcPr>
          <w:tcW w:w="3120" w:type="dxa"/>
          <w:tcMar/>
        </w:tcPr>
        <w:p w:rsidR="5011EA2E" w:rsidP="5011EA2E" w:rsidRDefault="5011EA2E" w14:paraId="5266D181" w14:textId="02C43376">
          <w:pPr>
            <w:pStyle w:val="Header"/>
            <w:bidi w:val="0"/>
            <w:ind w:left="-115"/>
            <w:jc w:val="left"/>
          </w:pPr>
        </w:p>
      </w:tc>
      <w:tc>
        <w:tcPr>
          <w:tcW w:w="3120" w:type="dxa"/>
          <w:tcMar/>
        </w:tcPr>
        <w:p w:rsidR="5011EA2E" w:rsidP="5011EA2E" w:rsidRDefault="5011EA2E" w14:paraId="446735BC" w14:textId="2364A9F9">
          <w:pPr>
            <w:pStyle w:val="Header"/>
            <w:bidi w:val="0"/>
            <w:jc w:val="center"/>
          </w:pPr>
        </w:p>
      </w:tc>
      <w:tc>
        <w:tcPr>
          <w:tcW w:w="3120" w:type="dxa"/>
          <w:tcMar/>
        </w:tcPr>
        <w:p w:rsidR="5011EA2E" w:rsidP="5011EA2E" w:rsidRDefault="5011EA2E" w14:paraId="110BEE08" w14:textId="1F60AC80">
          <w:pPr>
            <w:pStyle w:val="Header"/>
            <w:bidi w:val="0"/>
            <w:ind w:right="-115"/>
            <w:jc w:val="right"/>
          </w:pPr>
        </w:p>
      </w:tc>
    </w:tr>
  </w:tbl>
  <w:p w:rsidR="5011EA2E" w:rsidP="5011EA2E" w:rsidRDefault="5011EA2E" w14:paraId="7803DF33" w14:textId="159FBE2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754C" w:rsidRDefault="00C3754C" w14:paraId="499AF695" w14:textId="77777777">
      <w:r>
        <w:separator/>
      </w:r>
    </w:p>
  </w:footnote>
  <w:footnote w:type="continuationSeparator" w:id="0">
    <w:p w:rsidR="00C3754C" w:rsidRDefault="00C3754C" w14:paraId="6E93FC5F" w14:textId="77777777">
      <w:r>
        <w:continuationSeparator/>
      </w:r>
    </w:p>
  </w:footnote>
  <w:footnote w:type="continuationNotice" w:id="1">
    <w:p w:rsidR="00C3754C" w:rsidRDefault="00C3754C" w14:paraId="14B9571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54C" w:rsidRDefault="00C3754C" w14:paraId="7AA06486" w14:textId="77777777">
    <w:pPr>
      <w:pStyle w:val="LO-normal"/>
      <w:tabs>
        <w:tab w:val="center" w:pos="4680"/>
        <w:tab w:val="right" w:pos="9360"/>
      </w:tabs>
      <w:rPr>
        <w:color w:val="000000"/>
      </w:rPr>
    </w:pPr>
    <w:r>
      <w:fldChar w:fldCharType="begin"/>
    </w:r>
    <w:r>
      <w:instrText>PAGE</w:instrText>
    </w:r>
    <w:r>
      <w:fldChar w:fldCharType="separate"/>
    </w:r>
    <w:r w:rsidR="00F5041A">
      <w:rPr>
        <w:noProof/>
      </w:rPr>
      <w:t>10</w:t>
    </w:r>
    <w:r>
      <w:fldChar w:fldCharType="end"/>
    </w:r>
  </w:p>
  <w:p w:rsidR="00C3754C" w:rsidRDefault="00C3754C" w14:paraId="19219836" w14:textId="77777777">
    <w:pPr>
      <w:pStyle w:val="LO-normal"/>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754C" w:rsidRDefault="00C3754C" w14:paraId="784534C2" w14:textId="77777777">
    <w:pPr>
      <w:pStyle w:val="LO-normal"/>
      <w:tabs>
        <w:tab w:val="center" w:pos="4680"/>
        <w:tab w:val="right" w:pos="9360"/>
      </w:tabs>
      <w:jc w:val="right"/>
      <w:rPr>
        <w:color w:val="000000"/>
      </w:rPr>
    </w:pPr>
    <w:r>
      <w:fldChar w:fldCharType="begin"/>
    </w:r>
    <w:r>
      <w:instrText>PAGE</w:instrText>
    </w:r>
    <w:r>
      <w:fldChar w:fldCharType="separate"/>
    </w:r>
    <w:r w:rsidR="00F5041A">
      <w:rPr>
        <w:noProof/>
      </w:rPr>
      <w:t>11</w:t>
    </w:r>
    <w:r>
      <w:fldChar w:fldCharType="end"/>
    </w:r>
  </w:p>
  <w:p w:rsidR="00C3754C" w:rsidRDefault="00C3754C" w14:paraId="680A4E5D" w14:textId="77777777">
    <w:pPr>
      <w:pStyle w:val="LO-normal"/>
      <w:tabs>
        <w:tab w:val="center" w:pos="4680"/>
        <w:tab w:val="right" w:pos="9360"/>
      </w:tabs>
      <w:rPr>
        <w:color w:val="000000"/>
      </w:rPr>
    </w:pPr>
  </w:p>
</w:hdr>
</file>

<file path=word/people.xml><?xml version="1.0" encoding="utf-8"?>
<w15:people xmlns:mc="http://schemas.openxmlformats.org/markup-compatibility/2006" xmlns:w15="http://schemas.microsoft.com/office/word/2012/wordml" mc:Ignorable="w15">
  <w15:person w15:author="Milos Jovanovic">
    <w15:presenceInfo w15:providerId="AD" w15:userId="S::m.jovanovic@elfak.rs::9a39120c-c770-40b0-8800-f595a91e52ae"/>
  </w15:person>
  <w15:person w15:author="Miljana Bogdanovic">
    <w15:presenceInfo w15:providerId="AD" w15:userId="S::miljanabog@elfak.rs::ee23c569-d46c-45c2-84cf-3374e43e20f7"/>
  </w15:person>
  <w15:person w15:author="Aleksandar Djordjevic">
    <w15:presenceInfo w15:providerId="AD" w15:userId="S::coacotw@elfak.rs::4072cd4c-84ce-40bb-bf87-f48959fc9586"/>
  </w15:person>
  <w15:person w15:author="Oliver M. Vojinovic">
    <w15:presenceInfo w15:providerId="AD" w15:userId="S::oliver.vojinovic@elfak.ni.ac.rs::55b63ec7-3acd-4645-bdd2-ed6d836be91c"/>
  </w15:person>
  <w15:person w15:author="Andjelija Mladenovic">
    <w15:presenceInfo w15:providerId="AD" w15:userId="S::andjelija.mladenovic@elfak.rs::54ceb949-98ae-4e8b-af53-75d645796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autoHyphenation/>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1593D1"/>
    <w:rsid w:val="00004FEC"/>
    <w:rsid w:val="0006A9CC"/>
    <w:rsid w:val="001911F3"/>
    <w:rsid w:val="001F1A65"/>
    <w:rsid w:val="002657DA"/>
    <w:rsid w:val="0042548C"/>
    <w:rsid w:val="00427E7D"/>
    <w:rsid w:val="00450105"/>
    <w:rsid w:val="00455A2A"/>
    <w:rsid w:val="00525D03"/>
    <w:rsid w:val="00744795"/>
    <w:rsid w:val="007526BA"/>
    <w:rsid w:val="007A7FBB"/>
    <w:rsid w:val="008E4806"/>
    <w:rsid w:val="00A37B54"/>
    <w:rsid w:val="00B5AE66"/>
    <w:rsid w:val="00BF7F31"/>
    <w:rsid w:val="00C010A3"/>
    <w:rsid w:val="00C3754C"/>
    <w:rsid w:val="00C87226"/>
    <w:rsid w:val="00CC30D4"/>
    <w:rsid w:val="00CD7BA9"/>
    <w:rsid w:val="00D80C44"/>
    <w:rsid w:val="00EC5D84"/>
    <w:rsid w:val="00F3CD82"/>
    <w:rsid w:val="00F5041A"/>
    <w:rsid w:val="00FE2FC2"/>
    <w:rsid w:val="01463458"/>
    <w:rsid w:val="01558AB0"/>
    <w:rsid w:val="0255AEB1"/>
    <w:rsid w:val="025F0A4F"/>
    <w:rsid w:val="0269C59F"/>
    <w:rsid w:val="0270B999"/>
    <w:rsid w:val="03619F18"/>
    <w:rsid w:val="0406A879"/>
    <w:rsid w:val="040F5F4D"/>
    <w:rsid w:val="052CC9D2"/>
    <w:rsid w:val="057405E6"/>
    <w:rsid w:val="06C56597"/>
    <w:rsid w:val="0727DFA4"/>
    <w:rsid w:val="07A68094"/>
    <w:rsid w:val="083BFF18"/>
    <w:rsid w:val="08609D47"/>
    <w:rsid w:val="08632DD0"/>
    <w:rsid w:val="08ACAEEA"/>
    <w:rsid w:val="08CD159F"/>
    <w:rsid w:val="09A54251"/>
    <w:rsid w:val="09D8C90A"/>
    <w:rsid w:val="0B29D047"/>
    <w:rsid w:val="0B4E20FE"/>
    <w:rsid w:val="0BA68DE5"/>
    <w:rsid w:val="0C4047B6"/>
    <w:rsid w:val="0D480E29"/>
    <w:rsid w:val="0D5BE1AC"/>
    <w:rsid w:val="0E761232"/>
    <w:rsid w:val="0EB268D8"/>
    <w:rsid w:val="1009D2F0"/>
    <w:rsid w:val="10188078"/>
    <w:rsid w:val="102C9A55"/>
    <w:rsid w:val="10B267FE"/>
    <w:rsid w:val="10BE538B"/>
    <w:rsid w:val="11C9A953"/>
    <w:rsid w:val="122224D0"/>
    <w:rsid w:val="13C8A4CC"/>
    <w:rsid w:val="14593DA0"/>
    <w:rsid w:val="149C9C39"/>
    <w:rsid w:val="1522E5A0"/>
    <w:rsid w:val="159E4734"/>
    <w:rsid w:val="15D56D53"/>
    <w:rsid w:val="1616618B"/>
    <w:rsid w:val="16516874"/>
    <w:rsid w:val="1775C4C8"/>
    <w:rsid w:val="179DCE0C"/>
    <w:rsid w:val="1834F44D"/>
    <w:rsid w:val="183A7AA8"/>
    <w:rsid w:val="18B81B45"/>
    <w:rsid w:val="19307542"/>
    <w:rsid w:val="19380256"/>
    <w:rsid w:val="1991B126"/>
    <w:rsid w:val="1AA1C7CF"/>
    <w:rsid w:val="1B5A879F"/>
    <w:rsid w:val="1BC16178"/>
    <w:rsid w:val="1C17F0B1"/>
    <w:rsid w:val="1C1E594A"/>
    <w:rsid w:val="1C5516A4"/>
    <w:rsid w:val="1C83580C"/>
    <w:rsid w:val="1C87A532"/>
    <w:rsid w:val="1CCE1DEA"/>
    <w:rsid w:val="1CF5E9C8"/>
    <w:rsid w:val="1D38C1C4"/>
    <w:rsid w:val="1D90C834"/>
    <w:rsid w:val="1DFB840C"/>
    <w:rsid w:val="1E7A788A"/>
    <w:rsid w:val="1EC1994A"/>
    <w:rsid w:val="1ECE2009"/>
    <w:rsid w:val="1EF2403B"/>
    <w:rsid w:val="1F600B42"/>
    <w:rsid w:val="1F9A4587"/>
    <w:rsid w:val="1FBBF2E9"/>
    <w:rsid w:val="218547C1"/>
    <w:rsid w:val="218552A8"/>
    <w:rsid w:val="221DE5C1"/>
    <w:rsid w:val="2237A095"/>
    <w:rsid w:val="22D102E2"/>
    <w:rsid w:val="22FAB6D3"/>
    <w:rsid w:val="230D7BAD"/>
    <w:rsid w:val="23246BD3"/>
    <w:rsid w:val="23EF5FB2"/>
    <w:rsid w:val="245F13AE"/>
    <w:rsid w:val="25E2D08D"/>
    <w:rsid w:val="264E0C09"/>
    <w:rsid w:val="2669E2D5"/>
    <w:rsid w:val="26F53DBC"/>
    <w:rsid w:val="271E0CA4"/>
    <w:rsid w:val="27B79047"/>
    <w:rsid w:val="2810E368"/>
    <w:rsid w:val="2823E9F2"/>
    <w:rsid w:val="283C3C6D"/>
    <w:rsid w:val="28AD98E0"/>
    <w:rsid w:val="292A253C"/>
    <w:rsid w:val="2949F68A"/>
    <w:rsid w:val="298C0C2C"/>
    <w:rsid w:val="2AD19EE7"/>
    <w:rsid w:val="2BEA7CC1"/>
    <w:rsid w:val="2BF95883"/>
    <w:rsid w:val="2C0E92DE"/>
    <w:rsid w:val="2CAC8C79"/>
    <w:rsid w:val="2CD0B21E"/>
    <w:rsid w:val="2D29F586"/>
    <w:rsid w:val="2DB3509C"/>
    <w:rsid w:val="2E13142C"/>
    <w:rsid w:val="2E4930C0"/>
    <w:rsid w:val="2E7B4EA9"/>
    <w:rsid w:val="2ED8B4C7"/>
    <w:rsid w:val="3030F615"/>
    <w:rsid w:val="304B8380"/>
    <w:rsid w:val="30EE2AFD"/>
    <w:rsid w:val="3236626A"/>
    <w:rsid w:val="328AF2AC"/>
    <w:rsid w:val="32B10966"/>
    <w:rsid w:val="32F46857"/>
    <w:rsid w:val="3347A33F"/>
    <w:rsid w:val="34274098"/>
    <w:rsid w:val="36177160"/>
    <w:rsid w:val="361E5E0B"/>
    <w:rsid w:val="3626E4D1"/>
    <w:rsid w:val="36EEA85A"/>
    <w:rsid w:val="375B1A4B"/>
    <w:rsid w:val="377E69F2"/>
    <w:rsid w:val="3825602D"/>
    <w:rsid w:val="3846F1D2"/>
    <w:rsid w:val="38A43670"/>
    <w:rsid w:val="38E1B3C6"/>
    <w:rsid w:val="3960797C"/>
    <w:rsid w:val="3A238695"/>
    <w:rsid w:val="3A4F7712"/>
    <w:rsid w:val="3A564C27"/>
    <w:rsid w:val="3A65F26A"/>
    <w:rsid w:val="3B125141"/>
    <w:rsid w:val="3C78DC21"/>
    <w:rsid w:val="3CD2B5D6"/>
    <w:rsid w:val="3E8B072B"/>
    <w:rsid w:val="3F1AD97C"/>
    <w:rsid w:val="3F4B3140"/>
    <w:rsid w:val="3F7E62AA"/>
    <w:rsid w:val="40A1E951"/>
    <w:rsid w:val="41F0C16B"/>
    <w:rsid w:val="422EB924"/>
    <w:rsid w:val="42858FC3"/>
    <w:rsid w:val="4297628C"/>
    <w:rsid w:val="436B21E7"/>
    <w:rsid w:val="437864FA"/>
    <w:rsid w:val="43AC7694"/>
    <w:rsid w:val="43CC8D9C"/>
    <w:rsid w:val="43FFB637"/>
    <w:rsid w:val="44CD1BD1"/>
    <w:rsid w:val="46B85426"/>
    <w:rsid w:val="46D04C57"/>
    <w:rsid w:val="476CD483"/>
    <w:rsid w:val="47B6C1F7"/>
    <w:rsid w:val="48962772"/>
    <w:rsid w:val="48964128"/>
    <w:rsid w:val="4A1BC580"/>
    <w:rsid w:val="4A4D68BD"/>
    <w:rsid w:val="4A8109AD"/>
    <w:rsid w:val="4A88B445"/>
    <w:rsid w:val="4AD86365"/>
    <w:rsid w:val="4C112471"/>
    <w:rsid w:val="4C603C84"/>
    <w:rsid w:val="4C8E96C8"/>
    <w:rsid w:val="4C9B1E67"/>
    <w:rsid w:val="4D054AFD"/>
    <w:rsid w:val="4D416CD4"/>
    <w:rsid w:val="4D6F7E6B"/>
    <w:rsid w:val="4D8C4383"/>
    <w:rsid w:val="4D9B8ED2"/>
    <w:rsid w:val="4DC14F7B"/>
    <w:rsid w:val="4DD9FAA8"/>
    <w:rsid w:val="4E241857"/>
    <w:rsid w:val="4E696A2B"/>
    <w:rsid w:val="4E764965"/>
    <w:rsid w:val="4F17D8C6"/>
    <w:rsid w:val="4F29A228"/>
    <w:rsid w:val="4F3B3AE9"/>
    <w:rsid w:val="4F56B597"/>
    <w:rsid w:val="4FB1BE0B"/>
    <w:rsid w:val="4FE1F49C"/>
    <w:rsid w:val="4FFC4C6A"/>
    <w:rsid w:val="5011EA2E"/>
    <w:rsid w:val="5380FF01"/>
    <w:rsid w:val="542B77E1"/>
    <w:rsid w:val="550B5980"/>
    <w:rsid w:val="5608D7FC"/>
    <w:rsid w:val="5634E695"/>
    <w:rsid w:val="563A6BA3"/>
    <w:rsid w:val="5724B55F"/>
    <w:rsid w:val="5734D419"/>
    <w:rsid w:val="582C87EF"/>
    <w:rsid w:val="593A1E1C"/>
    <w:rsid w:val="59BDCC9A"/>
    <w:rsid w:val="5A84B482"/>
    <w:rsid w:val="5B034DC0"/>
    <w:rsid w:val="5CBABC74"/>
    <w:rsid w:val="5CD2A7C6"/>
    <w:rsid w:val="5D05B230"/>
    <w:rsid w:val="5D480154"/>
    <w:rsid w:val="5E50225D"/>
    <w:rsid w:val="5F2D68F4"/>
    <w:rsid w:val="5FAD172C"/>
    <w:rsid w:val="5FE04848"/>
    <w:rsid w:val="61194B2E"/>
    <w:rsid w:val="612B394D"/>
    <w:rsid w:val="6230D398"/>
    <w:rsid w:val="626F5D17"/>
    <w:rsid w:val="627C5F92"/>
    <w:rsid w:val="637910B4"/>
    <w:rsid w:val="6482D3F4"/>
    <w:rsid w:val="64DB8DBB"/>
    <w:rsid w:val="659175B7"/>
    <w:rsid w:val="65C6A8BD"/>
    <w:rsid w:val="65F9F805"/>
    <w:rsid w:val="6672F357"/>
    <w:rsid w:val="66B93EF4"/>
    <w:rsid w:val="66F7D926"/>
    <w:rsid w:val="67D737FC"/>
    <w:rsid w:val="68A6AECA"/>
    <w:rsid w:val="68E422FE"/>
    <w:rsid w:val="6923F571"/>
    <w:rsid w:val="6A07A541"/>
    <w:rsid w:val="6A0E51D5"/>
    <w:rsid w:val="6A12288C"/>
    <w:rsid w:val="6A1A79D7"/>
    <w:rsid w:val="6AE7CB0D"/>
    <w:rsid w:val="6B8CE693"/>
    <w:rsid w:val="6CC13D31"/>
    <w:rsid w:val="6D54DD20"/>
    <w:rsid w:val="6EE566F7"/>
    <w:rsid w:val="6FC121F8"/>
    <w:rsid w:val="70048FFE"/>
    <w:rsid w:val="702B025C"/>
    <w:rsid w:val="710EED3E"/>
    <w:rsid w:val="715E9475"/>
    <w:rsid w:val="71A1F7B4"/>
    <w:rsid w:val="7230D328"/>
    <w:rsid w:val="725635FC"/>
    <w:rsid w:val="725BF975"/>
    <w:rsid w:val="7296FE99"/>
    <w:rsid w:val="72D9A5F7"/>
    <w:rsid w:val="741BA347"/>
    <w:rsid w:val="7421C3E7"/>
    <w:rsid w:val="74DABD5A"/>
    <w:rsid w:val="75013C16"/>
    <w:rsid w:val="760613CC"/>
    <w:rsid w:val="77CC9623"/>
    <w:rsid w:val="77D1ECAF"/>
    <w:rsid w:val="794887E9"/>
    <w:rsid w:val="79592D4D"/>
    <w:rsid w:val="7981AE6D"/>
    <w:rsid w:val="7A177626"/>
    <w:rsid w:val="7AC8A00A"/>
    <w:rsid w:val="7AD829A1"/>
    <w:rsid w:val="7B37A715"/>
    <w:rsid w:val="7B38C674"/>
    <w:rsid w:val="7BB013DF"/>
    <w:rsid w:val="7C1593D1"/>
    <w:rsid w:val="7C377207"/>
    <w:rsid w:val="7C4DA50C"/>
    <w:rsid w:val="7C7BFE01"/>
    <w:rsid w:val="7D11B40F"/>
    <w:rsid w:val="7D163906"/>
    <w:rsid w:val="7D9C9635"/>
    <w:rsid w:val="7DBAA385"/>
    <w:rsid w:val="7E8A6632"/>
    <w:rsid w:val="7F252D20"/>
    <w:rsid w:val="7F35398F"/>
    <w:rsid w:val="7F49986F"/>
    <w:rsid w:val="7F66F3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7078"/>
  <w15:docId w15:val="{A9C0BD4D-CAD3-4565-AB14-28C93AA5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s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LO-normal"/>
    <w:next w:val="LO-normal"/>
    <w:uiPriority w:val="9"/>
    <w:qFormat/>
    <w:pPr>
      <w:keepNext/>
      <w:keepLines/>
      <w:spacing w:before="480" w:after="200"/>
      <w:jc w:val="center"/>
      <w:outlineLvl w:val="0"/>
    </w:pPr>
    <w:rPr>
      <w:rFonts w:ascii="Cambria" w:hAnsi="Cambria" w:eastAsia="Cambria" w:cs="Cambria"/>
      <w:b/>
      <w:color w:val="366091"/>
      <w:sz w:val="28"/>
      <w:szCs w:val="28"/>
    </w:rPr>
  </w:style>
  <w:style w:type="paragraph" w:styleId="Heading2">
    <w:name w:val="heading 2"/>
    <w:basedOn w:val="LO-normal"/>
    <w:next w:val="LO-normal"/>
    <w:uiPriority w:val="9"/>
    <w:unhideWhenUsed/>
    <w:qFormat/>
    <w:pPr>
      <w:keepNext/>
      <w:keepLines/>
      <w:spacing w:before="360" w:after="120"/>
      <w:outlineLvl w:val="1"/>
    </w:pPr>
    <w:rPr>
      <w:rFonts w:ascii="Cambria" w:hAnsi="Cambria" w:eastAsia="Cambria" w:cs="Cambria"/>
      <w:b/>
      <w:color w:val="4F81BD"/>
      <w:sz w:val="26"/>
      <w:szCs w:val="26"/>
    </w:rPr>
  </w:style>
  <w:style w:type="paragraph" w:styleId="Heading3">
    <w:name w:val="heading 3"/>
    <w:basedOn w:val="LO-normal"/>
    <w:next w:val="LO-normal"/>
    <w:uiPriority w:val="9"/>
    <w:semiHidden/>
    <w:unhideWhenUsed/>
    <w:qFormat/>
    <w:pPr>
      <w:keepNext/>
      <w:keepLines/>
      <w:spacing w:before="200" w:line="276" w:lineRule="auto"/>
      <w:outlineLvl w:val="2"/>
    </w:pPr>
    <w:rPr>
      <w:rFonts w:ascii="Cambria" w:hAnsi="Cambria" w:eastAsia="Cambria" w:cs="Cambria"/>
      <w:b/>
      <w:color w:val="4F81BD"/>
      <w:sz w:val="24"/>
      <w:szCs w:val="24"/>
    </w:rPr>
  </w:style>
  <w:style w:type="paragraph" w:styleId="Heading4">
    <w:name w:val="heading 4"/>
    <w:basedOn w:val="LO-normal"/>
    <w:next w:val="LO-normal"/>
    <w:uiPriority w:val="9"/>
    <w:semiHidden/>
    <w:unhideWhenUsed/>
    <w:qFormat/>
    <w:pPr>
      <w:keepNext/>
      <w:keepLines/>
      <w:spacing w:before="200"/>
      <w:outlineLvl w:val="3"/>
    </w:pPr>
    <w:rPr>
      <w:rFonts w:ascii="Cambria" w:hAnsi="Cambria" w:eastAsia="Cambria" w:cs="Cambria"/>
      <w:b/>
      <w:i/>
      <w:color w:val="4F81BD"/>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080"/>
      <w:u w:val="singl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PingFang SC"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LO-normal" w:customStyle="1">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style>
  <w:style w:type="paragraph" w:styleId="Header">
    <w:name w:val="header"/>
    <w:basedOn w:val="HeaderandFooter"/>
  </w:style>
  <w:style w:type="paragraph" w:styleId="CommentText">
    <w:name w:val="annotation text"/>
    <w:basedOn w:val="Normal"/>
    <w:link w:val="CommentTextChar"/>
    <w:uiPriority w:val="99"/>
    <w:semiHidden/>
    <w:unhideWhenUsed/>
    <w:rPr>
      <w:rFonts w:cs="Mangal"/>
      <w:sz w:val="20"/>
      <w:szCs w:val="18"/>
    </w:rPr>
  </w:style>
  <w:style w:type="character" w:styleId="CommentTextChar" w:customStyle="1">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semiHidden/>
    <w:unhideWhenUsed/>
    <w:rsid w:val="001F1A65"/>
    <w:pPr>
      <w:tabs>
        <w:tab w:val="center" w:pos="4680"/>
        <w:tab w:val="right" w:pos="9360"/>
      </w:tabs>
    </w:pPr>
    <w:rPr>
      <w:rFonts w:cs="Mangal"/>
      <w:szCs w:val="20"/>
    </w:rPr>
  </w:style>
  <w:style w:type="character" w:styleId="FooterChar" w:customStyle="1">
    <w:name w:val="Footer Char"/>
    <w:basedOn w:val="DefaultParagraphFont"/>
    <w:link w:val="Footer"/>
    <w:uiPriority w:val="99"/>
    <w:semiHidden/>
    <w:rsid w:val="001F1A65"/>
    <w:rPr>
      <w:rFonts w:cs="Mangal"/>
      <w:szCs w:val="20"/>
    </w:rPr>
  </w:style>
  <w:style w:type="paragraph" w:styleId="BalloonText">
    <w:name w:val="Balloon Text"/>
    <w:basedOn w:val="Normal"/>
    <w:link w:val="BalloonTextChar"/>
    <w:uiPriority w:val="99"/>
    <w:semiHidden/>
    <w:unhideWhenUsed/>
    <w:rsid w:val="00C87226"/>
    <w:rPr>
      <w:rFonts w:ascii="Segoe UI" w:hAnsi="Segoe UI" w:cs="Mangal"/>
      <w:sz w:val="18"/>
      <w:szCs w:val="16"/>
    </w:rPr>
  </w:style>
  <w:style w:type="character" w:styleId="BalloonTextChar" w:customStyle="1">
    <w:name w:val="Balloon Text Char"/>
    <w:basedOn w:val="DefaultParagraphFont"/>
    <w:link w:val="BalloonText"/>
    <w:uiPriority w:val="99"/>
    <w:semiHidden/>
    <w:rsid w:val="00C87226"/>
    <w:rPr>
      <w:rFonts w:ascii="Segoe UI" w:hAnsi="Segoe UI" w:cs="Mangal"/>
      <w:sz w:val="18"/>
      <w:szCs w:val="16"/>
    </w:rPr>
  </w:style>
  <w:style w:type="character" w:styleId="UnresolvedMention1" w:customStyle="1">
    <w:name w:val="Unresolved Mention1"/>
    <w:basedOn w:val="DefaultParagraphFont"/>
    <w:uiPriority w:val="99"/>
    <w:semiHidden/>
    <w:unhideWhenUsed/>
    <w:rsid w:val="00C87226"/>
    <w:rPr>
      <w:color w:val="605E5C"/>
      <w:shd w:val="clear" w:color="auto" w:fill="E1DFDD"/>
    </w:rPr>
  </w:style>
  <w:style w:type="character" w:styleId="FollowedHyperlink">
    <w:name w:val="FollowedHyperlink"/>
    <w:basedOn w:val="DefaultParagraphFont"/>
    <w:uiPriority w:val="99"/>
    <w:semiHidden/>
    <w:unhideWhenUsed/>
    <w:rsid w:val="00C87226"/>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7A7FBB"/>
    <w:rPr>
      <w:b/>
      <w:bCs/>
    </w:rPr>
  </w:style>
  <w:style w:type="character" w:styleId="CommentSubjectChar" w:customStyle="1">
    <w:name w:val="Comment Subject Char"/>
    <w:basedOn w:val="CommentTextChar"/>
    <w:link w:val="CommentSubject"/>
    <w:uiPriority w:val="99"/>
    <w:semiHidden/>
    <w:rsid w:val="007A7FBB"/>
    <w:rPr>
      <w:rFonts w:cs="Mangal"/>
      <w:b/>
      <w:bCs/>
      <w:sz w:val="20"/>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18/08/relationships/commentsExtensible" Target="commentsExtensible.xml"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footnotes" Target="footnotes.xml" Id="rId7" /><Relationship Type="http://schemas.microsoft.com/office/2016/09/relationships/commentsIds" Target="commentsId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commentsExtended" Target="commentsExtended.xm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comments" Target="comments.xm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4.png" Id="Ra1dff5f4b2ce4c92" /><Relationship Type="http://schemas.openxmlformats.org/officeDocument/2006/relationships/image" Target="/media/image5.png" Id="R0c3e9fd4db4047f1" /><Relationship Type="http://schemas.openxmlformats.org/officeDocument/2006/relationships/footer" Target="footer.xml" Id="R650a7fd60c6e4c8b" /><Relationship Type="http://schemas.openxmlformats.org/officeDocument/2006/relationships/footer" Target="footer2.xml" Id="Rc67807ad464842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14" ma:contentTypeDescription="Kreiraj novi dokument." ma:contentTypeScope="" ma:versionID="d8272afd54edbcfb6d211b370447d79a">
  <xsd:schema xmlns:xsd="http://www.w3.org/2001/XMLSchema" xmlns:xs="http://www.w3.org/2001/XMLSchema" xmlns:p="http://schemas.microsoft.com/office/2006/metadata/properties" xmlns:ns2="a5837bff-777a-4900-88db-e31b1fcf6c2d" xmlns:ns3="ebe1b835-110c-45f3-8717-cd16679d9316" targetNamespace="http://schemas.microsoft.com/office/2006/metadata/properties" ma:root="true" ma:fieldsID="3a2bb0e64dc67a200398e005ad0ffec6" ns2:_="" ns3:_="">
    <xsd:import namespace="a5837bff-777a-4900-88db-e31b1fcf6c2d"/>
    <xsd:import namespace="ebe1b835-110c-45f3-8717-cd16679d93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1b835-110c-45f3-8717-cd16679d931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35eb1fc-9061-44be-8097-75d590521d15}" ma:internalName="TaxCatchAll" ma:showField="CatchAllData" ma:web="ebe1b835-110c-45f3-8717-cd16679d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837bff-777a-4900-88db-e31b1fcf6c2d">
      <Terms xmlns="http://schemas.microsoft.com/office/infopath/2007/PartnerControls"/>
    </lcf76f155ced4ddcb4097134ff3c332f>
    <TaxCatchAll xmlns="ebe1b835-110c-45f3-8717-cd16679d9316" xsi:nil="true"/>
  </documentManagement>
</p:properties>
</file>

<file path=customXml/itemProps1.xml><?xml version="1.0" encoding="utf-8"?>
<ds:datastoreItem xmlns:ds="http://schemas.openxmlformats.org/officeDocument/2006/customXml" ds:itemID="{827DA93D-58D4-4575-B988-28F494FDC1AE}">
  <ds:schemaRefs>
    <ds:schemaRef ds:uri="http://schemas.microsoft.com/sharepoint/v3/contenttype/forms"/>
  </ds:schemaRefs>
</ds:datastoreItem>
</file>

<file path=customXml/itemProps2.xml><?xml version="1.0" encoding="utf-8"?>
<ds:datastoreItem xmlns:ds="http://schemas.openxmlformats.org/officeDocument/2006/customXml" ds:itemID="{4449DE75-6BAA-4B72-BAC6-374ACFA1560F}"/>
</file>

<file path=customXml/itemProps3.xml><?xml version="1.0" encoding="utf-8"?>
<ds:datastoreItem xmlns:ds="http://schemas.openxmlformats.org/officeDocument/2006/customXml" ds:itemID="{57641AF5-1548-4527-8E4D-E9EFEAADAB9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Milos Ilic</cp:lastModifiedBy>
  <cp:revision>49</cp:revision>
  <dcterms:created xsi:type="dcterms:W3CDTF">2020-04-15T18:33:00Z</dcterms:created>
  <dcterms:modified xsi:type="dcterms:W3CDTF">2022-06-18T22:51:28Z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ies>
</file>