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0A30" w14:textId="0016BD1B" w:rsidR="5CFAEAC3" w:rsidRDefault="0FB417D7" w:rsidP="1C19E0B3">
      <w:pPr>
        <w:rPr>
          <w:ins w:id="0" w:author="Filip Markovic" w:date="2021-05-26T10:41:00Z"/>
          <w:rFonts w:ascii="Arial" w:eastAsia="Arial" w:hAnsi="Arial" w:cs="Arial"/>
        </w:rPr>
      </w:pPr>
      <w:ins w:id="1" w:author="Stefan Vasov" w:date="2021-10-03T21:28:00Z">
        <w:r w:rsidRPr="354B20A6">
          <w:rPr>
            <w:rFonts w:ascii="Courier New" w:eastAsia="Courier New" w:hAnsi="Courier New" w:cs="Courier New"/>
            <w:b/>
            <w:bCs/>
            <w:color w:val="0000FF"/>
            <w:sz w:val="20"/>
            <w:szCs w:val="20"/>
          </w:rPr>
          <w:t>i</w:t>
        </w:r>
      </w:ins>
      <w:ins w:id="2" w:author="Pavle Momirovic" w:date="2021-05-27T10:29:00Z">
        <w:r w:rsidR="08488E27" w:rsidRPr="354B20A6">
          <w:rPr>
            <w:rFonts w:ascii="Courier New" w:eastAsia="Courier New" w:hAnsi="Courier New" w:cs="Courier New"/>
            <w:b/>
            <w:bCs/>
            <w:color w:val="0000FF"/>
            <w:sz w:val="20"/>
            <w:szCs w:val="20"/>
          </w:rPr>
          <w:t xml:space="preserve"> </w:t>
        </w:r>
      </w:ins>
      <w:ins w:id="3" w:author="Filip Markovic" w:date="2021-05-26T10:41:00Z">
        <w:r w:rsidR="11C7BB97" w:rsidRPr="354B20A6">
          <w:rPr>
            <w:rFonts w:ascii="Courier New" w:eastAsia="Courier New" w:hAnsi="Courier New" w:cs="Courier New"/>
            <w:b/>
            <w:bCs/>
            <w:color w:val="0000FF"/>
            <w:sz w:val="20"/>
            <w:szCs w:val="20"/>
          </w:rPr>
          <w:t>GENERIC</w:t>
        </w:r>
        <w:r w:rsidR="11C7BB97" w:rsidRPr="354B20A6">
          <w:rPr>
            <w:rFonts w:ascii="Courier New" w:eastAsia="Courier New" w:hAnsi="Courier New" w:cs="Courier New"/>
            <w:color w:val="000000" w:themeColor="text1"/>
            <w:sz w:val="20"/>
            <w:szCs w:val="20"/>
          </w:rPr>
          <w:t xml:space="preserve"> </w:t>
        </w:r>
        <w:r w:rsidR="11C7BB97" w:rsidRPr="354B20A6">
          <w:rPr>
            <w:rFonts w:ascii="Courier New" w:eastAsia="Courier New" w:hAnsi="Courier New" w:cs="Courier New"/>
            <w:b/>
            <w:bCs/>
            <w:color w:val="000080"/>
            <w:sz w:val="20"/>
            <w:szCs w:val="20"/>
          </w:rPr>
          <w:t>(</w:t>
        </w:r>
        <w:r w:rsidR="11C7BB97" w:rsidRPr="354B20A6">
          <w:rPr>
            <w:rFonts w:ascii="Courier New" w:eastAsia="Courier New" w:hAnsi="Courier New" w:cs="Courier New"/>
            <w:color w:val="000000" w:themeColor="text1"/>
            <w:sz w:val="20"/>
            <w:szCs w:val="20"/>
          </w:rPr>
          <w:t>n</w:t>
        </w:r>
        <w:r w:rsidR="11C7BB97" w:rsidRPr="354B20A6">
          <w:rPr>
            <w:rFonts w:ascii="Courier New" w:eastAsia="Courier New" w:hAnsi="Courier New" w:cs="Courier New"/>
            <w:b/>
            <w:bCs/>
            <w:color w:val="000080"/>
            <w:sz w:val="20"/>
            <w:szCs w:val="20"/>
          </w:rPr>
          <w:t>:</w:t>
        </w:r>
        <w:r w:rsidR="11C7BB97" w:rsidRPr="354B20A6">
          <w:rPr>
            <w:rFonts w:ascii="Courier New" w:eastAsia="Courier New" w:hAnsi="Courier New" w:cs="Courier New"/>
            <w:color w:val="000000" w:themeColor="text1"/>
            <w:sz w:val="20"/>
            <w:szCs w:val="20"/>
          </w:rPr>
          <w:t xml:space="preserve"> </w:t>
        </w:r>
        <w:r w:rsidR="11C7BB97" w:rsidRPr="354B20A6">
          <w:rPr>
            <w:rFonts w:ascii="Courier New" w:eastAsia="Courier New" w:hAnsi="Courier New" w:cs="Courier New"/>
            <w:color w:val="8000FF"/>
            <w:sz w:val="20"/>
            <w:szCs w:val="20"/>
          </w:rPr>
          <w:t>INTEGER</w:t>
        </w:r>
        <w:r w:rsidR="11C7BB97" w:rsidRPr="354B20A6">
          <w:rPr>
            <w:rFonts w:ascii="Courier New" w:eastAsia="Courier New" w:hAnsi="Courier New" w:cs="Courier New"/>
            <w:color w:val="000000" w:themeColor="text1"/>
            <w:sz w:val="20"/>
            <w:szCs w:val="20"/>
          </w:rPr>
          <w:t xml:space="preserve"> </w:t>
        </w:r>
        <w:r w:rsidR="11C7BB97" w:rsidRPr="354B20A6">
          <w:rPr>
            <w:rFonts w:ascii="Courier New" w:eastAsia="Courier New" w:hAnsi="Courier New" w:cs="Courier New"/>
            <w:b/>
            <w:bCs/>
            <w:color w:val="000080"/>
            <w:sz w:val="20"/>
            <w:szCs w:val="20"/>
          </w:rPr>
          <w:t>:=</w:t>
        </w:r>
        <w:r w:rsidR="11C7BB97" w:rsidRPr="354B20A6">
          <w:rPr>
            <w:rFonts w:ascii="Courier New" w:eastAsia="Courier New" w:hAnsi="Courier New" w:cs="Courier New"/>
            <w:color w:val="000000" w:themeColor="text1"/>
            <w:sz w:val="20"/>
            <w:szCs w:val="20"/>
          </w:rPr>
          <w:t xml:space="preserve"> </w:t>
        </w:r>
        <w:r w:rsidR="11C7BB97" w:rsidRPr="354B20A6">
          <w:rPr>
            <w:rFonts w:ascii="Courier New" w:eastAsia="Courier New" w:hAnsi="Courier New" w:cs="Courier New"/>
            <w:color w:val="FF8000"/>
            <w:sz w:val="20"/>
            <w:szCs w:val="20"/>
          </w:rPr>
          <w:t>4</w:t>
        </w:r>
        <w:r w:rsidR="11C7BB97" w:rsidRPr="354B20A6">
          <w:rPr>
            <w:rFonts w:ascii="Courier New" w:eastAsia="Courier New" w:hAnsi="Courier New" w:cs="Courier New"/>
            <w:b/>
            <w:bCs/>
            <w:color w:val="000080"/>
            <w:sz w:val="20"/>
            <w:szCs w:val="20"/>
          </w:rPr>
          <w:t>);</w:t>
        </w:r>
      </w:ins>
    </w:p>
    <w:p w14:paraId="5D229C57" w14:textId="0BCD09FF" w:rsidR="5CFAEAC3" w:rsidRDefault="11C7BB97" w:rsidP="1C19E0B3">
      <w:pPr>
        <w:rPr>
          <w:ins w:id="4" w:author="Filip Markovic" w:date="2021-05-26T10:41:00Z"/>
          <w:rFonts w:ascii="Arial" w:eastAsia="Arial" w:hAnsi="Arial" w:cs="Arial"/>
        </w:rPr>
      </w:pPr>
      <w:ins w:id="5" w:author="Filip Markovic" w:date="2021-05-26T10:41:00Z">
        <w:r w:rsidRPr="1C19E0B3">
          <w:rPr>
            <w:rFonts w:ascii="Courier New" w:eastAsia="Courier New" w:hAnsi="Courier New" w:cs="Courier New"/>
            <w:b/>
            <w:bCs/>
            <w:color w:val="0000FF"/>
            <w:sz w:val="20"/>
            <w:szCs w:val="20"/>
          </w:rPr>
          <w:t>GENERIC</w:t>
        </w:r>
        <w:r w:rsidRPr="1C19E0B3">
          <w:rPr>
            <w:rFonts w:ascii="Courier New" w:eastAsia="Courier New" w:hAnsi="Courier New" w:cs="Courier New"/>
            <w:color w:val="000000" w:themeColor="text1"/>
            <w:sz w:val="20"/>
            <w:szCs w:val="20"/>
          </w:rPr>
          <w:t xml:space="preserve"> </w:t>
        </w:r>
        <w:r w:rsidRPr="1C19E0B3">
          <w:rPr>
            <w:rFonts w:ascii="Courier New" w:eastAsia="Courier New" w:hAnsi="Courier New" w:cs="Courier New"/>
            <w:b/>
            <w:bCs/>
            <w:color w:val="000080"/>
            <w:sz w:val="20"/>
            <w:szCs w:val="20"/>
          </w:rPr>
          <w:t>(</w:t>
        </w:r>
        <w:r w:rsidRPr="1C19E0B3">
          <w:rPr>
            <w:rFonts w:ascii="Courier New" w:eastAsia="Courier New" w:hAnsi="Courier New" w:cs="Courier New"/>
            <w:color w:val="000000" w:themeColor="text1"/>
            <w:sz w:val="20"/>
            <w:szCs w:val="20"/>
          </w:rPr>
          <w:t>n</w:t>
        </w:r>
        <w:r w:rsidRPr="1C19E0B3">
          <w:rPr>
            <w:rFonts w:ascii="Courier New" w:eastAsia="Courier New" w:hAnsi="Courier New" w:cs="Courier New"/>
            <w:b/>
            <w:bCs/>
            <w:color w:val="000080"/>
            <w:sz w:val="20"/>
            <w:szCs w:val="20"/>
          </w:rPr>
          <w:t>:</w:t>
        </w:r>
        <w:r w:rsidRPr="1C19E0B3">
          <w:rPr>
            <w:rFonts w:ascii="Courier New" w:eastAsia="Courier New" w:hAnsi="Courier New" w:cs="Courier New"/>
            <w:color w:val="000000" w:themeColor="text1"/>
            <w:sz w:val="20"/>
            <w:szCs w:val="20"/>
          </w:rPr>
          <w:t xml:space="preserve"> </w:t>
        </w:r>
        <w:r w:rsidRPr="1C19E0B3">
          <w:rPr>
            <w:rFonts w:ascii="Courier New" w:eastAsia="Courier New" w:hAnsi="Courier New" w:cs="Courier New"/>
            <w:color w:val="8000FF"/>
            <w:sz w:val="20"/>
            <w:szCs w:val="20"/>
          </w:rPr>
          <w:t>INTEGER</w:t>
        </w:r>
        <w:r w:rsidRPr="1C19E0B3">
          <w:rPr>
            <w:rFonts w:ascii="Courier New" w:eastAsia="Courier New" w:hAnsi="Courier New" w:cs="Courier New"/>
            <w:color w:val="000000" w:themeColor="text1"/>
            <w:sz w:val="20"/>
            <w:szCs w:val="20"/>
          </w:rPr>
          <w:t xml:space="preserve"> </w:t>
        </w:r>
        <w:r w:rsidRPr="1C19E0B3">
          <w:rPr>
            <w:rFonts w:ascii="Courier New" w:eastAsia="Courier New" w:hAnsi="Courier New" w:cs="Courier New"/>
            <w:b/>
            <w:bCs/>
            <w:color w:val="000080"/>
            <w:sz w:val="20"/>
            <w:szCs w:val="20"/>
          </w:rPr>
          <w:t>:=</w:t>
        </w:r>
        <w:r w:rsidRPr="1C19E0B3">
          <w:rPr>
            <w:rFonts w:ascii="Courier New" w:eastAsia="Courier New" w:hAnsi="Courier New" w:cs="Courier New"/>
            <w:color w:val="000000" w:themeColor="text1"/>
            <w:sz w:val="20"/>
            <w:szCs w:val="20"/>
          </w:rPr>
          <w:t xml:space="preserve"> </w:t>
        </w:r>
        <w:r w:rsidRPr="1C19E0B3">
          <w:rPr>
            <w:rFonts w:ascii="Courier New" w:eastAsia="Courier New" w:hAnsi="Courier New" w:cs="Courier New"/>
            <w:color w:val="FF8000"/>
            <w:sz w:val="20"/>
            <w:szCs w:val="20"/>
          </w:rPr>
          <w:t>4</w:t>
        </w:r>
        <w:r w:rsidRPr="1C19E0B3">
          <w:rPr>
            <w:rFonts w:ascii="Courier New" w:eastAsia="Courier New" w:hAnsi="Courier New" w:cs="Courier New"/>
            <w:b/>
            <w:bCs/>
            <w:color w:val="000080"/>
            <w:sz w:val="20"/>
            <w:szCs w:val="20"/>
          </w:rPr>
          <w:t>);</w:t>
        </w:r>
      </w:ins>
    </w:p>
    <w:p w14:paraId="47258B5D" w14:textId="0434FDD4" w:rsidR="5CFAEAC3" w:rsidRDefault="5CFAEAC3" w:rsidP="1C19E0B3">
      <w:pPr>
        <w:rPr>
          <w:ins w:id="6" w:author="Ivan Milojkovic" w:date="2021-05-18T21:15:00Z"/>
          <w:rFonts w:ascii="Arial" w:eastAsia="Arial" w:hAnsi="Arial" w:cs="Arial"/>
          <w:highlight w:val="white"/>
        </w:rPr>
      </w:pPr>
    </w:p>
    <w:p w14:paraId="2F181C77" w14:textId="4BD02669" w:rsidR="00DD63D3" w:rsidRDefault="00C02F15">
      <w:pPr>
        <w:rPr>
          <w:rFonts w:ascii="Arial" w:eastAsia="Arial" w:hAnsi="Arial" w:cs="Arial"/>
          <w:highlight w:val="white"/>
        </w:rPr>
      </w:pPr>
      <w:r w:rsidRPr="1C19E0B3">
        <w:rPr>
          <w:rFonts w:ascii="Arial" w:eastAsia="Arial" w:hAnsi="Arial" w:cs="Arial"/>
          <w:highlight w:val="white"/>
        </w:rPr>
        <w:t>Универзитет у Нишу</w:t>
      </w:r>
      <w:ins w:id="7" w:author="Filip Markovic" w:date="2021-05-26T09:16:00Z">
        <w:r>
          <w:tab/>
        </w:r>
      </w:ins>
    </w:p>
    <w:p w14:paraId="4B08D8F9" w14:textId="77777777" w:rsidR="00DD63D3" w:rsidRDefault="00C02F15">
      <w:pPr>
        <w:rPr>
          <w:rFonts w:ascii="Arial" w:eastAsia="Arial" w:hAnsi="Arial" w:cs="Arial"/>
          <w:highlight w:val="white"/>
        </w:rPr>
      </w:pPr>
      <w:r>
        <w:rPr>
          <w:rFonts w:ascii="Arial" w:eastAsia="Arial" w:hAnsi="Arial" w:cs="Arial"/>
          <w:highlight w:val="white"/>
        </w:rPr>
        <w:t>Електронски факултет</w:t>
      </w:r>
    </w:p>
    <w:p w14:paraId="2D7896D5" w14:textId="77777777" w:rsidR="00DD63D3" w:rsidRDefault="00C02F15">
      <w:pPr>
        <w:rPr>
          <w:rFonts w:ascii="Arial" w:eastAsia="Arial" w:hAnsi="Arial" w:cs="Arial"/>
          <w:highlight w:val="white"/>
        </w:rPr>
      </w:pPr>
      <w:r>
        <w:rPr>
          <w:rFonts w:ascii="Arial" w:eastAsia="Arial" w:hAnsi="Arial" w:cs="Arial"/>
          <w:highlight w:val="white"/>
        </w:rPr>
        <w:t>Катедра за рачунарство</w:t>
      </w:r>
    </w:p>
    <w:p w14:paraId="063F4312" w14:textId="77777777" w:rsidR="00DD63D3" w:rsidRDefault="00DD63D3">
      <w:pPr>
        <w:rPr>
          <w:rFonts w:ascii="Arial" w:eastAsia="Arial" w:hAnsi="Arial" w:cs="Arial"/>
          <w:highlight w:val="white"/>
        </w:rPr>
      </w:pPr>
    </w:p>
    <w:p w14:paraId="43FCCD46" w14:textId="77777777" w:rsidR="00DD63D3" w:rsidRDefault="00DD63D3">
      <w:pPr>
        <w:rPr>
          <w:rFonts w:ascii="Arial" w:eastAsia="Arial" w:hAnsi="Arial" w:cs="Arial"/>
          <w:highlight w:val="white"/>
        </w:rPr>
      </w:pPr>
    </w:p>
    <w:p w14:paraId="545BD80F" w14:textId="77777777" w:rsidR="00DD63D3" w:rsidRDefault="00DD63D3">
      <w:pPr>
        <w:rPr>
          <w:rFonts w:ascii="Arial" w:eastAsia="Arial" w:hAnsi="Arial" w:cs="Arial"/>
          <w:highlight w:val="white"/>
        </w:rPr>
      </w:pPr>
    </w:p>
    <w:p w14:paraId="627CAB49" w14:textId="77777777" w:rsidR="00DD63D3" w:rsidRDefault="00DD63D3">
      <w:pPr>
        <w:rPr>
          <w:rFonts w:ascii="Arial" w:eastAsia="Arial" w:hAnsi="Arial" w:cs="Arial"/>
          <w:highlight w:val="white"/>
        </w:rPr>
      </w:pPr>
    </w:p>
    <w:p w14:paraId="63C408AD" w14:textId="77777777" w:rsidR="00DD63D3" w:rsidRDefault="00DD63D3">
      <w:pPr>
        <w:rPr>
          <w:rFonts w:ascii="Arial" w:eastAsia="Arial" w:hAnsi="Arial" w:cs="Arial"/>
          <w:highlight w:val="white"/>
        </w:rPr>
      </w:pPr>
    </w:p>
    <w:p w14:paraId="728DCA08" w14:textId="77777777" w:rsidR="00DD63D3" w:rsidRDefault="00DD63D3">
      <w:pPr>
        <w:rPr>
          <w:rFonts w:ascii="Arial" w:eastAsia="Arial" w:hAnsi="Arial" w:cs="Arial"/>
          <w:highlight w:val="white"/>
        </w:rPr>
      </w:pPr>
    </w:p>
    <w:p w14:paraId="448C9868" w14:textId="77777777" w:rsidR="00DD63D3" w:rsidRDefault="00DD63D3">
      <w:pPr>
        <w:rPr>
          <w:rFonts w:ascii="Arial" w:eastAsia="Arial" w:hAnsi="Arial" w:cs="Arial"/>
          <w:highlight w:val="white"/>
        </w:rPr>
      </w:pPr>
    </w:p>
    <w:p w14:paraId="60BF9F3A" w14:textId="77777777" w:rsidR="00DD63D3" w:rsidRDefault="00C02F15">
      <w:pPr>
        <w:jc w:val="center"/>
        <w:rPr>
          <w:rFonts w:ascii="Arial" w:eastAsia="Arial" w:hAnsi="Arial" w:cs="Arial"/>
          <w:sz w:val="40"/>
          <w:szCs w:val="40"/>
          <w:highlight w:val="white"/>
        </w:rPr>
      </w:pPr>
      <w:r>
        <w:rPr>
          <w:rFonts w:ascii="Arial" w:eastAsia="Arial" w:hAnsi="Arial" w:cs="Arial"/>
          <w:sz w:val="40"/>
          <w:szCs w:val="40"/>
          <w:highlight w:val="white"/>
        </w:rPr>
        <w:t>Архитектура и организација рачунара</w:t>
      </w:r>
    </w:p>
    <w:p w14:paraId="324C5EEB" w14:textId="77777777" w:rsidR="00DD63D3" w:rsidRDefault="00C02F15">
      <w:pPr>
        <w:jc w:val="center"/>
        <w:rPr>
          <w:rFonts w:ascii="Arial" w:eastAsia="Arial" w:hAnsi="Arial" w:cs="Arial"/>
          <w:sz w:val="40"/>
          <w:szCs w:val="40"/>
          <w:highlight w:val="white"/>
        </w:rPr>
      </w:pPr>
      <w:r>
        <w:rPr>
          <w:rFonts w:ascii="Arial" w:eastAsia="Arial" w:hAnsi="Arial" w:cs="Arial"/>
          <w:sz w:val="40"/>
          <w:szCs w:val="40"/>
          <w:highlight w:val="white"/>
        </w:rPr>
        <w:t>Вежбе, VHDL</w:t>
      </w:r>
    </w:p>
    <w:p w14:paraId="36E237F6" w14:textId="77777777" w:rsidR="00DD63D3" w:rsidRDefault="00DD63D3">
      <w:pPr>
        <w:rPr>
          <w:rFonts w:ascii="Arial" w:eastAsia="Arial" w:hAnsi="Arial" w:cs="Arial"/>
        </w:rPr>
      </w:pPr>
    </w:p>
    <w:p w14:paraId="1F89A300" w14:textId="77777777" w:rsidR="00DD63D3" w:rsidRDefault="00DD63D3">
      <w:pPr>
        <w:rPr>
          <w:rFonts w:ascii="Arial" w:eastAsia="Arial" w:hAnsi="Arial" w:cs="Arial"/>
        </w:rPr>
      </w:pPr>
    </w:p>
    <w:p w14:paraId="7E3EE72D" w14:textId="77777777" w:rsidR="00DD63D3" w:rsidRDefault="00DD63D3">
      <w:pPr>
        <w:rPr>
          <w:rFonts w:ascii="Arial" w:eastAsia="Arial" w:hAnsi="Arial" w:cs="Arial"/>
        </w:rPr>
      </w:pPr>
    </w:p>
    <w:p w14:paraId="4E37A1AF" w14:textId="77777777" w:rsidR="00DD63D3" w:rsidRDefault="00DD63D3">
      <w:pPr>
        <w:rPr>
          <w:rFonts w:ascii="Arial" w:eastAsia="Arial" w:hAnsi="Arial" w:cs="Arial"/>
        </w:rPr>
      </w:pPr>
    </w:p>
    <w:p w14:paraId="474285A0" w14:textId="77777777" w:rsidR="00DD63D3" w:rsidRDefault="00DD63D3">
      <w:pPr>
        <w:rPr>
          <w:rFonts w:ascii="Arial" w:eastAsia="Arial" w:hAnsi="Arial" w:cs="Arial"/>
        </w:rPr>
      </w:pPr>
    </w:p>
    <w:p w14:paraId="5E0D16CD" w14:textId="77777777" w:rsidR="00DD63D3" w:rsidRDefault="00DD63D3">
      <w:pPr>
        <w:rPr>
          <w:rFonts w:ascii="Arial" w:eastAsia="Arial" w:hAnsi="Arial" w:cs="Arial"/>
        </w:rPr>
      </w:pPr>
    </w:p>
    <w:p w14:paraId="3730A1D9" w14:textId="77777777" w:rsidR="00DD63D3" w:rsidRDefault="00DD63D3">
      <w:pPr>
        <w:rPr>
          <w:rFonts w:ascii="Arial" w:eastAsia="Arial" w:hAnsi="Arial" w:cs="Arial"/>
        </w:rPr>
      </w:pPr>
    </w:p>
    <w:p w14:paraId="5FBDC078" w14:textId="77777777" w:rsidR="00DD63D3" w:rsidRDefault="00DD63D3">
      <w:pPr>
        <w:rPr>
          <w:rFonts w:ascii="Arial" w:eastAsia="Arial" w:hAnsi="Arial" w:cs="Arial"/>
        </w:rPr>
      </w:pPr>
    </w:p>
    <w:p w14:paraId="0D8DB61B" w14:textId="77777777" w:rsidR="00DD63D3" w:rsidRDefault="00DD63D3">
      <w:pPr>
        <w:rPr>
          <w:rFonts w:ascii="Arial" w:eastAsia="Arial" w:hAnsi="Arial" w:cs="Arial"/>
        </w:rPr>
      </w:pPr>
    </w:p>
    <w:p w14:paraId="5DF801EC" w14:textId="4CC0D99F" w:rsidR="00DD63D3" w:rsidRPr="000D365A" w:rsidRDefault="00C02F15">
      <w:pPr>
        <w:rPr>
          <w:rFonts w:ascii="Arial" w:eastAsia="Arial" w:hAnsi="Arial" w:cs="Arial"/>
        </w:rPr>
      </w:pPr>
      <w:bookmarkStart w:id="8" w:name="_mt5kdpgf7jxr" w:colFirst="0" w:colLast="0"/>
      <w:bookmarkStart w:id="9" w:name="_97x3tjxfk13c" w:colFirst="0" w:colLast="0"/>
      <w:bookmarkEnd w:id="8"/>
      <w:bookmarkEnd w:id="9"/>
      <w:r>
        <w:br w:type="page"/>
      </w:r>
    </w:p>
    <w:p w14:paraId="1822BFDF" w14:textId="5E4452A8" w:rsidR="00DD63D3" w:rsidRDefault="5064F24F" w:rsidP="000D365A">
      <w:pPr>
        <w:pStyle w:val="Subtitle"/>
        <w:jc w:val="center"/>
      </w:pPr>
      <w:bookmarkStart w:id="10" w:name="_6okc46rw3n0"/>
      <w:bookmarkEnd w:id="10"/>
      <w:r>
        <w:lastRenderedPageBreak/>
        <w:t>Термин 4</w:t>
      </w:r>
    </w:p>
    <w:p w14:paraId="08277C2C" w14:textId="77777777" w:rsidR="00DD63D3" w:rsidRDefault="00DD63D3">
      <w:pPr>
        <w:rPr>
          <w:rFonts w:ascii="Arial" w:eastAsia="Arial" w:hAnsi="Arial" w:cs="Arial"/>
          <w:b/>
          <w:u w:val="single"/>
        </w:rPr>
      </w:pP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D63D3" w14:paraId="7D38554A" w14:textId="77777777" w:rsidTr="5F378E37">
        <w:tc>
          <w:tcPr>
            <w:tcW w:w="9360" w:type="dxa"/>
            <w:shd w:val="clear" w:color="auto" w:fill="auto"/>
            <w:tcMar>
              <w:top w:w="100" w:type="dxa"/>
              <w:left w:w="100" w:type="dxa"/>
              <w:bottom w:w="100" w:type="dxa"/>
              <w:right w:w="100" w:type="dxa"/>
            </w:tcMar>
          </w:tcPr>
          <w:p w14:paraId="6DD35343" w14:textId="660E1742" w:rsidR="00DD63D3" w:rsidRDefault="00C02F15" w:rsidP="5064F24F">
            <w:pPr>
              <w:rPr>
                <w:rFonts w:ascii="Arial" w:eastAsia="Arial" w:hAnsi="Arial" w:cs="Arial"/>
              </w:rPr>
            </w:pPr>
            <w:r w:rsidRPr="5064F24F">
              <w:rPr>
                <w:rFonts w:ascii="Arial" w:eastAsia="Arial" w:hAnsi="Arial" w:cs="Arial"/>
                <w:b/>
                <w:bCs/>
                <w:u w:val="single"/>
              </w:rPr>
              <w:t>Z</w:t>
            </w:r>
            <w:r w:rsidRPr="5064F24F">
              <w:rPr>
                <w:rFonts w:ascii="Arial" w:eastAsia="Arial" w:hAnsi="Arial" w:cs="Arial"/>
                <w:u w:val="single"/>
              </w:rPr>
              <w:t xml:space="preserve"> ПРИМЕР</w:t>
            </w:r>
            <w:r w:rsidRPr="5064F24F">
              <w:rPr>
                <w:rFonts w:ascii="Arial" w:eastAsia="Arial" w:hAnsi="Arial" w:cs="Arial"/>
              </w:rPr>
              <w:t xml:space="preserve">, </w:t>
            </w:r>
            <w:r w:rsidR="5064F24F" w:rsidRPr="5064F24F">
              <w:rPr>
                <w:rFonts w:ascii="Arial" w:eastAsia="Arial" w:hAnsi="Arial" w:cs="Arial"/>
              </w:rPr>
              <w:t>Меморија , синхрона</w:t>
            </w:r>
          </w:p>
          <w:p w14:paraId="5F2E22C8" w14:textId="44AC91A3" w:rsidR="00DD63D3" w:rsidRDefault="5064F24F">
            <w:pPr>
              <w:ind w:left="720"/>
              <w:rPr>
                <w:rFonts w:ascii="Arial" w:eastAsia="Arial" w:hAnsi="Arial" w:cs="Arial"/>
                <w:highlight w:val="white"/>
              </w:rPr>
            </w:pPr>
            <w:r w:rsidRPr="5064F24F">
              <w:rPr>
                <w:rFonts w:ascii="Arial" w:eastAsia="Arial" w:hAnsi="Arial" w:cs="Arial"/>
                <w:color w:val="E36C09"/>
                <w:highlight w:val="white"/>
              </w:rPr>
              <w:t>Уведено : конверзија између типова</w:t>
            </w:r>
            <w:r w:rsidR="00C02F15" w:rsidRPr="5064F24F">
              <w:rPr>
                <w:rFonts w:ascii="Arial" w:eastAsia="Arial" w:hAnsi="Arial" w:cs="Arial"/>
                <w:color w:val="E36C09"/>
                <w:highlight w:val="white"/>
              </w:rPr>
              <w:t xml:space="preserve"> integer</w:t>
            </w:r>
            <w:r w:rsidRPr="5064F24F">
              <w:rPr>
                <w:rFonts w:ascii="Arial" w:eastAsia="Arial" w:hAnsi="Arial" w:cs="Arial"/>
                <w:color w:val="E36C09"/>
                <w:highlight w:val="white"/>
              </w:rPr>
              <w:t xml:space="preserve"> и </w:t>
            </w:r>
            <w:r w:rsidR="00C02F15" w:rsidRPr="5064F24F">
              <w:rPr>
                <w:rFonts w:ascii="Arial" w:eastAsia="Arial" w:hAnsi="Arial" w:cs="Arial"/>
                <w:color w:val="E36C09"/>
                <w:highlight w:val="white"/>
              </w:rPr>
              <w:t>std_logic_vector</w:t>
            </w:r>
            <w:r w:rsidR="00C02F15" w:rsidRPr="5064F24F">
              <w:rPr>
                <w:rFonts w:ascii="Arial" w:eastAsia="Arial" w:hAnsi="Arial" w:cs="Arial"/>
                <w:highlight w:val="white"/>
              </w:rPr>
              <w:t xml:space="preserve"> </w:t>
            </w:r>
          </w:p>
          <w:p w14:paraId="07F92CCC" w14:textId="32E96E39" w:rsidR="00DD63D3" w:rsidRDefault="5064F24F" w:rsidP="7642BDD6">
            <w:pPr>
              <w:jc w:val="both"/>
              <w:rPr>
                <w:rFonts w:ascii="Arial" w:eastAsia="Arial" w:hAnsi="Arial" w:cs="Arial"/>
                <w:highlight w:val="white"/>
              </w:rPr>
            </w:pPr>
            <w:r w:rsidRPr="7642BDD6">
              <w:rPr>
                <w:rFonts w:ascii="Arial" w:eastAsia="Arial" w:hAnsi="Arial" w:cs="Arial"/>
                <w:highlight w:val="white"/>
              </w:rPr>
              <w:t>Треба написати опис меморије која може да чува 256 8-битних вредности. Упис је регулисан клоком и синхроном дозволом уписа.</w:t>
            </w:r>
            <w:r w:rsidR="00C02F15" w:rsidRPr="7642BDD6">
              <w:rPr>
                <w:rFonts w:ascii="Arial" w:eastAsia="Arial" w:hAnsi="Arial" w:cs="Arial"/>
                <w:highlight w:val="white"/>
              </w:rPr>
              <w:t xml:space="preserve"> </w:t>
            </w:r>
          </w:p>
        </w:tc>
      </w:tr>
      <w:tr w:rsidR="00DD63D3" w14:paraId="7EA12528" w14:textId="77777777" w:rsidTr="5F378E37">
        <w:tc>
          <w:tcPr>
            <w:tcW w:w="9360" w:type="dxa"/>
            <w:shd w:val="clear" w:color="auto" w:fill="auto"/>
            <w:tcMar>
              <w:top w:w="100" w:type="dxa"/>
              <w:left w:w="100" w:type="dxa"/>
              <w:bottom w:w="100" w:type="dxa"/>
              <w:right w:w="100" w:type="dxa"/>
            </w:tcMar>
          </w:tcPr>
          <w:p w14:paraId="752CE726"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LIBRARY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p>
          <w:p w14:paraId="56AC92F7" w14:textId="4F8320BA" w:rsidR="00DD63D3" w:rsidRDefault="00C02F15" w:rsidP="005A788D">
            <w:pPr>
              <w:widowControl w:val="0"/>
              <w:shd w:val="clear" w:color="auto" w:fill="FFFFFF"/>
              <w:tabs>
                <w:tab w:val="left" w:pos="6044"/>
              </w:tabs>
              <w:rPr>
                <w:rFonts w:ascii="Courier New" w:eastAsia="Courier New" w:hAnsi="Courier New" w:cs="Courier New"/>
                <w:sz w:val="20"/>
                <w:szCs w:val="20"/>
              </w:rPr>
              <w:pPrChange w:id="11" w:author="Jelisaveta Pecarski" w:date="2022-08-22T20:39:00Z">
                <w:pPr>
                  <w:widowControl w:val="0"/>
                  <w:shd w:val="clear" w:color="auto" w:fill="FFFFFF"/>
                </w:pPr>
              </w:pPrChange>
            </w:pPr>
            <w:r>
              <w:rPr>
                <w:rFonts w:ascii="Courier New" w:eastAsia="Courier New" w:hAnsi="Courier New" w:cs="Courier New"/>
                <w:color w:val="FF8000"/>
                <w:sz w:val="20"/>
                <w:szCs w:val="20"/>
              </w:rPr>
              <w:t>02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USE</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r>
              <w:rPr>
                <w:rFonts w:ascii="Courier New" w:eastAsia="Courier New" w:hAnsi="Courier New" w:cs="Courier New"/>
                <w:color w:val="800000"/>
                <w:sz w:val="20"/>
                <w:szCs w:val="20"/>
              </w:rPr>
              <w:t>STD_LOGIC_1164</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ALL</w:t>
            </w:r>
            <w:r>
              <w:rPr>
                <w:rFonts w:ascii="Courier New" w:eastAsia="Courier New" w:hAnsi="Courier New" w:cs="Courier New"/>
                <w:b/>
                <w:color w:val="000080"/>
                <w:sz w:val="20"/>
                <w:szCs w:val="20"/>
              </w:rPr>
              <w:t>;</w:t>
            </w:r>
            <w:ins w:id="12" w:author="Jelisaveta Pecarski" w:date="2022-08-22T20:39:00Z">
              <w:r w:rsidR="005A788D">
                <w:rPr>
                  <w:rFonts w:ascii="Courier New" w:eastAsia="Courier New" w:hAnsi="Courier New" w:cs="Courier New"/>
                  <w:b/>
                  <w:color w:val="000080"/>
                  <w:sz w:val="20"/>
                  <w:szCs w:val="20"/>
                </w:rPr>
                <w:tab/>
              </w:r>
            </w:ins>
          </w:p>
          <w:p w14:paraId="358EF8CE"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USE</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r>
              <w:rPr>
                <w:rFonts w:ascii="Courier New" w:eastAsia="Courier New" w:hAnsi="Courier New" w:cs="Courier New"/>
                <w:color w:val="800000"/>
                <w:sz w:val="20"/>
                <w:szCs w:val="20"/>
              </w:rPr>
              <w:t>STD_LOGIC_UNSIGNED</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ALL</w:t>
            </w:r>
            <w:r>
              <w:rPr>
                <w:rFonts w:ascii="Courier New" w:eastAsia="Courier New" w:hAnsi="Courier New" w:cs="Courier New"/>
                <w:b/>
                <w:color w:val="000080"/>
                <w:sz w:val="20"/>
                <w:szCs w:val="20"/>
              </w:rPr>
              <w:t>;</w:t>
            </w:r>
            <w:r>
              <w:rPr>
                <w:rFonts w:ascii="Courier New" w:eastAsia="Courier New" w:hAnsi="Courier New" w:cs="Courier New"/>
                <w:color w:val="008000"/>
                <w:sz w:val="20"/>
                <w:szCs w:val="20"/>
              </w:rPr>
              <w:t>-- za conv_integer()</w:t>
            </w:r>
          </w:p>
          <w:p w14:paraId="48EBBFF7"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17304B5D" w14:textId="77777777" w:rsidR="00DD63D3" w:rsidRDefault="00C02F15" w:rsidP="5CFAEAC3">
            <w:pPr>
              <w:widowControl w:val="0"/>
              <w:shd w:val="clear" w:color="auto" w:fill="FFFFFF" w:themeFill="background1"/>
              <w:rPr>
                <w:del w:id="13" w:author="Filip Markovic" w:date="2021-05-18T20:29:00Z"/>
                <w:rFonts w:ascii="Courier New" w:eastAsia="Courier New" w:hAnsi="Courier New" w:cs="Courier New"/>
                <w:sz w:val="20"/>
                <w:szCs w:val="20"/>
              </w:rPr>
            </w:pPr>
            <w:r w:rsidRPr="5CFAEAC3">
              <w:rPr>
                <w:rFonts w:ascii="Courier New" w:eastAsia="Courier New" w:hAnsi="Courier New" w:cs="Courier New"/>
                <w:color w:val="FF8000"/>
                <w:sz w:val="20"/>
                <w:szCs w:val="20"/>
              </w:rPr>
              <w:t>05</w:t>
            </w:r>
            <w:r w:rsidRPr="5CFAEAC3">
              <w:rPr>
                <w:rFonts w:ascii="Courier New" w:eastAsia="Courier New" w:hAnsi="Courier New" w:cs="Courier New"/>
                <w:sz w:val="20"/>
                <w:szCs w:val="20"/>
              </w:rPr>
              <w:t xml:space="preserve">  </w:t>
            </w:r>
            <w:r w:rsidRPr="5CFAEAC3">
              <w:rPr>
                <w:rFonts w:ascii="Courier New" w:eastAsia="Courier New" w:hAnsi="Courier New" w:cs="Courier New"/>
                <w:color w:val="008000"/>
                <w:sz w:val="20"/>
                <w:szCs w:val="20"/>
              </w:rPr>
              <w:t>------------------------------------------</w:t>
            </w:r>
          </w:p>
          <w:p w14:paraId="32C7E017"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06</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38EC99C3"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Memorija </w:t>
            </w:r>
            <w:r>
              <w:rPr>
                <w:rFonts w:ascii="Courier New" w:eastAsia="Courier New" w:hAnsi="Courier New" w:cs="Courier New"/>
                <w:b/>
                <w:color w:val="0000FF"/>
                <w:sz w:val="20"/>
                <w:szCs w:val="20"/>
              </w:rPr>
              <w:t>IS</w:t>
            </w:r>
          </w:p>
          <w:p w14:paraId="67D3ABA6"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w:t>
            </w:r>
            <w:r>
              <w:rPr>
                <w:rFonts w:ascii="Courier New" w:eastAsia="Courier New" w:hAnsi="Courier New" w:cs="Courier New"/>
                <w:b/>
                <w:color w:val="000080"/>
                <w:sz w:val="20"/>
                <w:szCs w:val="20"/>
              </w:rPr>
              <w:t>;</w:t>
            </w:r>
          </w:p>
          <w:p w14:paraId="3E6CE907"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09</w:t>
            </w:r>
            <w:r>
              <w:rPr>
                <w:rFonts w:ascii="Courier New" w:eastAsia="Courier New" w:hAnsi="Courier New" w:cs="Courier New"/>
                <w:sz w:val="20"/>
                <w:szCs w:val="20"/>
              </w:rPr>
              <w:t xml:space="preserve">      clk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w:t>
            </w:r>
            <w:r>
              <w:rPr>
                <w:rFonts w:ascii="Courier New" w:eastAsia="Courier New" w:hAnsi="Courier New" w:cs="Courier New"/>
                <w:b/>
                <w:color w:val="000080"/>
                <w:sz w:val="20"/>
                <w:szCs w:val="20"/>
              </w:rPr>
              <w:t>;</w:t>
            </w:r>
          </w:p>
          <w:p w14:paraId="733496B2"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10</w:t>
            </w:r>
            <w:r>
              <w:rPr>
                <w:rFonts w:ascii="Courier New" w:eastAsia="Courier New" w:hAnsi="Courier New" w:cs="Courier New"/>
                <w:sz w:val="20"/>
                <w:szCs w:val="20"/>
              </w:rPr>
              <w:t xml:space="preserve">      addr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43860CBF"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11</w:t>
            </w:r>
            <w:r>
              <w:rPr>
                <w:rFonts w:ascii="Courier New" w:eastAsia="Courier New" w:hAnsi="Courier New" w:cs="Courier New"/>
                <w:sz w:val="20"/>
                <w:szCs w:val="20"/>
              </w:rPr>
              <w:t xml:space="preserve">      data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08A3CC63"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12</w:t>
            </w:r>
            <w:r>
              <w:rPr>
                <w:rFonts w:ascii="Courier New" w:eastAsia="Courier New" w:hAnsi="Courier New" w:cs="Courier New"/>
                <w:sz w:val="20"/>
                <w:szCs w:val="20"/>
              </w:rPr>
              <w:t xml:space="preserve">      Q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0EE4B302"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13</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76B3FA50"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Memorija</w:t>
            </w:r>
            <w:r>
              <w:rPr>
                <w:rFonts w:ascii="Courier New" w:eastAsia="Courier New" w:hAnsi="Courier New" w:cs="Courier New"/>
                <w:b/>
                <w:color w:val="000080"/>
                <w:sz w:val="20"/>
                <w:szCs w:val="20"/>
              </w:rPr>
              <w:t>;</w:t>
            </w:r>
          </w:p>
          <w:p w14:paraId="7196BDCE"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15</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3EFC73A8"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16</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5EDDC8E"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17</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41331C56"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Behavioral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Memorija </w:t>
            </w:r>
            <w:r>
              <w:rPr>
                <w:rFonts w:ascii="Courier New" w:eastAsia="Courier New" w:hAnsi="Courier New" w:cs="Courier New"/>
                <w:b/>
                <w:color w:val="0000FF"/>
                <w:sz w:val="20"/>
                <w:szCs w:val="20"/>
              </w:rPr>
              <w:t>is</w:t>
            </w:r>
          </w:p>
          <w:p w14:paraId="60D2E6AF"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type</w:t>
            </w:r>
            <w:r>
              <w:rPr>
                <w:rFonts w:ascii="Courier New" w:eastAsia="Courier New" w:hAnsi="Courier New" w:cs="Courier New"/>
                <w:sz w:val="20"/>
                <w:szCs w:val="20"/>
              </w:rPr>
              <w:t xml:space="preserve"> ram_mem_type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array</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255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15E8A071"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signal</w:t>
            </w:r>
            <w:r>
              <w:rPr>
                <w:rFonts w:ascii="Courier New" w:eastAsia="Courier New" w:hAnsi="Courier New" w:cs="Courier New"/>
                <w:sz w:val="20"/>
                <w:szCs w:val="20"/>
              </w:rPr>
              <w:t xml:space="preserve"> rammem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ram_mem_type</w:t>
            </w:r>
            <w:r>
              <w:rPr>
                <w:rFonts w:ascii="Courier New" w:eastAsia="Courier New" w:hAnsi="Courier New" w:cs="Courier New"/>
                <w:b/>
                <w:color w:val="000080"/>
                <w:sz w:val="20"/>
                <w:szCs w:val="20"/>
              </w:rPr>
              <w:t>;</w:t>
            </w:r>
          </w:p>
          <w:p w14:paraId="185FD2DD"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2F292A86"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22</w:t>
            </w:r>
            <w:r>
              <w:rPr>
                <w:rFonts w:ascii="Courier New" w:eastAsia="Courier New" w:hAnsi="Courier New" w:cs="Courier New"/>
                <w:sz w:val="20"/>
                <w:szCs w:val="20"/>
              </w:rPr>
              <w:t xml:space="preserve">  </w:t>
            </w:r>
          </w:p>
          <w:p w14:paraId="59512009"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clk</w:t>
            </w:r>
            <w:r>
              <w:rPr>
                <w:rFonts w:ascii="Courier New" w:eastAsia="Courier New" w:hAnsi="Courier New" w:cs="Courier New"/>
                <w:b/>
                <w:color w:val="000080"/>
                <w:sz w:val="20"/>
                <w:szCs w:val="20"/>
              </w:rPr>
              <w:t>)</w:t>
            </w:r>
          </w:p>
          <w:p w14:paraId="1846CC71"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variable</w:t>
            </w:r>
            <w:r>
              <w:rPr>
                <w:rFonts w:ascii="Courier New" w:eastAsia="Courier New" w:hAnsi="Courier New" w:cs="Courier New"/>
                <w:sz w:val="20"/>
                <w:szCs w:val="20"/>
              </w:rPr>
              <w:t xml:space="preserve"> addrtemp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integer</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range</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255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6F1DD65A"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66B52996" w14:textId="3E349016" w:rsidR="00DD63D3" w:rsidRDefault="672536BD" w:rsidP="1BD34BA3">
            <w:pPr>
              <w:widowControl w:val="0"/>
              <w:shd w:val="clear" w:color="auto" w:fill="FFFFFF" w:themeFill="background1"/>
              <w:rPr>
                <w:rFonts w:ascii="Courier New" w:eastAsia="Courier New" w:hAnsi="Courier New" w:cs="Courier New"/>
                <w:sz w:val="20"/>
                <w:szCs w:val="20"/>
              </w:rPr>
            </w:pPr>
            <w:r>
              <w:rPr>
                <w:rFonts w:ascii="Courier New" w:eastAsia="Courier New" w:hAnsi="Courier New" w:cs="Courier New"/>
                <w:color w:val="FF8000"/>
                <w:sz w:val="20"/>
                <w:szCs w:val="20"/>
              </w:rPr>
              <w:t>26</w:t>
            </w:r>
            <w:r>
              <w:rPr>
                <w:rFonts w:ascii="Courier New" w:eastAsia="Courier New" w:hAnsi="Courier New" w:cs="Courier New"/>
                <w:sz w:val="20"/>
                <w:szCs w:val="20"/>
              </w:rPr>
              <w:t xml:space="preserve">              </w:t>
            </w:r>
            <w:r w:rsidRPr="1BD34BA3">
              <w:rPr>
                <w:rFonts w:ascii="Courier New" w:eastAsia="Courier New" w:hAnsi="Courier New" w:cs="Courier New"/>
                <w:b/>
                <w:bCs/>
                <w:color w:val="0000FF"/>
                <w:sz w:val="20"/>
                <w:szCs w:val="20"/>
              </w:rPr>
              <w:t>if</w:t>
            </w:r>
            <w:r>
              <w:rPr>
                <w:rFonts w:ascii="Courier New" w:eastAsia="Courier New" w:hAnsi="Courier New" w:cs="Courier New"/>
                <w:sz w:val="20"/>
                <w:szCs w:val="20"/>
              </w:rPr>
              <w:t xml:space="preserve"> </w:t>
            </w:r>
            <w:r w:rsidRPr="1BD34BA3">
              <w:rPr>
                <w:rFonts w:ascii="Courier New" w:eastAsia="Courier New" w:hAnsi="Courier New" w:cs="Courier New"/>
                <w:b/>
                <w:bCs/>
                <w:color w:val="000080"/>
                <w:sz w:val="20"/>
                <w:szCs w:val="20"/>
              </w:rPr>
              <w:t>(</w:t>
            </w:r>
            <w:r>
              <w:rPr>
                <w:rFonts w:ascii="Courier New" w:eastAsia="Courier New" w:hAnsi="Courier New" w:cs="Courier New"/>
                <w:sz w:val="20"/>
                <w:szCs w:val="20"/>
              </w:rPr>
              <w:t>clk'</w:t>
            </w:r>
            <w:r w:rsidRPr="1BD34BA3">
              <w:rPr>
                <w:rFonts w:ascii="Courier New" w:eastAsia="Courier New" w:hAnsi="Courier New" w:cs="Courier New"/>
                <w:b/>
                <w:bCs/>
                <w:color w:val="8080FF"/>
                <w:sz w:val="20"/>
                <w:szCs w:val="20"/>
                <w:shd w:val="clear" w:color="auto" w:fill="FFFFCC"/>
              </w:rPr>
              <w:t>EVENT</w:t>
            </w:r>
            <w:r>
              <w:rPr>
                <w:rFonts w:ascii="Courier New" w:eastAsia="Courier New" w:hAnsi="Courier New" w:cs="Courier New"/>
                <w:sz w:val="20"/>
                <w:szCs w:val="20"/>
              </w:rPr>
              <w:t xml:space="preserve"> </w:t>
            </w:r>
            <w:r w:rsidRPr="1BD34BA3">
              <w:rPr>
                <w:rFonts w:ascii="Courier New" w:eastAsia="Courier New" w:hAnsi="Courier New" w:cs="Courier New"/>
                <w:b/>
                <w:bCs/>
                <w:color w:val="0080C0"/>
                <w:sz w:val="20"/>
                <w:szCs w:val="20"/>
              </w:rPr>
              <w:t>and</w:t>
            </w:r>
            <w:r>
              <w:rPr>
                <w:rFonts w:ascii="Courier New" w:eastAsia="Courier New" w:hAnsi="Courier New" w:cs="Courier New"/>
                <w:sz w:val="20"/>
                <w:szCs w:val="20"/>
              </w:rPr>
              <w:t xml:space="preserve"> clk </w:t>
            </w:r>
            <w:r w:rsidRPr="1BD34BA3">
              <w:rPr>
                <w:rFonts w:ascii="Courier New" w:eastAsia="Courier New" w:hAnsi="Courier New" w:cs="Courier New"/>
                <w:b/>
                <w:bCs/>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w:t>
            </w:r>
            <w:r w:rsidRPr="1BD34BA3">
              <w:rPr>
                <w:rFonts w:ascii="Courier New" w:eastAsia="Courier New" w:hAnsi="Courier New" w:cs="Courier New"/>
                <w:b/>
                <w:bCs/>
                <w:color w:val="000080"/>
                <w:sz w:val="20"/>
                <w:szCs w:val="20"/>
              </w:rPr>
              <w:t>)</w:t>
            </w:r>
            <w:r>
              <w:rPr>
                <w:rFonts w:ascii="Courier New" w:eastAsia="Courier New" w:hAnsi="Courier New" w:cs="Courier New"/>
                <w:sz w:val="20"/>
                <w:szCs w:val="20"/>
              </w:rPr>
              <w:t xml:space="preserve"> </w:t>
            </w:r>
            <w:r w:rsidRPr="1BD34BA3">
              <w:rPr>
                <w:rFonts w:ascii="Courier New" w:eastAsia="Courier New" w:hAnsi="Courier New" w:cs="Courier New"/>
                <w:b/>
                <w:bCs/>
                <w:color w:val="0000FF"/>
                <w:sz w:val="20"/>
                <w:szCs w:val="20"/>
              </w:rPr>
              <w:t>then</w:t>
            </w:r>
          </w:p>
          <w:p w14:paraId="4F09591A"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27</w:t>
            </w:r>
            <w:r>
              <w:rPr>
                <w:rFonts w:ascii="Courier New" w:eastAsia="Courier New" w:hAnsi="Courier New" w:cs="Courier New"/>
                <w:sz w:val="20"/>
                <w:szCs w:val="20"/>
              </w:rPr>
              <w:t xml:space="preserve">                  addrtemp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CONV_INTEGER</w:t>
            </w:r>
            <w:r>
              <w:rPr>
                <w:rFonts w:ascii="Courier New" w:eastAsia="Courier New" w:hAnsi="Courier New" w:cs="Courier New"/>
                <w:b/>
                <w:color w:val="000080"/>
                <w:sz w:val="20"/>
                <w:szCs w:val="20"/>
              </w:rPr>
              <w:t>(</w:t>
            </w:r>
            <w:r>
              <w:rPr>
                <w:rFonts w:ascii="Courier New" w:eastAsia="Courier New" w:hAnsi="Courier New" w:cs="Courier New"/>
                <w:sz w:val="20"/>
                <w:szCs w:val="20"/>
              </w:rPr>
              <w:t>addr</w:t>
            </w:r>
            <w:r>
              <w:rPr>
                <w:rFonts w:ascii="Courier New" w:eastAsia="Courier New" w:hAnsi="Courier New" w:cs="Courier New"/>
                <w:b/>
                <w:color w:val="000080"/>
                <w:sz w:val="20"/>
                <w:szCs w:val="20"/>
              </w:rPr>
              <w:t>);</w:t>
            </w:r>
          </w:p>
          <w:p w14:paraId="34AC0CB8"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WE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p>
          <w:p w14:paraId="4770B341"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29</w:t>
            </w:r>
            <w:r>
              <w:rPr>
                <w:rFonts w:ascii="Courier New" w:eastAsia="Courier New" w:hAnsi="Courier New" w:cs="Courier New"/>
                <w:sz w:val="20"/>
                <w:szCs w:val="20"/>
              </w:rPr>
              <w:t xml:space="preserve">                      rammem</w:t>
            </w:r>
            <w:r>
              <w:rPr>
                <w:rFonts w:ascii="Courier New" w:eastAsia="Courier New" w:hAnsi="Courier New" w:cs="Courier New"/>
                <w:b/>
                <w:color w:val="000080"/>
                <w:sz w:val="20"/>
                <w:szCs w:val="20"/>
              </w:rPr>
              <w:t>(</w:t>
            </w:r>
            <w:r>
              <w:rPr>
                <w:rFonts w:ascii="Courier New" w:eastAsia="Courier New" w:hAnsi="Courier New" w:cs="Courier New"/>
                <w:sz w:val="20"/>
                <w:szCs w:val="20"/>
              </w:rPr>
              <w:t>addrtemp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w:t>
            </w:r>
            <w:r>
              <w:rPr>
                <w:rFonts w:ascii="Courier New" w:eastAsia="Courier New" w:hAnsi="Courier New" w:cs="Courier New"/>
                <w:sz w:val="20"/>
                <w:szCs w:val="20"/>
              </w:rPr>
              <w:t>data</w:t>
            </w:r>
            <w:r>
              <w:rPr>
                <w:rFonts w:ascii="Courier New" w:eastAsia="Courier New" w:hAnsi="Courier New" w:cs="Courier New"/>
                <w:b/>
                <w:color w:val="000080"/>
                <w:sz w:val="20"/>
                <w:szCs w:val="20"/>
              </w:rPr>
              <w:t>;</w:t>
            </w:r>
          </w:p>
          <w:p w14:paraId="4999983C"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2472048C"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31</w:t>
            </w:r>
            <w:r>
              <w:rPr>
                <w:rFonts w:ascii="Courier New" w:eastAsia="Courier New" w:hAnsi="Courier New" w:cs="Courier New"/>
                <w:sz w:val="20"/>
                <w:szCs w:val="20"/>
              </w:rPr>
              <w:t xml:space="preserve">                  Q</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rammem</w:t>
            </w:r>
            <w:r>
              <w:rPr>
                <w:rFonts w:ascii="Courier New" w:eastAsia="Courier New" w:hAnsi="Courier New" w:cs="Courier New"/>
                <w:b/>
                <w:color w:val="000080"/>
                <w:sz w:val="20"/>
                <w:szCs w:val="20"/>
              </w:rPr>
              <w:t>(</w:t>
            </w:r>
            <w:r>
              <w:rPr>
                <w:rFonts w:ascii="Courier New" w:eastAsia="Courier New" w:hAnsi="Courier New" w:cs="Courier New"/>
                <w:sz w:val="20"/>
                <w:szCs w:val="20"/>
              </w:rPr>
              <w:t>addrtemp</w:t>
            </w:r>
            <w:r>
              <w:rPr>
                <w:rFonts w:ascii="Courier New" w:eastAsia="Courier New" w:hAnsi="Courier New" w:cs="Courier New"/>
                <w:b/>
                <w:color w:val="000080"/>
                <w:sz w:val="20"/>
                <w:szCs w:val="20"/>
              </w:rPr>
              <w:t>);</w:t>
            </w:r>
          </w:p>
          <w:p w14:paraId="45254507"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41D5F309"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b/>
                <w:color w:val="000080"/>
                <w:sz w:val="20"/>
                <w:szCs w:val="20"/>
              </w:rPr>
              <w:t>;</w:t>
            </w:r>
          </w:p>
          <w:p w14:paraId="47D983C6" w14:textId="77777777" w:rsidR="00DD63D3" w:rsidRDefault="00C02F15">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b/>
                <w:color w:val="000080"/>
                <w:sz w:val="20"/>
                <w:szCs w:val="20"/>
              </w:rPr>
              <w:t>;</w:t>
            </w:r>
          </w:p>
        </w:tc>
      </w:tr>
      <w:tr w:rsidR="00DD63D3" w14:paraId="17BB7750" w14:textId="77777777" w:rsidTr="5F378E37">
        <w:tc>
          <w:tcPr>
            <w:tcW w:w="9360" w:type="dxa"/>
            <w:shd w:val="clear" w:color="auto" w:fill="auto"/>
            <w:tcMar>
              <w:top w:w="100" w:type="dxa"/>
              <w:left w:w="100" w:type="dxa"/>
              <w:bottom w:w="100" w:type="dxa"/>
              <w:right w:w="100" w:type="dxa"/>
            </w:tcMar>
          </w:tcPr>
          <w:p w14:paraId="64C62DDD" w14:textId="15C9D356" w:rsidR="00DD63D3" w:rsidRDefault="5064F24F" w:rsidP="5064F24F">
            <w:pPr>
              <w:widowControl w:val="0"/>
              <w:pBdr>
                <w:top w:val="nil"/>
                <w:left w:val="nil"/>
                <w:bottom w:val="nil"/>
                <w:right w:val="nil"/>
                <w:between w:val="nil"/>
              </w:pBdr>
              <w:jc w:val="both"/>
              <w:rPr>
                <w:rFonts w:ascii="Arial" w:eastAsia="Arial" w:hAnsi="Arial" w:cs="Arial"/>
              </w:rPr>
            </w:pPr>
            <w:r w:rsidRPr="5064F24F">
              <w:rPr>
                <w:rFonts w:ascii="Arial" w:eastAsia="Arial" w:hAnsi="Arial" w:cs="Arial"/>
              </w:rPr>
              <w:t>Изостављањем иницијализације у овом примеру, за разлику од претходног, дизајн постаје синтетизабилан. Одговорност корисника је да не чита локације у којима ништа није уписано, или да се све локације при покретању иницијализују на неку вредност. Реалне меморије поседују и ресет порт којим корисник на почетку поставља све локације на нула.</w:t>
            </w:r>
          </w:p>
          <w:p w14:paraId="071B74C2" w14:textId="3AFEC2EA" w:rsidR="00DD63D3" w:rsidRDefault="00DD63D3" w:rsidP="5064F24F">
            <w:pPr>
              <w:widowControl w:val="0"/>
              <w:pBdr>
                <w:top w:val="nil"/>
                <w:left w:val="nil"/>
                <w:bottom w:val="nil"/>
                <w:right w:val="nil"/>
                <w:between w:val="nil"/>
              </w:pBdr>
              <w:jc w:val="both"/>
              <w:rPr>
                <w:rFonts w:ascii="Arial" w:eastAsia="Arial" w:hAnsi="Arial" w:cs="Arial"/>
              </w:rPr>
            </w:pPr>
          </w:p>
          <w:p w14:paraId="435AE874" w14:textId="72D4DC44" w:rsidR="00DD63D3" w:rsidRDefault="110DCDF0" w:rsidP="655435B9">
            <w:pPr>
              <w:spacing w:line="259" w:lineRule="auto"/>
              <w:jc w:val="both"/>
              <w:rPr>
                <w:rFonts w:ascii="Arial" w:eastAsia="Arial" w:hAnsi="Arial" w:cs="Arial"/>
              </w:rPr>
            </w:pPr>
            <w:r w:rsidRPr="655435B9">
              <w:rPr>
                <w:rFonts w:ascii="Arial" w:eastAsia="Arial" w:hAnsi="Arial" w:cs="Arial"/>
                <w:color w:val="E36C09"/>
                <w:highlight w:val="white"/>
              </w:rPr>
              <w:t>л 19, 20</w:t>
            </w:r>
            <w:r w:rsidR="00C02F15" w:rsidRPr="655435B9">
              <w:rPr>
                <w:rFonts w:ascii="Arial" w:eastAsia="Arial" w:hAnsi="Arial" w:cs="Arial"/>
              </w:rPr>
              <w:t xml:space="preserve">: </w:t>
            </w:r>
            <w:r w:rsidR="5064F24F" w:rsidRPr="655435B9">
              <w:rPr>
                <w:rFonts w:ascii="Arial" w:eastAsia="Arial" w:hAnsi="Arial" w:cs="Arial"/>
              </w:rPr>
              <w:t>Меморија је моделована низом од 256 елемената. Да би се приступало елементима низа, не може се користити вишебитни податак</w:t>
            </w:r>
            <w:r w:rsidR="00C02F15" w:rsidRPr="655435B9">
              <w:rPr>
                <w:rFonts w:ascii="Arial" w:eastAsia="Arial" w:hAnsi="Arial" w:cs="Arial"/>
              </w:rPr>
              <w:t xml:space="preserve"> addr,</w:t>
            </w:r>
            <w:r w:rsidR="5064F24F" w:rsidRPr="655435B9">
              <w:rPr>
                <w:rFonts w:ascii="Arial" w:eastAsia="Arial" w:hAnsi="Arial" w:cs="Arial"/>
              </w:rPr>
              <w:t xml:space="preserve"> већ се мора користити податак нумеричког типа. Због тога је у л. </w:t>
            </w:r>
            <w:r w:rsidR="5064F24F" w:rsidRPr="655435B9">
              <w:rPr>
                <w:rFonts w:ascii="Arial" w:eastAsia="Arial" w:hAnsi="Arial" w:cs="Arial"/>
                <w:color w:val="E36C09"/>
                <w:highlight w:val="white"/>
              </w:rPr>
              <w:t>27</w:t>
            </w:r>
            <w:r w:rsidR="5064F24F" w:rsidRPr="655435B9">
              <w:rPr>
                <w:rFonts w:ascii="Arial" w:eastAsia="Arial" w:hAnsi="Arial" w:cs="Arial"/>
              </w:rPr>
              <w:t xml:space="preserve"> извршена конверзија</w:t>
            </w:r>
            <w:r w:rsidR="00C02F15" w:rsidRPr="655435B9">
              <w:rPr>
                <w:rFonts w:ascii="Arial" w:eastAsia="Arial" w:hAnsi="Arial" w:cs="Arial"/>
              </w:rPr>
              <w:t xml:space="preserve"> </w:t>
            </w:r>
            <w:r w:rsidR="00C02F15" w:rsidRPr="655435B9">
              <w:rPr>
                <w:rFonts w:ascii="Courier New" w:eastAsia="Courier New" w:hAnsi="Courier New" w:cs="Courier New"/>
                <w:sz w:val="20"/>
                <w:szCs w:val="20"/>
              </w:rPr>
              <w:t>STD_LOGIC_VECTOR</w:t>
            </w:r>
            <w:r w:rsidR="00C02F15" w:rsidRPr="655435B9">
              <w:rPr>
                <w:rFonts w:ascii="Arial" w:eastAsia="Arial" w:hAnsi="Arial" w:cs="Arial"/>
              </w:rPr>
              <w:t xml:space="preserve"> </w:t>
            </w:r>
            <w:r w:rsidR="5064F24F" w:rsidRPr="655435B9">
              <w:rPr>
                <w:rFonts w:ascii="Arial" w:eastAsia="Arial" w:hAnsi="Arial" w:cs="Arial"/>
              </w:rPr>
              <w:t>у</w:t>
            </w:r>
            <w:r w:rsidR="00C02F15" w:rsidRPr="655435B9">
              <w:rPr>
                <w:rFonts w:ascii="Arial" w:eastAsia="Arial" w:hAnsi="Arial" w:cs="Arial"/>
              </w:rPr>
              <w:t xml:space="preserve"> </w:t>
            </w:r>
            <w:r w:rsidR="00C02F15" w:rsidRPr="655435B9">
              <w:rPr>
                <w:rFonts w:ascii="Courier New" w:eastAsia="Courier New" w:hAnsi="Courier New" w:cs="Courier New"/>
                <w:sz w:val="20"/>
                <w:szCs w:val="20"/>
              </w:rPr>
              <w:lastRenderedPageBreak/>
              <w:t xml:space="preserve">integer </w:t>
            </w:r>
            <w:r w:rsidR="5064F24F" w:rsidRPr="655435B9">
              <w:rPr>
                <w:rFonts w:ascii="Courier New" w:eastAsia="Courier New" w:hAnsi="Courier New" w:cs="Courier New"/>
                <w:sz w:val="20"/>
                <w:szCs w:val="20"/>
              </w:rPr>
              <w:t>вредност</w:t>
            </w:r>
            <w:r w:rsidR="00C02F15" w:rsidRPr="655435B9">
              <w:rPr>
                <w:rFonts w:ascii="Arial" w:eastAsia="Arial" w:hAnsi="Arial" w:cs="Arial"/>
              </w:rPr>
              <w:t xml:space="preserve">. </w:t>
            </w:r>
            <w:r w:rsidR="5064F24F" w:rsidRPr="655435B9">
              <w:rPr>
                <w:rFonts w:ascii="Arial" w:eastAsia="Arial" w:hAnsi="Arial" w:cs="Arial"/>
              </w:rPr>
              <w:t>Функција за конверзију</w:t>
            </w:r>
            <w:r w:rsidR="00C02F15" w:rsidRPr="655435B9">
              <w:rPr>
                <w:rFonts w:ascii="Arial" w:eastAsia="Arial" w:hAnsi="Arial" w:cs="Arial"/>
              </w:rPr>
              <w:t xml:space="preserve"> </w:t>
            </w:r>
            <w:r w:rsidR="00C02F15" w:rsidRPr="655435B9">
              <w:rPr>
                <w:rFonts w:ascii="Courier New" w:eastAsia="Courier New" w:hAnsi="Courier New" w:cs="Courier New"/>
                <w:sz w:val="20"/>
                <w:szCs w:val="20"/>
              </w:rPr>
              <w:t>CONV_INTEGER</w:t>
            </w:r>
            <w:r w:rsidR="00C02F15" w:rsidRPr="655435B9">
              <w:rPr>
                <w:rFonts w:ascii="Arial" w:eastAsia="Arial" w:hAnsi="Arial" w:cs="Arial"/>
              </w:rPr>
              <w:t xml:space="preserve"> </w:t>
            </w:r>
            <w:r w:rsidR="5064F24F" w:rsidRPr="655435B9">
              <w:rPr>
                <w:rFonts w:ascii="Arial" w:eastAsia="Arial" w:hAnsi="Arial" w:cs="Arial"/>
              </w:rPr>
              <w:t>се налази у пакету</w:t>
            </w:r>
            <w:r w:rsidR="00C02F15" w:rsidRPr="655435B9">
              <w:rPr>
                <w:rFonts w:ascii="Arial" w:eastAsia="Arial" w:hAnsi="Arial" w:cs="Arial"/>
              </w:rPr>
              <w:t xml:space="preserve"> </w:t>
            </w:r>
            <w:r w:rsidR="00C02F15" w:rsidRPr="655435B9">
              <w:rPr>
                <w:rFonts w:ascii="Courier New" w:eastAsia="Courier New" w:hAnsi="Courier New" w:cs="Courier New"/>
                <w:color w:val="800000"/>
                <w:sz w:val="20"/>
                <w:szCs w:val="20"/>
              </w:rPr>
              <w:t>STD_LOGIC_UNSIGNED</w:t>
            </w:r>
            <w:r w:rsidR="00C02F15" w:rsidRPr="655435B9">
              <w:rPr>
                <w:rFonts w:ascii="Arial" w:eastAsia="Arial" w:hAnsi="Arial" w:cs="Arial"/>
              </w:rPr>
              <w:t xml:space="preserve">, </w:t>
            </w:r>
            <w:r w:rsidR="5064F24F" w:rsidRPr="655435B9">
              <w:rPr>
                <w:rFonts w:ascii="Arial" w:eastAsia="Arial" w:hAnsi="Arial" w:cs="Arial"/>
              </w:rPr>
              <w:t xml:space="preserve">који се мора укључити на почетку (л. </w:t>
            </w:r>
            <w:r w:rsidR="5064F24F" w:rsidRPr="655435B9">
              <w:rPr>
                <w:rFonts w:ascii="Arial" w:eastAsia="Arial" w:hAnsi="Arial" w:cs="Arial"/>
                <w:color w:val="E36C09"/>
                <w:highlight w:val="white"/>
              </w:rPr>
              <w:t>03</w:t>
            </w:r>
            <w:r w:rsidR="5064F24F" w:rsidRPr="655435B9">
              <w:rPr>
                <w:rFonts w:ascii="Arial" w:eastAsia="Arial" w:hAnsi="Arial" w:cs="Arial"/>
              </w:rPr>
              <w:t>)</w:t>
            </w:r>
            <w:r w:rsidR="00C02F15" w:rsidRPr="655435B9">
              <w:rPr>
                <w:rFonts w:ascii="Arial" w:eastAsia="Arial" w:hAnsi="Arial" w:cs="Arial"/>
              </w:rPr>
              <w:t>.</w:t>
            </w:r>
          </w:p>
          <w:p w14:paraId="0A7B1BA4" w14:textId="5AA0DBB9" w:rsidR="00DD63D3" w:rsidRDefault="00DD63D3" w:rsidP="5064F24F">
            <w:pPr>
              <w:widowControl w:val="0"/>
              <w:pBdr>
                <w:top w:val="nil"/>
                <w:left w:val="nil"/>
                <w:bottom w:val="nil"/>
                <w:right w:val="nil"/>
                <w:between w:val="nil"/>
              </w:pBdr>
              <w:rPr>
                <w:rFonts w:ascii="Arial" w:eastAsia="Arial" w:hAnsi="Arial" w:cs="Arial"/>
              </w:rPr>
            </w:pPr>
          </w:p>
          <w:p w14:paraId="49C27E29" w14:textId="158EBF37" w:rsidR="00DD63D3" w:rsidRDefault="5064F24F" w:rsidP="5064F24F">
            <w:pPr>
              <w:rPr>
                <w:rFonts w:ascii="Arial" w:eastAsia="Arial" w:hAnsi="Arial" w:cs="Arial"/>
              </w:rPr>
            </w:pPr>
            <w:r w:rsidRPr="5064F24F">
              <w:rPr>
                <w:rFonts w:ascii="Arial" w:eastAsia="Arial" w:hAnsi="Arial" w:cs="Arial"/>
              </w:rPr>
              <w:t>Питања:</w:t>
            </w:r>
          </w:p>
          <w:p w14:paraId="5F2504F5" w14:textId="61BB0FE4" w:rsidR="00DD63D3" w:rsidRDefault="5064F24F" w:rsidP="5064F24F">
            <w:pPr>
              <w:ind w:left="720"/>
              <w:rPr>
                <w:rFonts w:ascii="Arial" w:eastAsia="Arial" w:hAnsi="Arial" w:cs="Arial"/>
              </w:rPr>
            </w:pPr>
            <w:r w:rsidRPr="5064F24F">
              <w:rPr>
                <w:rFonts w:ascii="Arial" w:eastAsia="Arial" w:hAnsi="Arial" w:cs="Arial"/>
              </w:rPr>
              <w:t>Којом ивицом се окида овај модул?</w:t>
            </w:r>
          </w:p>
          <w:p w14:paraId="2553E937" w14:textId="29AEB1C8" w:rsidR="00DD63D3" w:rsidRDefault="5064F24F" w:rsidP="5064F24F">
            <w:pPr>
              <w:ind w:left="720"/>
              <w:rPr>
                <w:rFonts w:ascii="Arial" w:eastAsia="Arial" w:hAnsi="Arial" w:cs="Arial"/>
              </w:rPr>
            </w:pPr>
            <w:r w:rsidRPr="5064F24F">
              <w:rPr>
                <w:rFonts w:ascii="Arial" w:eastAsia="Arial" w:hAnsi="Arial" w:cs="Arial"/>
              </w:rPr>
              <w:t>Порт дозволе читања овде не постоји; како се понаша овај модул, када се могу прочитати подаци?</w:t>
            </w:r>
          </w:p>
          <w:p w14:paraId="4905DD39" w14:textId="64110472" w:rsidR="00DD63D3" w:rsidRDefault="5064F24F" w:rsidP="5064F24F">
            <w:pPr>
              <w:rPr>
                <w:rFonts w:ascii="Arial" w:eastAsia="Arial" w:hAnsi="Arial" w:cs="Arial"/>
              </w:rPr>
            </w:pPr>
            <w:r w:rsidRPr="5064F24F">
              <w:rPr>
                <w:rFonts w:ascii="Arial" w:eastAsia="Arial" w:hAnsi="Arial" w:cs="Arial"/>
              </w:rPr>
              <w:t xml:space="preserve">За размишљање: </w:t>
            </w:r>
          </w:p>
          <w:p w14:paraId="7A2FD2EB" w14:textId="71DDF8B8" w:rsidR="00DD63D3" w:rsidRDefault="5064F24F" w:rsidP="5064F24F">
            <w:pPr>
              <w:ind w:left="720"/>
              <w:rPr>
                <w:rFonts w:ascii="Arial" w:eastAsia="Arial" w:hAnsi="Arial" w:cs="Arial"/>
              </w:rPr>
            </w:pPr>
            <w:r w:rsidRPr="5064F24F">
              <w:rPr>
                <w:rFonts w:ascii="Arial" w:eastAsia="Arial" w:hAnsi="Arial" w:cs="Arial"/>
              </w:rPr>
              <w:t>Проверити у симулацији који податак се чита са локације у коју се у том тренутку и уписује - претходни или управо уписани податак.</w:t>
            </w:r>
          </w:p>
        </w:tc>
      </w:tr>
    </w:tbl>
    <w:p w14:paraId="0DDCE7F2" w14:textId="353AAA85" w:rsidR="00DD63D3" w:rsidRDefault="36DF7AA3" w:rsidP="1C19E0B3">
      <w:pPr>
        <w:rPr>
          <w:rFonts w:ascii="Arial" w:eastAsia="Arial" w:hAnsi="Arial" w:cs="Arial"/>
          <w:b/>
          <w:bCs/>
          <w:color w:val="000080"/>
          <w:sz w:val="20"/>
          <w:szCs w:val="20"/>
          <w:highlight w:val="white"/>
        </w:rPr>
      </w:pPr>
      <w:ins w:id="14" w:author="Filip Markovic" w:date="2021-05-25T14:59:00Z">
        <w:r w:rsidRPr="1C19E0B3">
          <w:rPr>
            <w:rFonts w:ascii="Arial" w:eastAsia="Arial" w:hAnsi="Arial" w:cs="Arial"/>
            <w:b/>
            <w:bCs/>
            <w:color w:val="000080"/>
            <w:sz w:val="20"/>
            <w:szCs w:val="20"/>
            <w:highlight w:val="white"/>
          </w:rPr>
          <w:lastRenderedPageBreak/>
          <w:t xml:space="preserve"> </w:t>
        </w:r>
      </w:ins>
    </w:p>
    <w:p w14:paraId="6EBAE503" w14:textId="77777777" w:rsidR="00DD63D3" w:rsidRDefault="00C02F15">
      <w:pPr>
        <w:pStyle w:val="Heading1"/>
      </w:pPr>
      <w:bookmarkStart w:id="15" w:name="_z0m9be8p27cg"/>
      <w:bookmarkEnd w:id="15"/>
      <w:r>
        <w:t xml:space="preserve">Atributi složenih tipova </w:t>
      </w:r>
    </w:p>
    <w:p w14:paraId="0852F6B8" w14:textId="37782852" w:rsidR="00DD63D3" w:rsidRDefault="5064F24F" w:rsidP="5064F24F">
      <w:pPr>
        <w:rPr>
          <w:rFonts w:ascii="Arial" w:eastAsia="Arial" w:hAnsi="Arial" w:cs="Arial"/>
          <w:sz w:val="20"/>
          <w:szCs w:val="20"/>
          <w:highlight w:val="white"/>
        </w:rPr>
      </w:pPr>
      <w:r w:rsidRPr="5064F24F">
        <w:rPr>
          <w:rFonts w:ascii="Arial" w:eastAsia="Arial" w:hAnsi="Arial" w:cs="Arial"/>
          <w:sz w:val="20"/>
          <w:szCs w:val="20"/>
          <w:highlight w:val="white"/>
        </w:rPr>
        <w:t>Представићемо овде неколико основних атрибута сложених (композитних) типова. Ови атрибути су синтетизабилни.</w:t>
      </w:r>
    </w:p>
    <w:p w14:paraId="1E912493" w14:textId="7ED28F5D" w:rsidR="00DD63D3" w:rsidRDefault="5064F24F" w:rsidP="5064F24F">
      <w:pPr>
        <w:rPr>
          <w:rFonts w:ascii="Arial" w:eastAsia="Arial" w:hAnsi="Arial" w:cs="Arial"/>
          <w:sz w:val="20"/>
          <w:szCs w:val="20"/>
          <w:highlight w:val="white"/>
        </w:rPr>
      </w:pPr>
      <w:r w:rsidRPr="5064F24F">
        <w:rPr>
          <w:rFonts w:ascii="Arial" w:eastAsia="Arial" w:hAnsi="Arial" w:cs="Arial"/>
          <w:sz w:val="20"/>
          <w:szCs w:val="20"/>
          <w:highlight w:val="white"/>
        </w:rPr>
        <w:t>Помоћу ових атрибута, могу се добити индекси или опсези индекса низова. Вредности које враћају, зависе од декларације низа на који се примењују.</w:t>
      </w:r>
    </w:p>
    <w:p w14:paraId="3211DC60" w14:textId="0ECD535C" w:rsidR="00DD63D3" w:rsidRDefault="5064F24F" w:rsidP="5064F24F">
      <w:pPr>
        <w:rPr>
          <w:rFonts w:ascii="Arial" w:eastAsia="Arial" w:hAnsi="Arial" w:cs="Arial"/>
          <w:sz w:val="20"/>
          <w:szCs w:val="20"/>
          <w:highlight w:val="white"/>
        </w:rPr>
      </w:pPr>
      <w:r w:rsidRPr="5064F24F">
        <w:rPr>
          <w:rFonts w:ascii="Arial" w:eastAsia="Arial" w:hAnsi="Arial" w:cs="Arial"/>
          <w:sz w:val="20"/>
          <w:szCs w:val="20"/>
          <w:highlight w:val="white"/>
        </w:rPr>
        <w:t>Нпр. нека су дати низ и матрица:</w:t>
      </w:r>
    </w:p>
    <w:p w14:paraId="3C8F9E85" w14:textId="56673FDF" w:rsidR="00DD63D3" w:rsidRDefault="00DD63D3" w:rsidP="5064F24F">
      <w:pPr>
        <w:rPr>
          <w:rFonts w:ascii="Arial" w:eastAsia="Arial" w:hAnsi="Arial" w:cs="Arial"/>
          <w:sz w:val="20"/>
          <w:szCs w:val="20"/>
          <w:highlight w:val="white"/>
        </w:rPr>
      </w:pPr>
    </w:p>
    <w:p w14:paraId="6CC13A24" w14:textId="77777777" w:rsidR="00DD63D3" w:rsidRDefault="00C02F15">
      <w:pPr>
        <w:widowControl w:val="0"/>
        <w:ind w:firstLine="720"/>
        <w:rPr>
          <w:rFonts w:ascii="Courier New" w:eastAsia="Courier New" w:hAnsi="Courier New" w:cs="Courier New"/>
          <w:sz w:val="20"/>
          <w:szCs w:val="20"/>
          <w:highlight w:val="white"/>
        </w:rPr>
      </w:pPr>
      <w:r>
        <w:rPr>
          <w:rFonts w:ascii="Courier New" w:eastAsia="Courier New" w:hAnsi="Courier New" w:cs="Courier New"/>
          <w:b/>
          <w:color w:val="0000FF"/>
          <w:sz w:val="20"/>
          <w:szCs w:val="20"/>
          <w:highlight w:val="white"/>
        </w:rPr>
        <w:t>SIGNAL</w:t>
      </w:r>
      <w:r>
        <w:rPr>
          <w:rFonts w:ascii="Courier New" w:eastAsia="Courier New" w:hAnsi="Courier New" w:cs="Courier New"/>
          <w:sz w:val="20"/>
          <w:szCs w:val="20"/>
          <w:highlight w:val="white"/>
        </w:rPr>
        <w:t xml:space="preserve"> d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STD_LOGIC_VECTOR</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14:paraId="4BE07183" w14:textId="77777777" w:rsidR="00DD63D3" w:rsidRDefault="00C02F15">
      <w:pPr>
        <w:widowControl w:val="0"/>
        <w:ind w:firstLine="720"/>
        <w:rPr>
          <w:rFonts w:ascii="Arial" w:eastAsia="Arial" w:hAnsi="Arial" w:cs="Arial"/>
          <w:sz w:val="20"/>
          <w:szCs w:val="20"/>
          <w:highlight w:val="white"/>
        </w:rPr>
      </w:pPr>
      <w:r w:rsidRPr="5064F24F">
        <w:rPr>
          <w:rFonts w:ascii="Courier New" w:eastAsia="Courier New" w:hAnsi="Courier New" w:cs="Courier New"/>
          <w:b/>
          <w:bCs/>
          <w:color w:val="0000FF"/>
          <w:sz w:val="20"/>
          <w:szCs w:val="20"/>
          <w:highlight w:val="white"/>
        </w:rPr>
        <w:t>variable</w:t>
      </w:r>
      <w:r w:rsidRPr="5064F24F">
        <w:rPr>
          <w:rFonts w:ascii="Courier New" w:eastAsia="Courier New" w:hAnsi="Courier New" w:cs="Courier New"/>
          <w:sz w:val="20"/>
          <w:szCs w:val="20"/>
          <w:highlight w:val="white"/>
        </w:rPr>
        <w:t xml:space="preserve"> matrix </w:t>
      </w:r>
      <w:r w:rsidRPr="5064F24F">
        <w:rPr>
          <w:rFonts w:ascii="Courier New" w:eastAsia="Courier New" w:hAnsi="Courier New" w:cs="Courier New"/>
          <w:b/>
          <w:bCs/>
          <w:color w:val="0000FF"/>
          <w:sz w:val="20"/>
          <w:szCs w:val="20"/>
          <w:highlight w:val="white"/>
        </w:rPr>
        <w:t>is</w:t>
      </w:r>
      <w:r w:rsidRPr="5064F24F">
        <w:rPr>
          <w:rFonts w:ascii="Courier New" w:eastAsia="Courier New" w:hAnsi="Courier New" w:cs="Courier New"/>
          <w:sz w:val="20"/>
          <w:szCs w:val="20"/>
          <w:highlight w:val="white"/>
        </w:rPr>
        <w:t xml:space="preserve"> </w:t>
      </w:r>
      <w:r w:rsidRPr="5064F24F">
        <w:rPr>
          <w:rFonts w:ascii="Courier New" w:eastAsia="Courier New" w:hAnsi="Courier New" w:cs="Courier New"/>
          <w:b/>
          <w:bCs/>
          <w:color w:val="0000FF"/>
          <w:sz w:val="20"/>
          <w:szCs w:val="20"/>
          <w:highlight w:val="white"/>
        </w:rPr>
        <w:t>ARRAY</w:t>
      </w:r>
      <w:r w:rsidRPr="5064F24F">
        <w:rPr>
          <w:rFonts w:ascii="Courier New" w:eastAsia="Courier New" w:hAnsi="Courier New" w:cs="Courier New"/>
          <w:sz w:val="20"/>
          <w:szCs w:val="20"/>
          <w:highlight w:val="white"/>
        </w:rPr>
        <w:t xml:space="preserve"> </w:t>
      </w:r>
      <w:r w:rsidRPr="5064F24F">
        <w:rPr>
          <w:rFonts w:ascii="Courier New" w:eastAsia="Courier New" w:hAnsi="Courier New" w:cs="Courier New"/>
          <w:b/>
          <w:bCs/>
          <w:color w:val="000080"/>
          <w:sz w:val="20"/>
          <w:szCs w:val="20"/>
          <w:highlight w:val="white"/>
        </w:rPr>
        <w:t>(</w:t>
      </w:r>
      <w:r w:rsidRPr="5064F24F">
        <w:rPr>
          <w:rFonts w:ascii="Courier New" w:eastAsia="Courier New" w:hAnsi="Courier New" w:cs="Courier New"/>
          <w:color w:val="FF8000"/>
          <w:sz w:val="20"/>
          <w:szCs w:val="20"/>
          <w:highlight w:val="white"/>
        </w:rPr>
        <w:t>1</w:t>
      </w:r>
      <w:r w:rsidRPr="5064F24F">
        <w:rPr>
          <w:rFonts w:ascii="Courier New" w:eastAsia="Courier New" w:hAnsi="Courier New" w:cs="Courier New"/>
          <w:sz w:val="20"/>
          <w:szCs w:val="20"/>
          <w:highlight w:val="white"/>
        </w:rPr>
        <w:t xml:space="preserve"> </w:t>
      </w:r>
      <w:r w:rsidRPr="5064F24F">
        <w:rPr>
          <w:rFonts w:ascii="Courier New" w:eastAsia="Courier New" w:hAnsi="Courier New" w:cs="Courier New"/>
          <w:b/>
          <w:bCs/>
          <w:color w:val="0000FF"/>
          <w:sz w:val="20"/>
          <w:szCs w:val="20"/>
          <w:highlight w:val="white"/>
        </w:rPr>
        <w:t>to</w:t>
      </w:r>
      <w:r w:rsidRPr="5064F24F">
        <w:rPr>
          <w:rFonts w:ascii="Courier New" w:eastAsia="Courier New" w:hAnsi="Courier New" w:cs="Courier New"/>
          <w:sz w:val="20"/>
          <w:szCs w:val="20"/>
          <w:highlight w:val="white"/>
        </w:rPr>
        <w:t xml:space="preserve"> </w:t>
      </w:r>
      <w:r w:rsidRPr="5064F24F">
        <w:rPr>
          <w:rFonts w:ascii="Courier New" w:eastAsia="Courier New" w:hAnsi="Courier New" w:cs="Courier New"/>
          <w:color w:val="FF8000"/>
          <w:sz w:val="20"/>
          <w:szCs w:val="20"/>
          <w:highlight w:val="white"/>
        </w:rPr>
        <w:t>5</w:t>
      </w:r>
      <w:r w:rsidRPr="5064F24F">
        <w:rPr>
          <w:rFonts w:ascii="Courier New" w:eastAsia="Courier New" w:hAnsi="Courier New" w:cs="Courier New"/>
          <w:b/>
          <w:bCs/>
          <w:color w:val="000080"/>
          <w:sz w:val="20"/>
          <w:szCs w:val="20"/>
          <w:highlight w:val="white"/>
        </w:rPr>
        <w:t>,</w:t>
      </w:r>
      <w:r w:rsidRPr="5064F24F">
        <w:rPr>
          <w:rFonts w:ascii="Courier New" w:eastAsia="Courier New" w:hAnsi="Courier New" w:cs="Courier New"/>
          <w:sz w:val="20"/>
          <w:szCs w:val="20"/>
          <w:highlight w:val="white"/>
        </w:rPr>
        <w:t xml:space="preserve"> </w:t>
      </w:r>
      <w:r w:rsidRPr="5064F24F">
        <w:rPr>
          <w:rFonts w:ascii="Courier New" w:eastAsia="Courier New" w:hAnsi="Courier New" w:cs="Courier New"/>
          <w:color w:val="FF8000"/>
          <w:sz w:val="20"/>
          <w:szCs w:val="20"/>
          <w:highlight w:val="white"/>
        </w:rPr>
        <w:t>6</w:t>
      </w:r>
      <w:r w:rsidRPr="5064F24F">
        <w:rPr>
          <w:rFonts w:ascii="Courier New" w:eastAsia="Courier New" w:hAnsi="Courier New" w:cs="Courier New"/>
          <w:sz w:val="20"/>
          <w:szCs w:val="20"/>
          <w:highlight w:val="white"/>
        </w:rPr>
        <w:t xml:space="preserve"> </w:t>
      </w:r>
      <w:r w:rsidRPr="5064F24F">
        <w:rPr>
          <w:rFonts w:ascii="Courier New" w:eastAsia="Courier New" w:hAnsi="Courier New" w:cs="Courier New"/>
          <w:b/>
          <w:bCs/>
          <w:color w:val="0000FF"/>
          <w:sz w:val="20"/>
          <w:szCs w:val="20"/>
          <w:highlight w:val="white"/>
        </w:rPr>
        <w:t>to</w:t>
      </w:r>
      <w:r w:rsidRPr="5064F24F">
        <w:rPr>
          <w:rFonts w:ascii="Courier New" w:eastAsia="Courier New" w:hAnsi="Courier New" w:cs="Courier New"/>
          <w:sz w:val="20"/>
          <w:szCs w:val="20"/>
          <w:highlight w:val="white"/>
        </w:rPr>
        <w:t xml:space="preserve"> </w:t>
      </w:r>
      <w:r w:rsidRPr="5064F24F">
        <w:rPr>
          <w:rFonts w:ascii="Courier New" w:eastAsia="Courier New" w:hAnsi="Courier New" w:cs="Courier New"/>
          <w:color w:val="FF8000"/>
          <w:sz w:val="20"/>
          <w:szCs w:val="20"/>
          <w:highlight w:val="white"/>
        </w:rPr>
        <w:t>10</w:t>
      </w:r>
      <w:r w:rsidRPr="5064F24F">
        <w:rPr>
          <w:rFonts w:ascii="Courier New" w:eastAsia="Courier New" w:hAnsi="Courier New" w:cs="Courier New"/>
          <w:b/>
          <w:bCs/>
          <w:color w:val="000080"/>
          <w:sz w:val="20"/>
          <w:szCs w:val="20"/>
          <w:highlight w:val="white"/>
        </w:rPr>
        <w:t>)</w:t>
      </w:r>
      <w:r w:rsidRPr="5064F24F">
        <w:rPr>
          <w:rFonts w:ascii="Courier New" w:eastAsia="Courier New" w:hAnsi="Courier New" w:cs="Courier New"/>
          <w:sz w:val="20"/>
          <w:szCs w:val="20"/>
          <w:highlight w:val="white"/>
        </w:rPr>
        <w:t xml:space="preserve"> </w:t>
      </w:r>
      <w:r w:rsidRPr="5064F24F">
        <w:rPr>
          <w:rFonts w:ascii="Courier New" w:eastAsia="Courier New" w:hAnsi="Courier New" w:cs="Courier New"/>
          <w:b/>
          <w:bCs/>
          <w:color w:val="0000FF"/>
          <w:sz w:val="20"/>
          <w:szCs w:val="20"/>
          <w:highlight w:val="white"/>
        </w:rPr>
        <w:t>of</w:t>
      </w:r>
      <w:r w:rsidRPr="5064F24F">
        <w:rPr>
          <w:rFonts w:ascii="Courier New" w:eastAsia="Courier New" w:hAnsi="Courier New" w:cs="Courier New"/>
          <w:sz w:val="20"/>
          <w:szCs w:val="20"/>
          <w:highlight w:val="white"/>
        </w:rPr>
        <w:t xml:space="preserve"> </w:t>
      </w:r>
      <w:r w:rsidRPr="5064F24F">
        <w:rPr>
          <w:rFonts w:ascii="Courier New" w:eastAsia="Courier New" w:hAnsi="Courier New" w:cs="Courier New"/>
          <w:color w:val="8000FF"/>
          <w:sz w:val="20"/>
          <w:szCs w:val="20"/>
          <w:highlight w:val="white"/>
        </w:rPr>
        <w:t>integer</w:t>
      </w:r>
      <w:r w:rsidRPr="5064F24F">
        <w:rPr>
          <w:rFonts w:ascii="Courier New" w:eastAsia="Courier New" w:hAnsi="Courier New" w:cs="Courier New"/>
          <w:b/>
          <w:bCs/>
          <w:color w:val="000080"/>
          <w:sz w:val="20"/>
          <w:szCs w:val="20"/>
          <w:highlight w:val="white"/>
        </w:rPr>
        <w:t>;</w:t>
      </w:r>
    </w:p>
    <w:p w14:paraId="6F672DB3" w14:textId="3125DA2D" w:rsidR="5064F24F" w:rsidRDefault="5064F24F" w:rsidP="5064F24F">
      <w:pPr>
        <w:rPr>
          <w:rFonts w:ascii="Arial" w:eastAsia="Arial" w:hAnsi="Arial" w:cs="Arial"/>
          <w:sz w:val="20"/>
          <w:szCs w:val="20"/>
          <w:highlight w:val="white"/>
        </w:rPr>
      </w:pPr>
    </w:p>
    <w:p w14:paraId="22FD5467" w14:textId="56D1C9F2" w:rsidR="00DD63D3" w:rsidRDefault="5064F24F" w:rsidP="5064F24F">
      <w:pPr>
        <w:rPr>
          <w:rFonts w:ascii="Arial" w:eastAsia="Arial" w:hAnsi="Arial" w:cs="Arial"/>
          <w:sz w:val="20"/>
          <w:szCs w:val="20"/>
          <w:highlight w:val="white"/>
        </w:rPr>
      </w:pPr>
      <w:r w:rsidRPr="5064F24F">
        <w:rPr>
          <w:rFonts w:ascii="Arial" w:eastAsia="Arial" w:hAnsi="Arial" w:cs="Arial"/>
          <w:sz w:val="20"/>
          <w:szCs w:val="20"/>
          <w:highlight w:val="white"/>
        </w:rPr>
        <w:t>Примери атрибута и њихово значење у овим случајевима:</w:t>
      </w:r>
    </w:p>
    <w:p w14:paraId="7C6F80EF" w14:textId="3FD860C8" w:rsidR="00DD63D3" w:rsidRDefault="00DD63D3" w:rsidP="5064F24F">
      <w:pPr>
        <w:rPr>
          <w:rFonts w:ascii="Arial" w:eastAsia="Arial" w:hAnsi="Arial" w:cs="Arial"/>
          <w:sz w:val="20"/>
          <w:szCs w:val="20"/>
          <w:highlight w:val="white"/>
        </w:rPr>
      </w:pPr>
    </w:p>
    <w:p w14:paraId="5CB24290" w14:textId="77777777" w:rsidR="00DD63D3" w:rsidRDefault="00C02F15">
      <w:pPr>
        <w:widowControl w:val="0"/>
        <w:ind w:left="720"/>
        <w:rPr>
          <w:rFonts w:ascii="Arial" w:eastAsia="Arial" w:hAnsi="Arial" w:cs="Arial"/>
          <w:sz w:val="20"/>
          <w:szCs w:val="20"/>
          <w:highlight w:val="white"/>
        </w:rPr>
      </w:pPr>
      <w:r>
        <w:rPr>
          <w:rFonts w:ascii="Courier New" w:eastAsia="Courier New" w:hAnsi="Courier New" w:cs="Courier New"/>
          <w:sz w:val="20"/>
          <w:szCs w:val="20"/>
          <w:highlight w:val="white"/>
        </w:rPr>
        <w:t>d'</w:t>
      </w:r>
      <w:r>
        <w:rPr>
          <w:rFonts w:ascii="Courier New" w:eastAsia="Courier New" w:hAnsi="Courier New" w:cs="Courier New"/>
          <w:b/>
          <w:color w:val="8080FF"/>
          <w:sz w:val="20"/>
          <w:szCs w:val="20"/>
          <w:shd w:val="clear" w:color="auto" w:fill="FFFFCC"/>
        </w:rPr>
        <w:t>LOW</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d'</w:t>
      </w:r>
      <w:r>
        <w:rPr>
          <w:rFonts w:ascii="Courier New" w:eastAsia="Courier New" w:hAnsi="Courier New" w:cs="Courier New"/>
          <w:b/>
          <w:color w:val="8080FF"/>
          <w:sz w:val="20"/>
          <w:szCs w:val="20"/>
          <w:shd w:val="clear" w:color="auto" w:fill="FFFFCC"/>
        </w:rPr>
        <w:t>HIGH</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7</w:t>
      </w:r>
      <w:r>
        <w:rPr>
          <w:rFonts w:ascii="Courier New" w:eastAsia="Courier New" w:hAnsi="Courier New" w:cs="Courier New"/>
          <w:sz w:val="20"/>
          <w:szCs w:val="20"/>
          <w:highlight w:val="white"/>
        </w:rPr>
        <w:t xml:space="preserve"> </w:t>
      </w:r>
      <w:r>
        <w:rPr>
          <w:rFonts w:ascii="Arial" w:eastAsia="Arial" w:hAnsi="Arial" w:cs="Arial"/>
          <w:sz w:val="20"/>
          <w:szCs w:val="20"/>
          <w:highlight w:val="white"/>
        </w:rPr>
        <w:t xml:space="preserve">најмања и највећа вредност индекса </w:t>
      </w:r>
    </w:p>
    <w:p w14:paraId="3DB08453" w14:textId="77777777" w:rsidR="00DD63D3" w:rsidRDefault="00C02F15">
      <w:pPr>
        <w:widowControl w:val="0"/>
        <w:ind w:left="720"/>
        <w:rPr>
          <w:rFonts w:ascii="Arial" w:eastAsia="Arial" w:hAnsi="Arial" w:cs="Arial"/>
          <w:sz w:val="20"/>
          <w:szCs w:val="20"/>
          <w:highlight w:val="white"/>
        </w:rPr>
      </w:pPr>
      <w:r>
        <w:rPr>
          <w:rFonts w:ascii="Courier New" w:eastAsia="Courier New" w:hAnsi="Courier New" w:cs="Courier New"/>
          <w:sz w:val="20"/>
          <w:szCs w:val="20"/>
          <w:highlight w:val="white"/>
        </w:rPr>
        <w:t>d'</w:t>
      </w:r>
      <w:r>
        <w:rPr>
          <w:rFonts w:ascii="Courier New" w:eastAsia="Courier New" w:hAnsi="Courier New" w:cs="Courier New"/>
          <w:b/>
          <w:color w:val="8080FF"/>
          <w:sz w:val="20"/>
          <w:szCs w:val="20"/>
          <w:shd w:val="clear" w:color="auto" w:fill="FFFFCC"/>
        </w:rPr>
        <w:t>LEFT</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7</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d'</w:t>
      </w:r>
      <w:r>
        <w:rPr>
          <w:rFonts w:ascii="Courier New" w:eastAsia="Courier New" w:hAnsi="Courier New" w:cs="Courier New"/>
          <w:b/>
          <w:color w:val="8080FF"/>
          <w:sz w:val="20"/>
          <w:szCs w:val="20"/>
          <w:shd w:val="clear" w:color="auto" w:fill="FFFFCC"/>
        </w:rPr>
        <w:t>RIGHT</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Arial" w:eastAsia="Arial" w:hAnsi="Arial" w:cs="Arial"/>
          <w:sz w:val="20"/>
          <w:szCs w:val="20"/>
          <w:highlight w:val="white"/>
        </w:rPr>
        <w:t xml:space="preserve">први (“леви”) и последњи (“десни”) индекс </w:t>
      </w:r>
    </w:p>
    <w:p w14:paraId="37D14137" w14:textId="77777777" w:rsidR="00DD63D3" w:rsidRDefault="00C02F15">
      <w:pPr>
        <w:widowControl w:val="0"/>
        <w:ind w:left="72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d'</w:t>
      </w:r>
      <w:r>
        <w:rPr>
          <w:rFonts w:ascii="Courier New" w:eastAsia="Courier New" w:hAnsi="Courier New" w:cs="Courier New"/>
          <w:b/>
          <w:color w:val="8080FF"/>
          <w:sz w:val="20"/>
          <w:szCs w:val="20"/>
          <w:shd w:val="clear" w:color="auto" w:fill="FFFFCC"/>
        </w:rPr>
        <w:t>LENGTH</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8</w:t>
      </w:r>
      <w:r>
        <w:rPr>
          <w:rFonts w:ascii="Arial" w:eastAsia="Arial" w:hAnsi="Arial" w:cs="Arial"/>
          <w:sz w:val="20"/>
          <w:szCs w:val="20"/>
          <w:highlight w:val="white"/>
        </w:rPr>
        <w:t xml:space="preserve">  дужина низа по декларацији</w:t>
      </w:r>
    </w:p>
    <w:p w14:paraId="71BFA562" w14:textId="77777777" w:rsidR="00DD63D3" w:rsidRDefault="00C02F15">
      <w:pPr>
        <w:widowControl w:val="0"/>
        <w:ind w:left="72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d'</w:t>
      </w:r>
      <w:r>
        <w:rPr>
          <w:rFonts w:ascii="Courier New" w:eastAsia="Courier New" w:hAnsi="Courier New" w:cs="Courier New"/>
          <w:b/>
          <w:color w:val="0000FF"/>
          <w:sz w:val="20"/>
          <w:szCs w:val="20"/>
          <w:highlight w:val="white"/>
        </w:rPr>
        <w:t>RANGE</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r>
        <w:rPr>
          <w:rFonts w:ascii="Arial" w:eastAsia="Arial" w:hAnsi="Arial" w:cs="Arial"/>
          <w:sz w:val="20"/>
          <w:szCs w:val="20"/>
          <w:highlight w:val="white"/>
        </w:rPr>
        <w:t xml:space="preserve">  дискретни опсег индекса, по декларацији</w:t>
      </w:r>
    </w:p>
    <w:p w14:paraId="6038889A" w14:textId="77777777" w:rsidR="00DD63D3" w:rsidRDefault="00C02F15">
      <w:pPr>
        <w:widowControl w:val="0"/>
        <w:ind w:left="72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matrix'</w:t>
      </w:r>
      <w:r>
        <w:rPr>
          <w:rFonts w:ascii="Courier New" w:eastAsia="Courier New" w:hAnsi="Courier New" w:cs="Courier New"/>
          <w:b/>
          <w:color w:val="8080FF"/>
          <w:sz w:val="20"/>
          <w:szCs w:val="20"/>
          <w:shd w:val="clear" w:color="auto" w:fill="FFFFCC"/>
        </w:rPr>
        <w:t>LEFT</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Arial" w:eastAsia="Arial" w:hAnsi="Arial" w:cs="Arial"/>
          <w:sz w:val="20"/>
          <w:szCs w:val="20"/>
          <w:highlight w:val="white"/>
        </w:rPr>
        <w:t xml:space="preserve">први индекс прве димензије </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--&gt; 1 </w:t>
      </w:r>
    </w:p>
    <w:p w14:paraId="73DD5A47" w14:textId="77777777" w:rsidR="00DD63D3" w:rsidRDefault="00C02F15">
      <w:pPr>
        <w:widowControl w:val="0"/>
        <w:ind w:left="720"/>
        <w:rPr>
          <w:rFonts w:ascii="Courier New" w:eastAsia="Courier New" w:hAnsi="Courier New" w:cs="Courier New"/>
          <w:color w:val="008000"/>
          <w:sz w:val="20"/>
          <w:szCs w:val="20"/>
          <w:highlight w:val="white"/>
        </w:rPr>
      </w:pPr>
      <w:r>
        <w:rPr>
          <w:rFonts w:ascii="Courier New" w:eastAsia="Courier New" w:hAnsi="Courier New" w:cs="Courier New"/>
          <w:sz w:val="20"/>
          <w:szCs w:val="20"/>
          <w:highlight w:val="white"/>
        </w:rPr>
        <w:t>matrix'</w:t>
      </w:r>
      <w:r>
        <w:rPr>
          <w:rFonts w:ascii="Courier New" w:eastAsia="Courier New" w:hAnsi="Courier New" w:cs="Courier New"/>
          <w:b/>
          <w:color w:val="8080FF"/>
          <w:sz w:val="20"/>
          <w:szCs w:val="20"/>
          <w:shd w:val="clear" w:color="auto" w:fill="FFFFCC"/>
        </w:rPr>
        <w:t>LEFT</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Arial" w:eastAsia="Arial" w:hAnsi="Arial" w:cs="Arial"/>
          <w:sz w:val="20"/>
          <w:szCs w:val="20"/>
          <w:highlight w:val="white"/>
        </w:rPr>
        <w:t>први индекс друге димензије</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--&gt; 6</w:t>
      </w:r>
    </w:p>
    <w:p w14:paraId="0DDD49EF" w14:textId="77777777" w:rsidR="00DD63D3" w:rsidRDefault="00C02F15">
      <w:pPr>
        <w:widowControl w:val="0"/>
        <w:ind w:firstLine="72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matrix'</w:t>
      </w:r>
      <w:r>
        <w:rPr>
          <w:rFonts w:ascii="Courier New" w:eastAsia="Courier New" w:hAnsi="Courier New" w:cs="Courier New"/>
          <w:b/>
          <w:color w:val="8080FF"/>
          <w:sz w:val="20"/>
          <w:szCs w:val="20"/>
          <w:shd w:val="clear" w:color="auto" w:fill="FFFFCC"/>
        </w:rPr>
        <w:t>LEFT</w:t>
      </w:r>
      <w:r>
        <w:rPr>
          <w:rFonts w:ascii="Courier New" w:eastAsia="Courier New" w:hAnsi="Courier New" w:cs="Courier New"/>
          <w:sz w:val="20"/>
          <w:szCs w:val="20"/>
          <w:highlight w:val="white"/>
        </w:rPr>
        <w:t xml:space="preserve">    </w:t>
      </w:r>
      <w:r>
        <w:rPr>
          <w:rFonts w:ascii="Arial" w:eastAsia="Arial" w:hAnsi="Arial" w:cs="Arial"/>
          <w:sz w:val="20"/>
          <w:szCs w:val="20"/>
          <w:highlight w:val="white"/>
        </w:rPr>
        <w:t>подразумева се прва димензија</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--&gt; 1</w:t>
      </w:r>
    </w:p>
    <w:p w14:paraId="7D6A1E47" w14:textId="77777777" w:rsidR="00DD63D3" w:rsidRDefault="00C02F15">
      <w:pPr>
        <w:widowControl w:val="0"/>
        <w:ind w:left="720"/>
        <w:rPr>
          <w:rFonts w:ascii="Courier New" w:eastAsia="Courier New" w:hAnsi="Courier New" w:cs="Courier New"/>
          <w:color w:val="008000"/>
          <w:sz w:val="20"/>
          <w:szCs w:val="20"/>
          <w:highlight w:val="white"/>
        </w:rPr>
      </w:pPr>
      <w:r>
        <w:rPr>
          <w:rFonts w:ascii="Courier New" w:eastAsia="Courier New" w:hAnsi="Courier New" w:cs="Courier New"/>
          <w:sz w:val="20"/>
          <w:szCs w:val="20"/>
          <w:highlight w:val="white"/>
        </w:rPr>
        <w:t>matrix'</w:t>
      </w:r>
      <w:r>
        <w:rPr>
          <w:rFonts w:ascii="Courier New" w:eastAsia="Courier New" w:hAnsi="Courier New" w:cs="Courier New"/>
          <w:b/>
          <w:color w:val="8080FF"/>
          <w:sz w:val="20"/>
          <w:szCs w:val="20"/>
          <w:shd w:val="clear" w:color="auto" w:fill="FFFFCC"/>
        </w:rPr>
        <w:t>RIGHT</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--&gt; 5</w:t>
      </w:r>
    </w:p>
    <w:p w14:paraId="6B187C6E" w14:textId="77777777" w:rsidR="00DD63D3" w:rsidRDefault="00C02F15">
      <w:pPr>
        <w:widowControl w:val="0"/>
        <w:ind w:left="72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matrix'</w:t>
      </w:r>
      <w:r>
        <w:rPr>
          <w:rFonts w:ascii="Courier New" w:eastAsia="Courier New" w:hAnsi="Courier New" w:cs="Courier New"/>
          <w:b/>
          <w:color w:val="8080FF"/>
          <w:sz w:val="20"/>
          <w:szCs w:val="20"/>
          <w:shd w:val="clear" w:color="auto" w:fill="FFFFCC"/>
        </w:rPr>
        <w:t>LENGTH</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--&gt; 5 (od 1 do 5)</w:t>
      </w:r>
    </w:p>
    <w:p w14:paraId="256A84DE" w14:textId="77777777" w:rsidR="00DD63D3" w:rsidRDefault="00C02F15">
      <w:pPr>
        <w:widowControl w:val="0"/>
        <w:ind w:left="72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matrix'</w:t>
      </w:r>
      <w:r>
        <w:rPr>
          <w:rFonts w:ascii="Courier New" w:eastAsia="Courier New" w:hAnsi="Courier New" w:cs="Courier New"/>
          <w:b/>
          <w:color w:val="8080FF"/>
          <w:sz w:val="20"/>
          <w:szCs w:val="20"/>
          <w:shd w:val="clear" w:color="auto" w:fill="FFFFCC"/>
        </w:rPr>
        <w:t>LENGTH</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--&gt; 5 (od 6 do 10)</w:t>
      </w:r>
    </w:p>
    <w:p w14:paraId="02780AB3" w14:textId="77777777" w:rsidR="00DD63D3" w:rsidRDefault="00C02F15">
      <w:pPr>
        <w:widowControl w:val="0"/>
        <w:ind w:left="720"/>
        <w:rPr>
          <w:rFonts w:ascii="Arial" w:eastAsia="Arial" w:hAnsi="Arial" w:cs="Arial"/>
          <w:color w:val="FF0000"/>
        </w:rPr>
      </w:pPr>
      <w:r>
        <w:rPr>
          <w:rFonts w:ascii="Courier New" w:eastAsia="Courier New" w:hAnsi="Courier New" w:cs="Courier New"/>
          <w:sz w:val="20"/>
          <w:szCs w:val="20"/>
          <w:highlight w:val="white"/>
        </w:rPr>
        <w:t>matrix'</w:t>
      </w:r>
      <w:r>
        <w:rPr>
          <w:rFonts w:ascii="Courier New" w:eastAsia="Courier New" w:hAnsi="Courier New" w:cs="Courier New"/>
          <w:b/>
          <w:color w:val="0000FF"/>
          <w:sz w:val="20"/>
          <w:szCs w:val="20"/>
          <w:highlight w:val="white"/>
        </w:rPr>
        <w:t>RANGE</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--&gt; 6 to 10</w:t>
      </w:r>
    </w:p>
    <w:p w14:paraId="523F2488" w14:textId="77777777" w:rsidR="00DD63D3" w:rsidRDefault="00DD63D3">
      <w:pPr>
        <w:rPr>
          <w:rFonts w:ascii="Arial" w:eastAsia="Arial" w:hAnsi="Arial" w:cs="Arial"/>
          <w:sz w:val="20"/>
          <w:szCs w:val="20"/>
          <w:highlight w:val="white"/>
        </w:rPr>
      </w:pPr>
    </w:p>
    <w:p w14:paraId="2A15863F" w14:textId="417C27FD" w:rsidR="00DD63D3" w:rsidRDefault="5064F24F" w:rsidP="5064F24F">
      <w:pPr>
        <w:rPr>
          <w:rFonts w:ascii="Arial" w:eastAsia="Arial" w:hAnsi="Arial" w:cs="Arial"/>
          <w:sz w:val="20"/>
          <w:szCs w:val="20"/>
          <w:highlight w:val="white"/>
        </w:rPr>
      </w:pPr>
      <w:r w:rsidRPr="5064F24F">
        <w:rPr>
          <w:rFonts w:ascii="Arial" w:eastAsia="Arial" w:hAnsi="Arial" w:cs="Arial"/>
          <w:sz w:val="20"/>
          <w:szCs w:val="20"/>
          <w:highlight w:val="white"/>
        </w:rPr>
        <w:t>Атрибути могу да се користе и за грађење синтетизабилних дискретних опсега, нпр за обилазак низова:</w:t>
      </w:r>
    </w:p>
    <w:p w14:paraId="5B695564" w14:textId="1FE58B98" w:rsidR="00DD63D3" w:rsidRDefault="00DD63D3" w:rsidP="5064F24F">
      <w:pPr>
        <w:rPr>
          <w:rFonts w:ascii="Arial" w:eastAsia="Arial" w:hAnsi="Arial" w:cs="Arial"/>
          <w:sz w:val="20"/>
          <w:szCs w:val="20"/>
          <w:highlight w:val="white"/>
        </w:rPr>
      </w:pPr>
    </w:p>
    <w:p w14:paraId="72FDC1F4" w14:textId="77777777" w:rsidR="00DD63D3" w:rsidRDefault="00C02F15">
      <w:pPr>
        <w:widowControl w:val="0"/>
        <w:rPr>
          <w:rFonts w:ascii="Courier New" w:eastAsia="Courier New" w:hAnsi="Courier New" w:cs="Courier New"/>
          <w:sz w:val="20"/>
          <w:szCs w:val="20"/>
          <w:highlight w:val="white"/>
        </w:rPr>
      </w:pPr>
      <w:r>
        <w:rPr>
          <w:rFonts w:ascii="Courier New" w:eastAsia="Courier New" w:hAnsi="Courier New" w:cs="Courier New"/>
          <w:b/>
          <w:color w:val="0000FF"/>
          <w:sz w:val="20"/>
          <w:szCs w:val="20"/>
          <w:highlight w:val="white"/>
        </w:rPr>
        <w:t>FOR</w:t>
      </w:r>
      <w:r>
        <w:rPr>
          <w:rFonts w:ascii="Courier New" w:eastAsia="Courier New" w:hAnsi="Courier New" w:cs="Courier New"/>
          <w:sz w:val="20"/>
          <w:szCs w:val="20"/>
          <w:highlight w:val="white"/>
        </w:rPr>
        <w:t xml:space="preserve"> i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d'</w:t>
      </w:r>
      <w:r>
        <w:rPr>
          <w:rFonts w:ascii="Courier New" w:eastAsia="Courier New" w:hAnsi="Courier New" w:cs="Courier New"/>
          <w:b/>
          <w:color w:val="0000FF"/>
          <w:sz w:val="20"/>
          <w:szCs w:val="20"/>
          <w:highlight w:val="white"/>
        </w:rPr>
        <w:t>RANGE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LOOP</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0C06ABAC" w14:textId="77777777" w:rsidR="00DD63D3" w:rsidRDefault="00DD63D3">
      <w:pPr>
        <w:widowControl w:val="0"/>
        <w:rPr>
          <w:rFonts w:ascii="Courier New" w:eastAsia="Courier New" w:hAnsi="Courier New" w:cs="Courier New"/>
          <w:b/>
          <w:color w:val="0000FF"/>
          <w:sz w:val="20"/>
          <w:szCs w:val="20"/>
          <w:highlight w:val="white"/>
        </w:rPr>
      </w:pPr>
    </w:p>
    <w:p w14:paraId="4BC3155E" w14:textId="45FF48E9" w:rsidR="00DD63D3" w:rsidRDefault="00C02F15" w:rsidP="73E3B435">
      <w:pPr>
        <w:widowControl w:val="0"/>
        <w:rPr>
          <w:rFonts w:ascii="Courier New" w:eastAsia="Courier New" w:hAnsi="Courier New" w:cs="Courier New"/>
          <w:sz w:val="20"/>
          <w:szCs w:val="20"/>
          <w:highlight w:val="white"/>
        </w:rPr>
      </w:pPr>
      <w:r w:rsidRPr="5064F24F">
        <w:rPr>
          <w:rFonts w:ascii="Courier New" w:eastAsia="Courier New" w:hAnsi="Courier New" w:cs="Courier New"/>
          <w:b/>
          <w:bCs/>
          <w:color w:val="0000FF"/>
          <w:sz w:val="20"/>
          <w:szCs w:val="20"/>
          <w:highlight w:val="white"/>
        </w:rPr>
        <w:t>FOR</w:t>
      </w:r>
      <w:r>
        <w:rPr>
          <w:rFonts w:ascii="Courier New" w:eastAsia="Courier New" w:hAnsi="Courier New" w:cs="Courier New"/>
          <w:sz w:val="20"/>
          <w:szCs w:val="20"/>
          <w:highlight w:val="white"/>
        </w:rPr>
        <w:t xml:space="preserve"> i </w:t>
      </w:r>
      <w:r w:rsidRPr="5064F24F">
        <w:rPr>
          <w:rFonts w:ascii="Courier New" w:eastAsia="Courier New" w:hAnsi="Courier New" w:cs="Courier New"/>
          <w:b/>
          <w:bCs/>
          <w:color w:val="0000FF"/>
          <w:sz w:val="20"/>
          <w:szCs w:val="20"/>
          <w:highlight w:val="white"/>
        </w:rPr>
        <w:t>IN</w:t>
      </w:r>
      <w:r>
        <w:rPr>
          <w:rFonts w:ascii="Courier New" w:eastAsia="Courier New" w:hAnsi="Courier New" w:cs="Courier New"/>
          <w:sz w:val="20"/>
          <w:szCs w:val="20"/>
          <w:highlight w:val="white"/>
        </w:rPr>
        <w:t xml:space="preserve"> </w:t>
      </w:r>
      <w:r w:rsidRPr="5064F24F">
        <w:rPr>
          <w:rFonts w:ascii="Courier New" w:eastAsia="Courier New" w:hAnsi="Courier New" w:cs="Courier New"/>
          <w:b/>
          <w:bCs/>
          <w:color w:val="0000FF"/>
          <w:sz w:val="20"/>
          <w:szCs w:val="20"/>
          <w:highlight w:val="white"/>
        </w:rPr>
        <w:t>RANGE</w:t>
      </w:r>
      <w:r>
        <w:rPr>
          <w:rFonts w:ascii="Courier New" w:eastAsia="Courier New" w:hAnsi="Courier New" w:cs="Courier New"/>
          <w:sz w:val="20"/>
          <w:szCs w:val="20"/>
          <w:highlight w:val="white"/>
        </w:rPr>
        <w:t xml:space="preserve"> </w:t>
      </w:r>
      <w:r w:rsidRPr="5064F24F">
        <w:rPr>
          <w:rFonts w:ascii="Courier New" w:eastAsia="Courier New" w:hAnsi="Courier New" w:cs="Courier New"/>
          <w:b/>
          <w:bCs/>
          <w:color w:val="000080"/>
          <w:sz w:val="20"/>
          <w:szCs w:val="20"/>
          <w:highlight w:val="white"/>
        </w:rPr>
        <w:t>(</w:t>
      </w:r>
      <w:r>
        <w:rPr>
          <w:rFonts w:ascii="Courier New" w:eastAsia="Courier New" w:hAnsi="Courier New" w:cs="Courier New"/>
          <w:sz w:val="20"/>
          <w:szCs w:val="20"/>
          <w:highlight w:val="white"/>
        </w:rPr>
        <w:t>d'</w:t>
      </w:r>
      <w:r w:rsidR="4038A64A" w:rsidRPr="5064F24F">
        <w:rPr>
          <w:rFonts w:ascii="Courier New" w:eastAsia="Courier New" w:hAnsi="Courier New" w:cs="Courier New"/>
          <w:b/>
          <w:bCs/>
          <w:color w:val="8080FF"/>
          <w:sz w:val="20"/>
          <w:szCs w:val="20"/>
          <w:shd w:val="clear" w:color="auto" w:fill="FFFFCC"/>
        </w:rPr>
        <w:t>LEFT</w:t>
      </w:r>
      <w:r>
        <w:rPr>
          <w:rFonts w:ascii="Courier New" w:eastAsia="Courier New" w:hAnsi="Courier New" w:cs="Courier New"/>
          <w:sz w:val="20"/>
          <w:szCs w:val="20"/>
          <w:highlight w:val="white"/>
        </w:rPr>
        <w:t xml:space="preserve"> </w:t>
      </w:r>
      <w:r w:rsidRPr="5064F24F">
        <w:rPr>
          <w:rFonts w:ascii="Courier New" w:eastAsia="Courier New" w:hAnsi="Courier New" w:cs="Courier New"/>
          <w:b/>
          <w:bCs/>
          <w:color w:val="0000FF"/>
          <w:sz w:val="20"/>
          <w:szCs w:val="20"/>
          <w:highlight w:val="white"/>
        </w:rPr>
        <w:t>DOWNTO</w:t>
      </w:r>
      <w:r>
        <w:rPr>
          <w:rFonts w:ascii="Courier New" w:eastAsia="Courier New" w:hAnsi="Courier New" w:cs="Courier New"/>
          <w:sz w:val="20"/>
          <w:szCs w:val="20"/>
          <w:highlight w:val="white"/>
        </w:rPr>
        <w:t xml:space="preserve"> d'</w:t>
      </w:r>
    </w:p>
    <w:p w14:paraId="76F4AD0A" w14:textId="6CDF4428" w:rsidR="00DD63D3" w:rsidRDefault="0C4AD05A">
      <w:pPr>
        <w:widowControl w:val="0"/>
        <w:rPr>
          <w:rFonts w:ascii="Courier New" w:eastAsia="Courier New" w:hAnsi="Courier New" w:cs="Courier New"/>
          <w:sz w:val="20"/>
          <w:szCs w:val="20"/>
          <w:highlight w:val="white"/>
        </w:rPr>
      </w:pPr>
      <w:r w:rsidRPr="5064F24F">
        <w:rPr>
          <w:rFonts w:ascii="Courier New" w:eastAsia="Courier New" w:hAnsi="Courier New" w:cs="Courier New"/>
          <w:b/>
          <w:bCs/>
          <w:color w:val="8080FF"/>
          <w:sz w:val="20"/>
          <w:szCs w:val="20"/>
          <w:shd w:val="clear" w:color="auto" w:fill="FFFFCC"/>
        </w:rPr>
        <w:t>RIGHT</w:t>
      </w:r>
      <w:r w:rsidR="00C02F15" w:rsidRPr="5064F24F">
        <w:rPr>
          <w:rFonts w:ascii="Courier New" w:eastAsia="Courier New" w:hAnsi="Courier New" w:cs="Courier New"/>
          <w:b/>
          <w:bCs/>
          <w:color w:val="000080"/>
          <w:sz w:val="20"/>
          <w:szCs w:val="20"/>
          <w:highlight w:val="white"/>
        </w:rPr>
        <w:t>)</w:t>
      </w:r>
      <w:r w:rsidR="00C02F15">
        <w:rPr>
          <w:rFonts w:ascii="Courier New" w:eastAsia="Courier New" w:hAnsi="Courier New" w:cs="Courier New"/>
          <w:sz w:val="20"/>
          <w:szCs w:val="20"/>
          <w:highlight w:val="white"/>
        </w:rPr>
        <w:t xml:space="preserve"> </w:t>
      </w:r>
      <w:r w:rsidR="00C02F15" w:rsidRPr="5064F24F">
        <w:rPr>
          <w:rFonts w:ascii="Courier New" w:eastAsia="Courier New" w:hAnsi="Courier New" w:cs="Courier New"/>
          <w:b/>
          <w:bCs/>
          <w:color w:val="0000FF"/>
          <w:sz w:val="20"/>
          <w:szCs w:val="20"/>
          <w:highlight w:val="white"/>
        </w:rPr>
        <w:t>LOOP</w:t>
      </w:r>
      <w:r w:rsidR="00C02F15">
        <w:rPr>
          <w:rFonts w:ascii="Courier New" w:eastAsia="Courier New" w:hAnsi="Courier New" w:cs="Courier New"/>
          <w:sz w:val="20"/>
          <w:szCs w:val="20"/>
          <w:highlight w:val="white"/>
        </w:rPr>
        <w:t xml:space="preserve"> </w:t>
      </w:r>
      <w:r w:rsidR="00C02F15" w:rsidRPr="5064F24F">
        <w:rPr>
          <w:rFonts w:ascii="Courier New" w:eastAsia="Courier New" w:hAnsi="Courier New" w:cs="Courier New"/>
          <w:b/>
          <w:bCs/>
          <w:color w:val="000080"/>
          <w:sz w:val="20"/>
          <w:szCs w:val="20"/>
          <w:highlight w:val="white"/>
        </w:rPr>
        <w:t xml:space="preserve">… </w:t>
      </w:r>
      <w:r w:rsidR="00C02F15">
        <w:rPr>
          <w:rFonts w:ascii="Arial" w:eastAsia="Arial" w:hAnsi="Arial" w:cs="Arial"/>
          <w:sz w:val="20"/>
          <w:szCs w:val="20"/>
          <w:highlight w:val="white"/>
        </w:rPr>
        <w:t xml:space="preserve">није безбедно, пошто зависи од </w:t>
      </w:r>
      <w:r w:rsidR="3343810D">
        <w:rPr>
          <w:rFonts w:ascii="Arial" w:eastAsia="Arial" w:hAnsi="Arial" w:cs="Arial"/>
          <w:sz w:val="20"/>
          <w:szCs w:val="20"/>
          <w:highlight w:val="white"/>
        </w:rPr>
        <w:t>де</w:t>
      </w:r>
      <w:r w:rsidR="00C02F15">
        <w:rPr>
          <w:rFonts w:ascii="Arial" w:eastAsia="Arial" w:hAnsi="Arial" w:cs="Arial"/>
          <w:sz w:val="20"/>
          <w:szCs w:val="20"/>
          <w:highlight w:val="white"/>
        </w:rPr>
        <w:t xml:space="preserve">кекларације </w:t>
      </w:r>
      <w:r w:rsidR="00C02F15" w:rsidRPr="655435B9">
        <w:rPr>
          <w:rFonts w:ascii="Courier New" w:eastAsia="Courier New" w:hAnsi="Courier New" w:cs="Courier New"/>
          <w:sz w:val="20"/>
          <w:szCs w:val="20"/>
          <w:highlight w:val="white"/>
        </w:rPr>
        <w:t>d</w:t>
      </w:r>
      <w:r w:rsidR="00C02F15">
        <w:rPr>
          <w:rFonts w:ascii="Arial" w:eastAsia="Arial" w:hAnsi="Arial" w:cs="Arial"/>
          <w:sz w:val="20"/>
          <w:szCs w:val="20"/>
          <w:highlight w:val="white"/>
        </w:rPr>
        <w:t xml:space="preserve">. У овом случају ради пошто је </w:t>
      </w:r>
      <w:r w:rsidR="00C02F15">
        <w:rPr>
          <w:rFonts w:ascii="Courier New" w:eastAsia="Courier New" w:hAnsi="Courier New" w:cs="Courier New"/>
          <w:sz w:val="20"/>
          <w:szCs w:val="20"/>
          <w:highlight w:val="white"/>
        </w:rPr>
        <w:t>d</w:t>
      </w:r>
      <w:r w:rsidR="00C02F15">
        <w:rPr>
          <w:rFonts w:ascii="Arial" w:eastAsia="Arial" w:hAnsi="Arial" w:cs="Arial"/>
          <w:sz w:val="20"/>
          <w:szCs w:val="20"/>
          <w:highlight w:val="white"/>
        </w:rPr>
        <w:t xml:space="preserve"> декларисан такође са </w:t>
      </w:r>
      <w:r w:rsidR="00C02F15" w:rsidRPr="5064F24F">
        <w:rPr>
          <w:rFonts w:ascii="Courier New" w:eastAsia="Courier New" w:hAnsi="Courier New" w:cs="Courier New"/>
          <w:b/>
          <w:bCs/>
          <w:color w:val="0000FF"/>
          <w:sz w:val="20"/>
          <w:szCs w:val="20"/>
          <w:highlight w:val="white"/>
        </w:rPr>
        <w:t>DOWNTO</w:t>
      </w:r>
      <w:r w:rsidR="00C02F15">
        <w:rPr>
          <w:rFonts w:ascii="Arial" w:eastAsia="Arial" w:hAnsi="Arial" w:cs="Arial"/>
          <w:sz w:val="20"/>
          <w:szCs w:val="20"/>
          <w:highlight w:val="white"/>
        </w:rPr>
        <w:t xml:space="preserve">, (па је </w:t>
      </w:r>
      <w:r w:rsidR="00C02F15">
        <w:rPr>
          <w:rFonts w:ascii="Courier New" w:eastAsia="Courier New" w:hAnsi="Courier New" w:cs="Courier New"/>
          <w:sz w:val="20"/>
          <w:szCs w:val="20"/>
          <w:highlight w:val="white"/>
        </w:rPr>
        <w:t>d'</w:t>
      </w:r>
      <w:r w:rsidR="20B780CF" w:rsidRPr="5064F24F">
        <w:rPr>
          <w:rFonts w:ascii="Courier New" w:eastAsia="Courier New" w:hAnsi="Courier New" w:cs="Courier New"/>
          <w:b/>
          <w:bCs/>
          <w:color w:val="8080FF"/>
          <w:sz w:val="20"/>
          <w:szCs w:val="20"/>
          <w:shd w:val="clear" w:color="auto" w:fill="FFFFCC"/>
        </w:rPr>
        <w:t>LEFT</w:t>
      </w:r>
      <w:r w:rsidR="00C02F15">
        <w:rPr>
          <w:rFonts w:ascii="Arial" w:eastAsia="Arial" w:hAnsi="Arial" w:cs="Arial"/>
          <w:sz w:val="20"/>
          <w:szCs w:val="20"/>
          <w:highlight w:val="white"/>
        </w:rPr>
        <w:t xml:space="preserve"> веће од </w:t>
      </w:r>
      <w:r w:rsidR="00C02F15">
        <w:rPr>
          <w:rFonts w:ascii="Courier New" w:eastAsia="Courier New" w:hAnsi="Courier New" w:cs="Courier New"/>
          <w:sz w:val="20"/>
          <w:szCs w:val="20"/>
          <w:highlight w:val="white"/>
        </w:rPr>
        <w:t>d'</w:t>
      </w:r>
      <w:r w:rsidR="53BA1BD5" w:rsidRPr="5064F24F">
        <w:rPr>
          <w:rFonts w:ascii="Courier New" w:eastAsia="Courier New" w:hAnsi="Courier New" w:cs="Courier New"/>
          <w:b/>
          <w:bCs/>
          <w:color w:val="8080FF"/>
          <w:sz w:val="20"/>
          <w:szCs w:val="20"/>
          <w:shd w:val="clear" w:color="auto" w:fill="FFFFCC"/>
        </w:rPr>
        <w:t>RIGHT</w:t>
      </w:r>
      <w:r w:rsidR="00C02F15">
        <w:rPr>
          <w:rFonts w:ascii="Arial" w:eastAsia="Arial" w:hAnsi="Arial" w:cs="Arial"/>
          <w:sz w:val="20"/>
          <w:szCs w:val="20"/>
          <w:highlight w:val="white"/>
        </w:rPr>
        <w:t>), иначе би била грешка.</w:t>
      </w:r>
    </w:p>
    <w:p w14:paraId="239F4462" w14:textId="77777777" w:rsidR="00DD63D3" w:rsidRDefault="00DD63D3">
      <w:pPr>
        <w:widowControl w:val="0"/>
        <w:rPr>
          <w:rFonts w:ascii="Courier New" w:eastAsia="Courier New" w:hAnsi="Courier New" w:cs="Courier New"/>
          <w:b/>
          <w:color w:val="0000FF"/>
          <w:sz w:val="20"/>
          <w:szCs w:val="20"/>
          <w:highlight w:val="white"/>
        </w:rPr>
      </w:pPr>
    </w:p>
    <w:p w14:paraId="300F1EDF" w14:textId="77777777" w:rsidR="00DD63D3" w:rsidRDefault="00C02F15">
      <w:pPr>
        <w:widowControl w:val="0"/>
        <w:rPr>
          <w:rFonts w:ascii="Courier New" w:eastAsia="Courier New" w:hAnsi="Courier New" w:cs="Courier New"/>
          <w:b/>
          <w:color w:val="000080"/>
          <w:sz w:val="20"/>
          <w:szCs w:val="20"/>
          <w:highlight w:val="white"/>
        </w:rPr>
      </w:pPr>
      <w:r>
        <w:rPr>
          <w:rFonts w:ascii="Courier New" w:eastAsia="Courier New" w:hAnsi="Courier New" w:cs="Courier New"/>
          <w:b/>
          <w:color w:val="0000FF"/>
          <w:sz w:val="20"/>
          <w:szCs w:val="20"/>
          <w:highlight w:val="white"/>
        </w:rPr>
        <w:t>FOR</w:t>
      </w:r>
      <w:r>
        <w:rPr>
          <w:rFonts w:ascii="Courier New" w:eastAsia="Courier New" w:hAnsi="Courier New" w:cs="Courier New"/>
          <w:sz w:val="20"/>
          <w:szCs w:val="20"/>
          <w:highlight w:val="white"/>
        </w:rPr>
        <w:t xml:space="preserve"> i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RANGE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w:t>
      </w:r>
      <w:r>
        <w:rPr>
          <w:rFonts w:ascii="Courier New" w:eastAsia="Courier New" w:hAnsi="Courier New" w:cs="Courier New"/>
          <w:b/>
          <w:color w:val="8080FF"/>
          <w:sz w:val="20"/>
          <w:szCs w:val="20"/>
          <w:shd w:val="clear" w:color="auto" w:fill="FFFFCC"/>
        </w:rPr>
        <w:t>LENGTH</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LOOP</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4F201E7D" w14:textId="77777777" w:rsidR="00DD63D3" w:rsidRDefault="00DD63D3">
      <w:pPr>
        <w:widowControl w:val="0"/>
        <w:rPr>
          <w:rFonts w:ascii="Courier New" w:eastAsia="Courier New" w:hAnsi="Courier New" w:cs="Courier New"/>
          <w:b/>
          <w:color w:val="000080"/>
          <w:sz w:val="20"/>
          <w:szCs w:val="20"/>
          <w:highlight w:val="white"/>
        </w:rPr>
      </w:pPr>
    </w:p>
    <w:p w14:paraId="1E3E7435" w14:textId="77777777" w:rsidR="00DD63D3" w:rsidRDefault="00C02F15">
      <w:pPr>
        <w:widowControl w:val="0"/>
        <w:rPr>
          <w:rFonts w:ascii="Courier New" w:eastAsia="Courier New" w:hAnsi="Courier New" w:cs="Courier New"/>
          <w:sz w:val="20"/>
          <w:szCs w:val="20"/>
          <w:highlight w:val="white"/>
        </w:rPr>
      </w:pPr>
      <w:r>
        <w:rPr>
          <w:rFonts w:ascii="Courier New" w:eastAsia="Courier New" w:hAnsi="Courier New" w:cs="Courier New"/>
          <w:b/>
          <w:color w:val="0000FF"/>
          <w:sz w:val="20"/>
          <w:szCs w:val="20"/>
          <w:highlight w:val="white"/>
        </w:rPr>
        <w:t>FOR</w:t>
      </w:r>
      <w:r>
        <w:rPr>
          <w:rFonts w:ascii="Courier New" w:eastAsia="Courier New" w:hAnsi="Courier New" w:cs="Courier New"/>
          <w:sz w:val="20"/>
          <w:szCs w:val="20"/>
          <w:highlight w:val="white"/>
        </w:rPr>
        <w:t xml:space="preserve"> i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matrix'</w:t>
      </w:r>
      <w:r>
        <w:rPr>
          <w:rFonts w:ascii="Courier New" w:eastAsia="Courier New" w:hAnsi="Courier New" w:cs="Courier New"/>
          <w:b/>
          <w:color w:val="0000FF"/>
          <w:sz w:val="20"/>
          <w:szCs w:val="20"/>
          <w:highlight w:val="white"/>
        </w:rPr>
        <w:t>RANGE</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14:paraId="5CFCE414" w14:textId="77777777" w:rsidR="00DD63D3" w:rsidRDefault="00C02F15">
      <w:pPr>
        <w:widowControl w:val="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FOR</w:t>
      </w:r>
      <w:r>
        <w:rPr>
          <w:rFonts w:ascii="Courier New" w:eastAsia="Courier New" w:hAnsi="Courier New" w:cs="Courier New"/>
          <w:sz w:val="20"/>
          <w:szCs w:val="20"/>
          <w:highlight w:val="white"/>
        </w:rPr>
        <w:t xml:space="preserve"> j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matrix'</w:t>
      </w:r>
      <w:r>
        <w:rPr>
          <w:rFonts w:ascii="Courier New" w:eastAsia="Courier New" w:hAnsi="Courier New" w:cs="Courier New"/>
          <w:b/>
          <w:color w:val="0000FF"/>
          <w:sz w:val="20"/>
          <w:szCs w:val="20"/>
          <w:highlight w:val="white"/>
        </w:rPr>
        <w:t>RANGE</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p>
    <w:p w14:paraId="6CC6B066" w14:textId="77777777" w:rsidR="00DD63D3" w:rsidRDefault="00C02F15">
      <w:pPr>
        <w:widowControl w:val="0"/>
        <w:ind w:firstLine="720"/>
        <w:rPr>
          <w:rFonts w:ascii="Arial" w:eastAsia="Arial" w:hAnsi="Arial" w:cs="Arial"/>
          <w:sz w:val="20"/>
          <w:szCs w:val="20"/>
          <w:highlight w:val="white"/>
        </w:rPr>
      </w:pPr>
      <w:r>
        <w:rPr>
          <w:rFonts w:ascii="Courier New" w:eastAsia="Courier New" w:hAnsi="Courier New" w:cs="Courier New"/>
          <w:color w:val="008000"/>
          <w:sz w:val="20"/>
          <w:szCs w:val="20"/>
          <w:highlight w:val="white"/>
        </w:rPr>
        <w:t>-- klauzule...</w:t>
      </w:r>
    </w:p>
    <w:p w14:paraId="1D6A30CB" w14:textId="7970B7F4" w:rsidR="00DD63D3" w:rsidRDefault="00DD63D3">
      <w:pPr>
        <w:rPr>
          <w:rFonts w:ascii="Arial" w:eastAsia="Arial" w:hAnsi="Arial" w:cs="Arial"/>
        </w:rPr>
      </w:pPr>
    </w:p>
    <w:p w14:paraId="744DF42A" w14:textId="6D9CD814" w:rsidR="000D0FC7" w:rsidRDefault="000D0FC7">
      <w:pPr>
        <w:rPr>
          <w:rFonts w:ascii="Arial" w:eastAsia="Arial" w:hAnsi="Arial" w:cs="Arial"/>
        </w:rPr>
      </w:pPr>
    </w:p>
    <w:p w14:paraId="351A7BF7" w14:textId="77777777" w:rsidR="000D0FC7" w:rsidRDefault="000D0FC7">
      <w:pPr>
        <w:rPr>
          <w:rFonts w:ascii="Arial" w:eastAsia="Arial" w:hAnsi="Arial" w:cs="Arial"/>
        </w:rPr>
      </w:pP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D63D3" w14:paraId="73F02B49" w14:textId="77777777" w:rsidTr="0F3EA11D">
        <w:tc>
          <w:tcPr>
            <w:tcW w:w="9360" w:type="dxa"/>
            <w:shd w:val="clear" w:color="auto" w:fill="auto"/>
            <w:tcMar>
              <w:top w:w="100" w:type="dxa"/>
              <w:left w:w="100" w:type="dxa"/>
              <w:bottom w:w="100" w:type="dxa"/>
              <w:right w:w="100" w:type="dxa"/>
            </w:tcMar>
          </w:tcPr>
          <w:p w14:paraId="0DDE996A" w14:textId="79CE4BA6" w:rsidR="00DD63D3" w:rsidRDefault="00C02F15" w:rsidP="5064F24F">
            <w:pPr>
              <w:rPr>
                <w:rFonts w:ascii="Arial" w:eastAsia="Arial" w:hAnsi="Arial" w:cs="Arial"/>
                <w:u w:val="single"/>
              </w:rPr>
            </w:pPr>
            <w:r w:rsidRPr="5064F24F">
              <w:rPr>
                <w:rFonts w:ascii="Arial" w:eastAsia="Arial" w:hAnsi="Arial" w:cs="Arial"/>
                <w:b/>
                <w:bCs/>
                <w:u w:val="single"/>
              </w:rPr>
              <w:t>Z</w:t>
            </w:r>
            <w:r w:rsidRPr="5064F24F">
              <w:rPr>
                <w:rFonts w:ascii="Arial" w:eastAsia="Arial" w:hAnsi="Arial" w:cs="Arial"/>
                <w:u w:val="single"/>
              </w:rPr>
              <w:t xml:space="preserve"> ПРИМЕР, </w:t>
            </w:r>
            <w:r w:rsidR="5064F24F" w:rsidRPr="5064F24F">
              <w:rPr>
                <w:rFonts w:ascii="Arial" w:eastAsia="Arial" w:hAnsi="Arial" w:cs="Arial"/>
                <w:u w:val="single"/>
              </w:rPr>
              <w:t>бројање водећих нула у улазном податку</w:t>
            </w:r>
          </w:p>
          <w:p w14:paraId="2FB03DCB" w14:textId="64E7863F" w:rsidR="00DD63D3" w:rsidRDefault="5064F24F">
            <w:pPr>
              <w:ind w:left="720"/>
              <w:rPr>
                <w:rFonts w:ascii="Arial" w:eastAsia="Arial" w:hAnsi="Arial" w:cs="Arial"/>
                <w:highlight w:val="white"/>
              </w:rPr>
            </w:pPr>
            <w:r w:rsidRPr="655435B9">
              <w:rPr>
                <w:rFonts w:ascii="Arial" w:eastAsia="Arial" w:hAnsi="Arial" w:cs="Arial"/>
                <w:color w:val="E36C09"/>
                <w:highlight w:val="white"/>
              </w:rPr>
              <w:t xml:space="preserve">Уведено : атрибут низа за обилазак кроз низ; </w:t>
            </w:r>
            <w:r w:rsidR="257B6C85" w:rsidRPr="655435B9">
              <w:rPr>
                <w:rFonts w:ascii="Arial" w:eastAsia="Arial" w:hAnsi="Arial" w:cs="Arial"/>
                <w:color w:val="E36C09"/>
                <w:highlight w:val="white"/>
              </w:rPr>
              <w:t xml:space="preserve">постизање </w:t>
            </w:r>
            <w:r w:rsidR="00C02F15" w:rsidRPr="655435B9">
              <w:rPr>
                <w:rFonts w:ascii="Arial" w:eastAsia="Arial" w:hAnsi="Arial" w:cs="Arial"/>
                <w:color w:val="E36C09"/>
                <w:highlight w:val="white"/>
              </w:rPr>
              <w:t xml:space="preserve">while </w:t>
            </w:r>
            <w:r w:rsidRPr="655435B9">
              <w:rPr>
                <w:rFonts w:ascii="Arial" w:eastAsia="Arial" w:hAnsi="Arial" w:cs="Arial"/>
                <w:color w:val="E36C09"/>
                <w:highlight w:val="white"/>
              </w:rPr>
              <w:t>понашања помоћу</w:t>
            </w:r>
            <w:r w:rsidR="00C02F15" w:rsidRPr="655435B9">
              <w:rPr>
                <w:rFonts w:ascii="Arial" w:eastAsia="Arial" w:hAnsi="Arial" w:cs="Arial"/>
                <w:color w:val="E36C09"/>
                <w:highlight w:val="white"/>
              </w:rPr>
              <w:t xml:space="preserve"> for-loop </w:t>
            </w:r>
            <w:r w:rsidR="736C7BF4" w:rsidRPr="655435B9">
              <w:rPr>
                <w:rFonts w:ascii="Arial" w:eastAsia="Arial" w:hAnsi="Arial" w:cs="Arial"/>
                <w:color w:val="E36C09"/>
                <w:highlight w:val="white"/>
              </w:rPr>
              <w:t>и</w:t>
            </w:r>
            <w:r w:rsidR="00C02F15" w:rsidRPr="655435B9">
              <w:rPr>
                <w:rFonts w:ascii="Arial" w:eastAsia="Arial" w:hAnsi="Arial" w:cs="Arial"/>
                <w:color w:val="E36C09"/>
                <w:highlight w:val="white"/>
              </w:rPr>
              <w:t xml:space="preserve"> exit.</w:t>
            </w:r>
          </w:p>
          <w:p w14:paraId="173F56C3" w14:textId="68749936" w:rsidR="00DD63D3" w:rsidRDefault="5064F24F" w:rsidP="655435B9">
            <w:pPr>
              <w:jc w:val="both"/>
              <w:rPr>
                <w:rFonts w:ascii="Arial" w:eastAsia="Arial" w:hAnsi="Arial" w:cs="Arial"/>
                <w:color w:val="548DD4"/>
                <w:u w:val="single"/>
              </w:rPr>
            </w:pPr>
            <w:r w:rsidRPr="655435B9">
              <w:rPr>
                <w:rFonts w:ascii="Arial" w:eastAsia="Arial" w:hAnsi="Arial" w:cs="Arial"/>
                <w:highlight w:val="white"/>
              </w:rPr>
              <w:t xml:space="preserve">Треба описати комбинациону мрежу која на излазу поставља број водећих нула (непрекидне секвенце нула са стране веће тежине) у улазном вишебитном податку. </w:t>
            </w:r>
          </w:p>
        </w:tc>
      </w:tr>
      <w:tr w:rsidR="00DD63D3" w14:paraId="127E65F3" w14:textId="77777777" w:rsidTr="0F3EA11D">
        <w:tc>
          <w:tcPr>
            <w:tcW w:w="9360" w:type="dxa"/>
            <w:shd w:val="clear" w:color="auto" w:fill="auto"/>
            <w:tcMar>
              <w:top w:w="100" w:type="dxa"/>
              <w:left w:w="100" w:type="dxa"/>
              <w:bottom w:w="100" w:type="dxa"/>
              <w:right w:w="100" w:type="dxa"/>
            </w:tcMar>
          </w:tcPr>
          <w:p w14:paraId="5FB9956A"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LIBRARY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p>
          <w:p w14:paraId="6DA5F41F"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USE</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r>
              <w:rPr>
                <w:rFonts w:ascii="Courier New" w:eastAsia="Courier New" w:hAnsi="Courier New" w:cs="Courier New"/>
                <w:color w:val="800000"/>
                <w:sz w:val="20"/>
                <w:szCs w:val="20"/>
              </w:rPr>
              <w:t>STD_LOGIC_1164</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ALL</w:t>
            </w:r>
            <w:r>
              <w:rPr>
                <w:rFonts w:ascii="Courier New" w:eastAsia="Courier New" w:hAnsi="Courier New" w:cs="Courier New"/>
                <w:b/>
                <w:color w:val="000080"/>
                <w:sz w:val="20"/>
                <w:szCs w:val="20"/>
              </w:rPr>
              <w:t>;</w:t>
            </w:r>
          </w:p>
          <w:p w14:paraId="129349B1"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377ECBAA"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165813B9"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4BF96750"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LeadingZeros </w:t>
            </w:r>
            <w:r>
              <w:rPr>
                <w:rFonts w:ascii="Courier New" w:eastAsia="Courier New" w:hAnsi="Courier New" w:cs="Courier New"/>
                <w:b/>
                <w:color w:val="0000FF"/>
                <w:sz w:val="20"/>
                <w:szCs w:val="20"/>
              </w:rPr>
              <w:t>IS</w:t>
            </w:r>
          </w:p>
          <w:p w14:paraId="39FD505D"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GENERIC</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INTEGER</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8</w:t>
            </w:r>
            <w:r>
              <w:rPr>
                <w:rFonts w:ascii="Courier New" w:eastAsia="Courier New" w:hAnsi="Courier New" w:cs="Courier New"/>
                <w:b/>
                <w:color w:val="000080"/>
                <w:sz w:val="20"/>
                <w:szCs w:val="20"/>
              </w:rPr>
              <w:t>);</w:t>
            </w:r>
          </w:p>
          <w:p w14:paraId="4600D3A1"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--kombinaciona mreža, nema kloka!</w:t>
            </w:r>
          </w:p>
          <w:p w14:paraId="28C3AB25"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w:t>
            </w:r>
            <w:r>
              <w:rPr>
                <w:rFonts w:ascii="Courier New" w:eastAsia="Courier New" w:hAnsi="Courier New" w:cs="Courier New"/>
                <w:sz w:val="20"/>
                <w:szCs w:val="20"/>
              </w:rPr>
              <w:t xml:space="preserve">          data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7589743E"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w:t>
            </w:r>
            <w:r>
              <w:rPr>
                <w:rFonts w:ascii="Courier New" w:eastAsia="Courier New" w:hAnsi="Courier New" w:cs="Courier New"/>
                <w:sz w:val="20"/>
                <w:szCs w:val="20"/>
              </w:rPr>
              <w:t xml:space="preserve">          zeros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INTEGER</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RANGE</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TO</w:t>
            </w:r>
            <w:r>
              <w:rPr>
                <w:rFonts w:ascii="Courier New" w:eastAsia="Courier New" w:hAnsi="Courier New" w:cs="Courier New"/>
                <w:sz w:val="20"/>
                <w:szCs w:val="20"/>
              </w:rPr>
              <w:t xml:space="preserve"> N</w:t>
            </w:r>
          </w:p>
          <w:p w14:paraId="353D6B81"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10520CCE"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LeadingZeros</w:t>
            </w:r>
            <w:r>
              <w:rPr>
                <w:rFonts w:ascii="Courier New" w:eastAsia="Courier New" w:hAnsi="Courier New" w:cs="Courier New"/>
                <w:b/>
                <w:color w:val="000080"/>
                <w:sz w:val="20"/>
                <w:szCs w:val="20"/>
              </w:rPr>
              <w:t>;</w:t>
            </w:r>
          </w:p>
          <w:p w14:paraId="36C2059E"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4C5E3C83"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56445DAE"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17CAD23A" w14:textId="77777777" w:rsidR="00DD63D3" w:rsidRDefault="00C02F15">
            <w:pPr>
              <w:widowControl w:val="0"/>
              <w:pBdr>
                <w:top w:val="nil"/>
                <w:left w:val="nil"/>
                <w:bottom w:val="nil"/>
                <w:right w:val="nil"/>
                <w:between w:val="nil"/>
              </w:pBdr>
              <w:rPr>
                <w:rFonts w:ascii="Courier New" w:eastAsia="Courier New" w:hAnsi="Courier New" w:cs="Courier New"/>
                <w:b/>
                <w:color w:val="0000FF"/>
                <w:sz w:val="20"/>
                <w:szCs w:val="20"/>
              </w:rPr>
            </w:pPr>
            <w:r>
              <w:rPr>
                <w:rFonts w:ascii="Courier New" w:eastAsia="Courier New" w:hAnsi="Courier New" w:cs="Courier New"/>
                <w:color w:val="FF8000"/>
                <w:sz w:val="20"/>
                <w:szCs w:val="20"/>
              </w:rPr>
              <w:t>16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behavior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LeadingZeros </w:t>
            </w:r>
            <w:r>
              <w:rPr>
                <w:rFonts w:ascii="Courier New" w:eastAsia="Courier New" w:hAnsi="Courier New" w:cs="Courier New"/>
                <w:b/>
                <w:color w:val="0000FF"/>
                <w:sz w:val="20"/>
                <w:szCs w:val="20"/>
              </w:rPr>
              <w:t>IS</w:t>
            </w:r>
          </w:p>
          <w:p w14:paraId="5AEFB1C4"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38839CF9"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data</w:t>
            </w:r>
            <w:r>
              <w:rPr>
                <w:rFonts w:ascii="Courier New" w:eastAsia="Courier New" w:hAnsi="Courier New" w:cs="Courier New"/>
                <w:b/>
                <w:color w:val="000080"/>
                <w:sz w:val="20"/>
                <w:szCs w:val="20"/>
              </w:rPr>
              <w:t>)</w:t>
            </w:r>
          </w:p>
          <w:p w14:paraId="2C29BE19"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VARIABLE</w:t>
            </w:r>
            <w:r>
              <w:rPr>
                <w:rFonts w:ascii="Courier New" w:eastAsia="Courier New" w:hAnsi="Courier New" w:cs="Courier New"/>
                <w:sz w:val="20"/>
                <w:szCs w:val="20"/>
              </w:rPr>
              <w:t xml:space="preserve"> count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INTEGER</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RANGE</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TO</w:t>
            </w:r>
            <w:r>
              <w:rPr>
                <w:rFonts w:ascii="Courier New" w:eastAsia="Courier New" w:hAnsi="Courier New" w:cs="Courier New"/>
                <w:sz w:val="20"/>
                <w:szCs w:val="20"/>
              </w:rPr>
              <w:t xml:space="preserve"> n</w:t>
            </w:r>
            <w:r>
              <w:rPr>
                <w:rFonts w:ascii="Courier New" w:eastAsia="Courier New" w:hAnsi="Courier New" w:cs="Courier New"/>
                <w:b/>
                <w:color w:val="000080"/>
                <w:sz w:val="20"/>
                <w:szCs w:val="20"/>
              </w:rPr>
              <w:t>;</w:t>
            </w:r>
          </w:p>
          <w:p w14:paraId="586E7D0D"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21C04FDD"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21</w:t>
            </w:r>
            <w:r>
              <w:rPr>
                <w:rFonts w:ascii="Courier New" w:eastAsia="Courier New" w:hAnsi="Courier New" w:cs="Courier New"/>
                <w:sz w:val="20"/>
                <w:szCs w:val="20"/>
              </w:rPr>
              <w:t xml:space="preserve">          count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69C49997"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data'</w:t>
            </w:r>
            <w:r>
              <w:rPr>
                <w:rFonts w:ascii="Courier New" w:eastAsia="Courier New" w:hAnsi="Courier New" w:cs="Courier New"/>
                <w:b/>
                <w:color w:val="0000FF"/>
                <w:sz w:val="20"/>
                <w:szCs w:val="20"/>
              </w:rPr>
              <w:t>RANGE</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broji od bita n-1 do bita 0, jer je tako deklarisan signal data</w:t>
            </w:r>
          </w:p>
          <w:p w14:paraId="36451A8F"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sidRPr="03F44FDE">
              <w:rPr>
                <w:rFonts w:ascii="Courier New" w:eastAsia="Courier New" w:hAnsi="Courier New" w:cs="Courier New"/>
                <w:color w:val="FF8000"/>
                <w:sz w:val="20"/>
                <w:szCs w:val="20"/>
              </w:rPr>
              <w:t>23</w:t>
            </w:r>
            <w:r w:rsidRPr="03F44FDE">
              <w:rPr>
                <w:rFonts w:ascii="Courier New" w:eastAsia="Courier New" w:hAnsi="Courier New" w:cs="Courier New"/>
                <w:sz w:val="20"/>
                <w:szCs w:val="20"/>
              </w:rPr>
              <w:t xml:space="preserve">              </w:t>
            </w:r>
            <w:r w:rsidRPr="03F44FDE">
              <w:rPr>
                <w:rFonts w:ascii="Courier New" w:eastAsia="Courier New" w:hAnsi="Courier New" w:cs="Courier New"/>
                <w:b/>
                <w:bCs/>
                <w:color w:val="0000FF"/>
                <w:sz w:val="20"/>
                <w:szCs w:val="20"/>
              </w:rPr>
              <w:t>CASE</w:t>
            </w:r>
            <w:r w:rsidRPr="03F44FDE">
              <w:rPr>
                <w:rFonts w:ascii="Courier New" w:eastAsia="Courier New" w:hAnsi="Courier New" w:cs="Courier New"/>
                <w:sz w:val="20"/>
                <w:szCs w:val="20"/>
              </w:rPr>
              <w:t xml:space="preserve"> data</w:t>
            </w:r>
            <w:r w:rsidRPr="03F44FDE">
              <w:rPr>
                <w:rFonts w:ascii="Courier New" w:eastAsia="Courier New" w:hAnsi="Courier New" w:cs="Courier New"/>
                <w:b/>
                <w:bCs/>
                <w:color w:val="000080"/>
                <w:sz w:val="20"/>
                <w:szCs w:val="20"/>
              </w:rPr>
              <w:t>(</w:t>
            </w:r>
            <w:r w:rsidRPr="03F44FDE">
              <w:rPr>
                <w:rFonts w:ascii="Courier New" w:eastAsia="Courier New" w:hAnsi="Courier New" w:cs="Courier New"/>
                <w:sz w:val="20"/>
                <w:szCs w:val="20"/>
              </w:rPr>
              <w:t>i</w:t>
            </w:r>
            <w:r w:rsidRPr="03F44FDE">
              <w:rPr>
                <w:rFonts w:ascii="Courier New" w:eastAsia="Courier New" w:hAnsi="Courier New" w:cs="Courier New"/>
                <w:b/>
                <w:bCs/>
                <w:color w:val="000080"/>
                <w:sz w:val="20"/>
                <w:szCs w:val="20"/>
              </w:rPr>
              <w:t>)</w:t>
            </w:r>
            <w:r w:rsidRPr="03F44FDE">
              <w:rPr>
                <w:rFonts w:ascii="Courier New" w:eastAsia="Courier New" w:hAnsi="Courier New" w:cs="Courier New"/>
                <w:sz w:val="20"/>
                <w:szCs w:val="20"/>
              </w:rPr>
              <w:t xml:space="preserve"> </w:t>
            </w:r>
            <w:r w:rsidRPr="03F44FDE">
              <w:rPr>
                <w:rFonts w:ascii="Courier New" w:eastAsia="Courier New" w:hAnsi="Courier New" w:cs="Courier New"/>
                <w:b/>
                <w:bCs/>
                <w:color w:val="0000FF"/>
                <w:sz w:val="20"/>
                <w:szCs w:val="20"/>
              </w:rPr>
              <w:t>IS</w:t>
            </w:r>
          </w:p>
          <w:p w14:paraId="1418BE96"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sidRPr="03F44FDE">
              <w:rPr>
                <w:rFonts w:ascii="Courier New" w:eastAsia="Courier New" w:hAnsi="Courier New" w:cs="Courier New"/>
                <w:color w:val="FF8000"/>
                <w:sz w:val="20"/>
                <w:szCs w:val="20"/>
              </w:rPr>
              <w:t>24</w:t>
            </w:r>
            <w:r w:rsidRPr="03F44FDE">
              <w:rPr>
                <w:rFonts w:ascii="Courier New" w:eastAsia="Courier New" w:hAnsi="Courier New" w:cs="Courier New"/>
                <w:sz w:val="20"/>
                <w:szCs w:val="20"/>
              </w:rPr>
              <w:t xml:space="preserve">                      </w:t>
            </w:r>
            <w:r w:rsidRPr="03F44FDE">
              <w:rPr>
                <w:rFonts w:ascii="Courier New" w:eastAsia="Courier New" w:hAnsi="Courier New" w:cs="Courier New"/>
                <w:b/>
                <w:bCs/>
                <w:color w:val="0000FF"/>
                <w:sz w:val="20"/>
                <w:szCs w:val="20"/>
              </w:rPr>
              <w:t>WHEN</w:t>
            </w:r>
            <w:r w:rsidRPr="03F44FDE">
              <w:rPr>
                <w:rFonts w:ascii="Courier New" w:eastAsia="Courier New" w:hAnsi="Courier New" w:cs="Courier New"/>
                <w:sz w:val="20"/>
                <w:szCs w:val="20"/>
              </w:rPr>
              <w:t xml:space="preserve"> </w:t>
            </w:r>
            <w:r w:rsidRPr="03F44FDE">
              <w:rPr>
                <w:rFonts w:ascii="Courier New" w:eastAsia="Courier New" w:hAnsi="Courier New" w:cs="Courier New"/>
                <w:color w:val="808080" w:themeColor="background1" w:themeShade="80"/>
                <w:sz w:val="20"/>
                <w:szCs w:val="20"/>
              </w:rPr>
              <w:t>'0'</w:t>
            </w:r>
            <w:r w:rsidRPr="03F44FDE">
              <w:rPr>
                <w:rFonts w:ascii="Courier New" w:eastAsia="Courier New" w:hAnsi="Courier New" w:cs="Courier New"/>
                <w:sz w:val="20"/>
                <w:szCs w:val="20"/>
              </w:rPr>
              <w:t xml:space="preserve"> </w:t>
            </w:r>
            <w:r w:rsidRPr="03F44FDE">
              <w:rPr>
                <w:rFonts w:ascii="Courier New" w:eastAsia="Courier New" w:hAnsi="Courier New" w:cs="Courier New"/>
                <w:b/>
                <w:bCs/>
                <w:color w:val="000080"/>
                <w:sz w:val="20"/>
                <w:szCs w:val="20"/>
              </w:rPr>
              <w:t>=&gt;</w:t>
            </w:r>
            <w:r w:rsidRPr="03F44FDE">
              <w:rPr>
                <w:rFonts w:ascii="Courier New" w:eastAsia="Courier New" w:hAnsi="Courier New" w:cs="Courier New"/>
                <w:sz w:val="20"/>
                <w:szCs w:val="20"/>
              </w:rPr>
              <w:t xml:space="preserve"> count </w:t>
            </w:r>
            <w:r w:rsidRPr="03F44FDE">
              <w:rPr>
                <w:rFonts w:ascii="Courier New" w:eastAsia="Courier New" w:hAnsi="Courier New" w:cs="Courier New"/>
                <w:b/>
                <w:bCs/>
                <w:color w:val="000080"/>
                <w:sz w:val="20"/>
                <w:szCs w:val="20"/>
              </w:rPr>
              <w:t>:=</w:t>
            </w:r>
            <w:r w:rsidRPr="03F44FDE">
              <w:rPr>
                <w:rFonts w:ascii="Courier New" w:eastAsia="Courier New" w:hAnsi="Courier New" w:cs="Courier New"/>
                <w:sz w:val="20"/>
                <w:szCs w:val="20"/>
              </w:rPr>
              <w:t xml:space="preserve"> count </w:t>
            </w:r>
            <w:r w:rsidRPr="03F44FDE">
              <w:rPr>
                <w:rFonts w:ascii="Courier New" w:eastAsia="Courier New" w:hAnsi="Courier New" w:cs="Courier New"/>
                <w:b/>
                <w:bCs/>
                <w:color w:val="000080"/>
                <w:sz w:val="20"/>
                <w:szCs w:val="20"/>
              </w:rPr>
              <w:t>+</w:t>
            </w:r>
            <w:r w:rsidRPr="03F44FDE">
              <w:rPr>
                <w:rFonts w:ascii="Courier New" w:eastAsia="Courier New" w:hAnsi="Courier New" w:cs="Courier New"/>
                <w:sz w:val="20"/>
                <w:szCs w:val="20"/>
              </w:rPr>
              <w:t xml:space="preserve"> </w:t>
            </w:r>
            <w:r w:rsidRPr="03F44FDE">
              <w:rPr>
                <w:rFonts w:ascii="Courier New" w:eastAsia="Courier New" w:hAnsi="Courier New" w:cs="Courier New"/>
                <w:color w:val="FF8000"/>
                <w:sz w:val="20"/>
                <w:szCs w:val="20"/>
              </w:rPr>
              <w:t>1</w:t>
            </w:r>
            <w:r w:rsidRPr="03F44FDE">
              <w:rPr>
                <w:rFonts w:ascii="Courier New" w:eastAsia="Courier New" w:hAnsi="Courier New" w:cs="Courier New"/>
                <w:b/>
                <w:bCs/>
                <w:color w:val="000080"/>
                <w:sz w:val="20"/>
                <w:szCs w:val="20"/>
              </w:rPr>
              <w:t>;</w:t>
            </w:r>
          </w:p>
          <w:p w14:paraId="145443C8"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sidRPr="03F44FDE">
              <w:rPr>
                <w:rFonts w:ascii="Courier New" w:eastAsia="Courier New" w:hAnsi="Courier New" w:cs="Courier New"/>
                <w:color w:val="FF8000"/>
                <w:sz w:val="20"/>
                <w:szCs w:val="20"/>
              </w:rPr>
              <w:t>25</w:t>
            </w:r>
            <w:r w:rsidRPr="03F44FDE">
              <w:rPr>
                <w:rFonts w:ascii="Courier New" w:eastAsia="Courier New" w:hAnsi="Courier New" w:cs="Courier New"/>
                <w:sz w:val="20"/>
                <w:szCs w:val="20"/>
              </w:rPr>
              <w:t xml:space="preserve">                      </w:t>
            </w:r>
            <w:r w:rsidRPr="03F44FDE">
              <w:rPr>
                <w:rFonts w:ascii="Courier New" w:eastAsia="Courier New" w:hAnsi="Courier New" w:cs="Courier New"/>
                <w:b/>
                <w:bCs/>
                <w:color w:val="0000FF"/>
                <w:sz w:val="20"/>
                <w:szCs w:val="20"/>
              </w:rPr>
              <w:t>WHEN</w:t>
            </w:r>
            <w:r w:rsidRPr="03F44FDE">
              <w:rPr>
                <w:rFonts w:ascii="Courier New" w:eastAsia="Courier New" w:hAnsi="Courier New" w:cs="Courier New"/>
                <w:sz w:val="20"/>
                <w:szCs w:val="20"/>
              </w:rPr>
              <w:t xml:space="preserve"> </w:t>
            </w:r>
            <w:r w:rsidRPr="03F44FDE">
              <w:rPr>
                <w:rFonts w:ascii="Courier New" w:eastAsia="Courier New" w:hAnsi="Courier New" w:cs="Courier New"/>
                <w:b/>
                <w:bCs/>
                <w:color w:val="0000FF"/>
                <w:sz w:val="20"/>
                <w:szCs w:val="20"/>
              </w:rPr>
              <w:t>OTHERS</w:t>
            </w:r>
            <w:r w:rsidRPr="03F44FDE">
              <w:rPr>
                <w:rFonts w:ascii="Courier New" w:eastAsia="Courier New" w:hAnsi="Courier New" w:cs="Courier New"/>
                <w:sz w:val="20"/>
                <w:szCs w:val="20"/>
              </w:rPr>
              <w:t xml:space="preserve"> </w:t>
            </w:r>
            <w:r w:rsidRPr="03F44FDE">
              <w:rPr>
                <w:rFonts w:ascii="Courier New" w:eastAsia="Courier New" w:hAnsi="Courier New" w:cs="Courier New"/>
                <w:b/>
                <w:bCs/>
                <w:color w:val="000080"/>
                <w:sz w:val="20"/>
                <w:szCs w:val="20"/>
              </w:rPr>
              <w:t>=&gt;</w:t>
            </w:r>
            <w:r w:rsidRPr="03F44FDE">
              <w:rPr>
                <w:rFonts w:ascii="Courier New" w:eastAsia="Courier New" w:hAnsi="Courier New" w:cs="Courier New"/>
                <w:sz w:val="20"/>
                <w:szCs w:val="20"/>
              </w:rPr>
              <w:t xml:space="preserve"> </w:t>
            </w:r>
            <w:r w:rsidRPr="03F44FDE">
              <w:rPr>
                <w:rFonts w:ascii="Courier New" w:eastAsia="Courier New" w:hAnsi="Courier New" w:cs="Courier New"/>
                <w:b/>
                <w:bCs/>
                <w:color w:val="0000FF"/>
                <w:sz w:val="20"/>
                <w:szCs w:val="20"/>
              </w:rPr>
              <w:t>EXIT</w:t>
            </w:r>
            <w:r w:rsidRPr="03F44FDE">
              <w:rPr>
                <w:rFonts w:ascii="Courier New" w:eastAsia="Courier New" w:hAnsi="Courier New" w:cs="Courier New"/>
                <w:b/>
                <w:bCs/>
                <w:color w:val="000080"/>
                <w:sz w:val="20"/>
                <w:szCs w:val="20"/>
              </w:rPr>
              <w:t>;</w:t>
            </w:r>
          </w:p>
          <w:p w14:paraId="7FB90779" w14:textId="7CD4A5B6" w:rsidR="00DD63D3" w:rsidRDefault="00C02F15">
            <w:pPr>
              <w:spacing w:line="259" w:lineRule="auto"/>
              <w:rPr>
                <w:rFonts w:ascii="Courier New" w:eastAsia="Courier New" w:hAnsi="Courier New" w:cs="Courier New"/>
                <w:color w:val="FF8000"/>
                <w:sz w:val="20"/>
                <w:szCs w:val="20"/>
              </w:rPr>
              <w:pPrChange w:id="16" w:author="Jelisaveta Pecarski" w:date="2021-05-26T14:31:00Z">
                <w:pPr/>
              </w:pPrChange>
            </w:pPr>
            <w:r w:rsidRPr="03F44FDE">
              <w:rPr>
                <w:rFonts w:ascii="Courier New" w:eastAsia="Courier New" w:hAnsi="Courier New" w:cs="Courier New"/>
                <w:color w:val="FF8000"/>
                <w:sz w:val="20"/>
                <w:szCs w:val="20"/>
              </w:rPr>
              <w:t>26</w:t>
            </w:r>
            <w:r w:rsidRPr="03F44FDE">
              <w:rPr>
                <w:rFonts w:ascii="Courier New" w:eastAsia="Courier New" w:hAnsi="Courier New" w:cs="Courier New"/>
                <w:sz w:val="20"/>
                <w:szCs w:val="20"/>
              </w:rPr>
              <w:t xml:space="preserve">              </w:t>
            </w:r>
            <w:r w:rsidRPr="03F44FDE">
              <w:rPr>
                <w:rFonts w:ascii="Courier New" w:eastAsia="Courier New" w:hAnsi="Courier New" w:cs="Courier New"/>
                <w:b/>
                <w:bCs/>
                <w:color w:val="0000FF"/>
                <w:sz w:val="20"/>
                <w:szCs w:val="20"/>
              </w:rPr>
              <w:t>END</w:t>
            </w:r>
            <w:r w:rsidRPr="03F44FDE">
              <w:rPr>
                <w:rFonts w:ascii="Courier New" w:eastAsia="Courier New" w:hAnsi="Courier New" w:cs="Courier New"/>
                <w:sz w:val="20"/>
                <w:szCs w:val="20"/>
              </w:rPr>
              <w:t xml:space="preserve"> </w:t>
            </w:r>
            <w:r w:rsidRPr="03F44FDE">
              <w:rPr>
                <w:rFonts w:ascii="Courier New" w:eastAsia="Courier New" w:hAnsi="Courier New" w:cs="Courier New"/>
                <w:b/>
                <w:bCs/>
                <w:color w:val="0000FF"/>
                <w:sz w:val="20"/>
                <w:szCs w:val="20"/>
              </w:rPr>
              <w:t>CASE</w:t>
            </w:r>
            <w:r w:rsidRPr="03F44FDE">
              <w:rPr>
                <w:rFonts w:ascii="Courier New" w:eastAsia="Courier New" w:hAnsi="Courier New" w:cs="Courier New"/>
                <w:b/>
                <w:bCs/>
                <w:color w:val="000080"/>
                <w:sz w:val="20"/>
                <w:szCs w:val="20"/>
              </w:rPr>
              <w:t>;</w:t>
            </w:r>
          </w:p>
          <w:p w14:paraId="7860B985" w14:textId="1BD1418C" w:rsidR="00DD63D3" w:rsidRDefault="00C02F15" w:rsidP="0F3EA11D">
            <w:pPr>
              <w:widowControl w:val="0"/>
              <w:pBdr>
                <w:top w:val="nil"/>
                <w:left w:val="nil"/>
                <w:bottom w:val="nil"/>
                <w:right w:val="nil"/>
                <w:between w:val="nil"/>
              </w:pBdr>
              <w:rPr>
                <w:rFonts w:ascii="Courier New" w:eastAsia="Courier New" w:hAnsi="Courier New" w:cs="Courier New"/>
                <w:b/>
                <w:bCs/>
                <w:color w:val="000080"/>
                <w:sz w:val="20"/>
                <w:szCs w:val="20"/>
              </w:rPr>
            </w:pPr>
            <w:r w:rsidRPr="0F3EA11D">
              <w:rPr>
                <w:rFonts w:ascii="Courier New" w:eastAsia="Courier New" w:hAnsi="Courier New" w:cs="Courier New"/>
                <w:color w:val="FF8000"/>
                <w:sz w:val="20"/>
                <w:szCs w:val="20"/>
              </w:rPr>
              <w:t>27</w:t>
            </w:r>
            <w:r w:rsidRPr="0F3EA11D">
              <w:rPr>
                <w:rFonts w:ascii="Courier New" w:eastAsia="Courier New" w:hAnsi="Courier New" w:cs="Courier New"/>
                <w:sz w:val="20"/>
                <w:szCs w:val="20"/>
              </w:rPr>
              <w:t xml:space="preserve">          </w:t>
            </w:r>
            <w:r w:rsidRPr="0F3EA11D">
              <w:rPr>
                <w:rFonts w:ascii="Courier New" w:eastAsia="Courier New" w:hAnsi="Courier New" w:cs="Courier New"/>
                <w:b/>
                <w:bCs/>
                <w:color w:val="0000FF"/>
                <w:sz w:val="20"/>
                <w:szCs w:val="20"/>
              </w:rPr>
              <w:t>END</w:t>
            </w:r>
            <w:r w:rsidRPr="0F3EA11D">
              <w:rPr>
                <w:rFonts w:ascii="Courier New" w:eastAsia="Courier New" w:hAnsi="Courier New" w:cs="Courier New"/>
                <w:sz w:val="20"/>
                <w:szCs w:val="20"/>
              </w:rPr>
              <w:t xml:space="preserve"> </w:t>
            </w:r>
            <w:r w:rsidRPr="0F3EA11D">
              <w:rPr>
                <w:rFonts w:ascii="Courier New" w:eastAsia="Courier New" w:hAnsi="Courier New" w:cs="Courier New"/>
                <w:b/>
                <w:bCs/>
                <w:color w:val="0000FF"/>
                <w:sz w:val="20"/>
                <w:szCs w:val="20"/>
              </w:rPr>
              <w:t>LOOP</w:t>
            </w:r>
            <w:r w:rsidRPr="0F3EA11D">
              <w:rPr>
                <w:rFonts w:ascii="Courier New" w:eastAsia="Courier New" w:hAnsi="Courier New" w:cs="Courier New"/>
                <w:b/>
                <w:bCs/>
                <w:color w:val="000080"/>
                <w:sz w:val="20"/>
                <w:szCs w:val="20"/>
              </w:rPr>
              <w:t>;</w:t>
            </w:r>
          </w:p>
          <w:p w14:paraId="31BA1A3B"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28</w:t>
            </w:r>
            <w:r>
              <w:rPr>
                <w:rFonts w:ascii="Courier New" w:eastAsia="Courier New" w:hAnsi="Courier New" w:cs="Courier New"/>
                <w:sz w:val="20"/>
                <w:szCs w:val="20"/>
              </w:rPr>
              <w:t xml:space="preserve">          zeros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count</w:t>
            </w:r>
            <w:r>
              <w:rPr>
                <w:rFonts w:ascii="Courier New" w:eastAsia="Courier New" w:hAnsi="Courier New" w:cs="Courier New"/>
                <w:b/>
                <w:color w:val="000080"/>
                <w:sz w:val="20"/>
                <w:szCs w:val="20"/>
              </w:rPr>
              <w:t>;</w:t>
            </w:r>
          </w:p>
          <w:p w14:paraId="4B8D0719"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b/>
                <w:color w:val="000080"/>
                <w:sz w:val="20"/>
                <w:szCs w:val="20"/>
              </w:rPr>
              <w:t>;</w:t>
            </w:r>
          </w:p>
          <w:p w14:paraId="7C5636BA" w14:textId="77777777" w:rsidR="00DD63D3" w:rsidRDefault="00C02F15">
            <w:pPr>
              <w:widowControl w:val="0"/>
              <w:shd w:val="clear" w:color="auto" w:fill="FFFFFF"/>
              <w:rPr>
                <w:rFonts w:ascii="Arial" w:eastAsia="Arial" w:hAnsi="Arial" w:cs="Arial"/>
              </w:rPr>
            </w:pPr>
            <w:r>
              <w:rPr>
                <w:rFonts w:ascii="Courier New" w:eastAsia="Courier New" w:hAnsi="Courier New" w:cs="Courier New"/>
                <w:color w:val="FF8000"/>
                <w:sz w:val="20"/>
                <w:szCs w:val="20"/>
              </w:rPr>
              <w:t>30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behavior</w:t>
            </w:r>
            <w:r>
              <w:rPr>
                <w:rFonts w:ascii="Courier New" w:eastAsia="Courier New" w:hAnsi="Courier New" w:cs="Courier New"/>
                <w:b/>
                <w:color w:val="000080"/>
                <w:sz w:val="20"/>
                <w:szCs w:val="20"/>
              </w:rPr>
              <w:t>;</w:t>
            </w:r>
          </w:p>
        </w:tc>
      </w:tr>
      <w:tr w:rsidR="00DD63D3" w14:paraId="4C9529E1" w14:textId="77777777" w:rsidTr="0F3EA11D">
        <w:trPr>
          <w:trHeight w:val="2025"/>
        </w:trPr>
        <w:tc>
          <w:tcPr>
            <w:tcW w:w="9360" w:type="dxa"/>
            <w:shd w:val="clear" w:color="auto" w:fill="auto"/>
            <w:tcMar>
              <w:top w:w="100" w:type="dxa"/>
              <w:left w:w="100" w:type="dxa"/>
              <w:bottom w:w="100" w:type="dxa"/>
              <w:right w:w="100" w:type="dxa"/>
            </w:tcMar>
          </w:tcPr>
          <w:p w14:paraId="1619CFCE" w14:textId="058CFA17" w:rsidR="00DD63D3" w:rsidRDefault="5064F24F">
            <w:pPr>
              <w:widowControl w:val="0"/>
              <w:pBdr>
                <w:top w:val="nil"/>
                <w:left w:val="nil"/>
                <w:bottom w:val="nil"/>
                <w:right w:val="nil"/>
                <w:between w:val="nil"/>
              </w:pBdr>
              <w:rPr>
                <w:rFonts w:ascii="Arial" w:eastAsia="Arial" w:hAnsi="Arial" w:cs="Arial"/>
              </w:rPr>
            </w:pPr>
            <w:r w:rsidRPr="5064F24F">
              <w:rPr>
                <w:rFonts w:ascii="Arial" w:eastAsia="Arial" w:hAnsi="Arial" w:cs="Arial"/>
              </w:rPr>
              <w:t>У овом примеру је искоришћен</w:t>
            </w:r>
            <w:r w:rsidR="00C02F15" w:rsidRPr="5064F24F">
              <w:rPr>
                <w:rFonts w:ascii="Arial" w:eastAsia="Arial" w:hAnsi="Arial" w:cs="Arial"/>
              </w:rPr>
              <w:t xml:space="preserve"> RANGE </w:t>
            </w:r>
            <w:r w:rsidRPr="5064F24F">
              <w:rPr>
                <w:rFonts w:ascii="Arial" w:eastAsia="Arial" w:hAnsi="Arial" w:cs="Arial"/>
              </w:rPr>
              <w:t>атрибут сигнала дата.</w:t>
            </w:r>
          </w:p>
          <w:p w14:paraId="7745D1F9" w14:textId="0E8C730D" w:rsidR="00DD63D3" w:rsidRDefault="20F22D4E" w:rsidP="655435B9">
            <w:pPr>
              <w:spacing w:line="259" w:lineRule="auto"/>
              <w:jc w:val="both"/>
              <w:rPr>
                <w:rFonts w:ascii="Arial" w:eastAsia="Arial" w:hAnsi="Arial" w:cs="Arial"/>
              </w:rPr>
            </w:pPr>
            <w:r w:rsidRPr="655435B9">
              <w:rPr>
                <w:rFonts w:ascii="Courier New" w:eastAsia="Courier New" w:hAnsi="Courier New" w:cs="Courier New"/>
                <w:color w:val="FF8000"/>
                <w:sz w:val="20"/>
                <w:szCs w:val="20"/>
              </w:rPr>
              <w:t>л. 25</w:t>
            </w:r>
            <w:r w:rsidR="00C02F15" w:rsidRPr="655435B9">
              <w:rPr>
                <w:rFonts w:ascii="Arial" w:eastAsia="Arial" w:hAnsi="Arial" w:cs="Arial"/>
              </w:rPr>
              <w:t xml:space="preserve">: </w:t>
            </w:r>
            <w:r w:rsidR="00C02F15" w:rsidRPr="655435B9">
              <w:rPr>
                <w:rFonts w:ascii="Courier New" w:eastAsia="Courier New" w:hAnsi="Courier New" w:cs="Courier New"/>
                <w:b/>
                <w:bCs/>
                <w:color w:val="0000FF"/>
                <w:sz w:val="20"/>
                <w:szCs w:val="20"/>
              </w:rPr>
              <w:t>EXIT</w:t>
            </w:r>
            <w:r w:rsidR="00C02F15" w:rsidRPr="655435B9">
              <w:rPr>
                <w:rFonts w:ascii="Arial" w:eastAsia="Arial" w:hAnsi="Arial" w:cs="Arial"/>
              </w:rPr>
              <w:t xml:space="preserve"> u</w:t>
            </w:r>
            <w:r w:rsidR="5064F24F" w:rsidRPr="655435B9">
              <w:rPr>
                <w:rFonts w:ascii="Arial" w:eastAsia="Arial" w:hAnsi="Arial" w:cs="Arial"/>
              </w:rPr>
              <w:t>зрокује да се прекине</w:t>
            </w:r>
            <w:r w:rsidR="00C02F15" w:rsidRPr="655435B9">
              <w:rPr>
                <w:rFonts w:ascii="Arial" w:eastAsia="Arial" w:hAnsi="Arial" w:cs="Arial"/>
              </w:rPr>
              <w:t xml:space="preserve"> </w:t>
            </w:r>
            <w:r w:rsidR="00C02F15" w:rsidRPr="655435B9">
              <w:rPr>
                <w:rFonts w:ascii="Courier New" w:eastAsia="Courier New" w:hAnsi="Courier New" w:cs="Courier New"/>
                <w:b/>
                <w:bCs/>
                <w:color w:val="0000FF"/>
                <w:sz w:val="20"/>
                <w:szCs w:val="20"/>
              </w:rPr>
              <w:t>loop</w:t>
            </w:r>
            <w:r w:rsidR="00C02F15" w:rsidRPr="655435B9">
              <w:rPr>
                <w:rFonts w:ascii="Arial" w:eastAsia="Arial" w:hAnsi="Arial" w:cs="Arial"/>
              </w:rPr>
              <w:t>,</w:t>
            </w:r>
            <w:r w:rsidR="5064F24F" w:rsidRPr="655435B9">
              <w:rPr>
                <w:rFonts w:ascii="Arial" w:eastAsia="Arial" w:hAnsi="Arial" w:cs="Arial"/>
              </w:rPr>
              <w:t xml:space="preserve"> и тако се броје само водеће нуле. У програмским језицима је природније да се овакво функционисање опише </w:t>
            </w:r>
            <w:r w:rsidR="00C02F15" w:rsidRPr="655435B9">
              <w:rPr>
                <w:rFonts w:ascii="Courier New" w:eastAsia="Courier New" w:hAnsi="Courier New" w:cs="Courier New"/>
                <w:b/>
                <w:bCs/>
                <w:color w:val="0000FF"/>
                <w:sz w:val="20"/>
                <w:szCs w:val="20"/>
              </w:rPr>
              <w:t>while</w:t>
            </w:r>
            <w:r w:rsidR="00C02F15" w:rsidRPr="655435B9">
              <w:rPr>
                <w:rFonts w:ascii="Arial" w:eastAsia="Arial" w:hAnsi="Arial" w:cs="Arial"/>
              </w:rPr>
              <w:t xml:space="preserve"> </w:t>
            </w:r>
            <w:r w:rsidR="5064F24F" w:rsidRPr="655435B9">
              <w:rPr>
                <w:rFonts w:ascii="Arial" w:eastAsia="Arial" w:hAnsi="Arial" w:cs="Arial"/>
              </w:rPr>
              <w:t>петљом</w:t>
            </w:r>
            <w:r w:rsidR="00C02F15" w:rsidRPr="655435B9">
              <w:rPr>
                <w:rFonts w:ascii="Arial" w:eastAsia="Arial" w:hAnsi="Arial" w:cs="Arial"/>
              </w:rPr>
              <w:t xml:space="preserve">, </w:t>
            </w:r>
            <w:r w:rsidR="5064F24F" w:rsidRPr="655435B9">
              <w:rPr>
                <w:rFonts w:ascii="Arial" w:eastAsia="Arial" w:hAnsi="Arial" w:cs="Arial"/>
              </w:rPr>
              <w:t>али , како је већ дискутовано</w:t>
            </w:r>
            <w:r w:rsidR="00C02F15" w:rsidRPr="655435B9">
              <w:rPr>
                <w:rFonts w:ascii="Arial" w:eastAsia="Arial" w:hAnsi="Arial" w:cs="Arial"/>
              </w:rPr>
              <w:t xml:space="preserve">, </w:t>
            </w:r>
            <w:r w:rsidR="00C02F15" w:rsidRPr="655435B9">
              <w:rPr>
                <w:rFonts w:ascii="Courier New" w:eastAsia="Courier New" w:hAnsi="Courier New" w:cs="Courier New"/>
                <w:b/>
                <w:bCs/>
                <w:color w:val="0000FF"/>
                <w:sz w:val="20"/>
                <w:szCs w:val="20"/>
              </w:rPr>
              <w:t>while</w:t>
            </w:r>
            <w:r w:rsidR="5064F24F" w:rsidRPr="655435B9">
              <w:rPr>
                <w:rFonts w:ascii="Arial" w:eastAsia="Arial" w:hAnsi="Arial" w:cs="Arial"/>
              </w:rPr>
              <w:t xml:space="preserve"> треба избегавати у </w:t>
            </w:r>
            <w:r w:rsidR="00C02F15" w:rsidRPr="655435B9">
              <w:rPr>
                <w:rFonts w:ascii="Arial" w:eastAsia="Arial" w:hAnsi="Arial" w:cs="Arial"/>
              </w:rPr>
              <w:t xml:space="preserve">HDL-u. </w:t>
            </w:r>
            <w:r w:rsidR="5064F24F" w:rsidRPr="655435B9">
              <w:rPr>
                <w:rFonts w:ascii="Arial" w:eastAsia="Arial" w:hAnsi="Arial" w:cs="Arial"/>
              </w:rPr>
              <w:t>Уместо</w:t>
            </w:r>
            <w:r w:rsidR="00C02F15" w:rsidRPr="655435B9">
              <w:rPr>
                <w:rFonts w:ascii="Arial" w:eastAsia="Arial" w:hAnsi="Arial" w:cs="Arial"/>
              </w:rPr>
              <w:t xml:space="preserve"> </w:t>
            </w:r>
            <w:r w:rsidR="00C02F15" w:rsidRPr="655435B9">
              <w:rPr>
                <w:rFonts w:ascii="Courier New" w:eastAsia="Courier New" w:hAnsi="Courier New" w:cs="Courier New"/>
                <w:b/>
                <w:bCs/>
                <w:color w:val="0000FF"/>
                <w:sz w:val="20"/>
                <w:szCs w:val="20"/>
              </w:rPr>
              <w:t>while</w:t>
            </w:r>
            <w:r w:rsidR="00C02F15" w:rsidRPr="655435B9">
              <w:rPr>
                <w:rFonts w:ascii="Arial" w:eastAsia="Arial" w:hAnsi="Arial" w:cs="Arial"/>
              </w:rPr>
              <w:t xml:space="preserve">, </w:t>
            </w:r>
            <w:r w:rsidR="5064F24F" w:rsidRPr="655435B9">
              <w:rPr>
                <w:rFonts w:ascii="Arial" w:eastAsia="Arial" w:hAnsi="Arial" w:cs="Arial"/>
              </w:rPr>
              <w:t>безбедно је применити технику која је овде приказана.</w:t>
            </w:r>
          </w:p>
        </w:tc>
      </w:tr>
      <w:tr w:rsidR="00DD63D3" w14:paraId="5351B05B" w14:textId="77777777" w:rsidTr="0F3EA11D">
        <w:trPr>
          <w:trHeight w:val="2025"/>
        </w:trPr>
        <w:tc>
          <w:tcPr>
            <w:tcW w:w="9360" w:type="dxa"/>
            <w:shd w:val="clear" w:color="auto" w:fill="auto"/>
            <w:tcMar>
              <w:top w:w="100" w:type="dxa"/>
              <w:left w:w="100" w:type="dxa"/>
              <w:bottom w:w="100" w:type="dxa"/>
              <w:right w:w="100" w:type="dxa"/>
            </w:tcMar>
          </w:tcPr>
          <w:p w14:paraId="11747049" w14:textId="0027E9A6" w:rsidR="00DD63D3" w:rsidRDefault="5064F24F">
            <w:pPr>
              <w:widowControl w:val="0"/>
              <w:rPr>
                <w:rFonts w:ascii="Arial" w:eastAsia="Arial" w:hAnsi="Arial" w:cs="Arial"/>
              </w:rPr>
            </w:pPr>
            <w:r w:rsidRPr="5064F24F">
              <w:rPr>
                <w:rFonts w:ascii="Arial" w:eastAsia="Arial" w:hAnsi="Arial" w:cs="Arial"/>
              </w:rPr>
              <w:lastRenderedPageBreak/>
              <w:t>Питања:</w:t>
            </w:r>
          </w:p>
          <w:p w14:paraId="3B04684D" w14:textId="26EBD095" w:rsidR="00DD63D3" w:rsidRDefault="5064F24F" w:rsidP="655435B9">
            <w:pPr>
              <w:pStyle w:val="ListParagraph"/>
              <w:numPr>
                <w:ilvl w:val="1"/>
                <w:numId w:val="1"/>
              </w:numPr>
              <w:spacing w:line="259" w:lineRule="auto"/>
              <w:jc w:val="both"/>
              <w:rPr>
                <w:rFonts w:ascii="Arial" w:eastAsia="Arial" w:hAnsi="Arial" w:cs="Arial"/>
              </w:rPr>
            </w:pPr>
            <w:r w:rsidRPr="655435B9">
              <w:rPr>
                <w:rFonts w:ascii="Arial" w:eastAsia="Arial" w:hAnsi="Arial" w:cs="Arial"/>
              </w:rPr>
              <w:t xml:space="preserve">Која је функција клаузуле </w:t>
            </w:r>
            <w:r w:rsidR="00C02F15" w:rsidRPr="655435B9">
              <w:rPr>
                <w:rFonts w:ascii="Arial" w:eastAsia="Arial" w:hAnsi="Arial" w:cs="Arial"/>
              </w:rPr>
              <w:t xml:space="preserve">when </w:t>
            </w:r>
            <w:r w:rsidRPr="655435B9">
              <w:rPr>
                <w:rFonts w:ascii="Arial" w:eastAsia="Arial" w:hAnsi="Arial" w:cs="Arial"/>
              </w:rPr>
              <w:t>у л.</w:t>
            </w:r>
            <w:r w:rsidR="00C02F15" w:rsidRPr="655435B9">
              <w:rPr>
                <w:rFonts w:ascii="Arial" w:eastAsia="Arial" w:hAnsi="Arial" w:cs="Arial"/>
              </w:rPr>
              <w:t xml:space="preserve"> </w:t>
            </w:r>
            <w:r w:rsidR="00C02F15" w:rsidRPr="655435B9">
              <w:rPr>
                <w:rFonts w:ascii="Courier New" w:eastAsia="Courier New" w:hAnsi="Courier New" w:cs="Courier New"/>
                <w:color w:val="FF8000"/>
                <w:sz w:val="20"/>
                <w:szCs w:val="20"/>
              </w:rPr>
              <w:t>25</w:t>
            </w:r>
            <w:r w:rsidR="00C02F15" w:rsidRPr="655435B9">
              <w:rPr>
                <w:rFonts w:ascii="Arial" w:eastAsia="Arial" w:hAnsi="Arial" w:cs="Arial"/>
              </w:rPr>
              <w:t xml:space="preserve">? </w:t>
            </w:r>
            <w:r w:rsidRPr="655435B9">
              <w:rPr>
                <w:rFonts w:ascii="Arial" w:eastAsia="Arial" w:hAnsi="Arial" w:cs="Arial"/>
              </w:rPr>
              <w:t>Када ће се активирати тај случај?</w:t>
            </w:r>
          </w:p>
          <w:p w14:paraId="33222C43" w14:textId="7EAFF30E" w:rsidR="00DD63D3" w:rsidRDefault="5064F24F" w:rsidP="655435B9">
            <w:pPr>
              <w:pStyle w:val="ListParagraph"/>
              <w:numPr>
                <w:ilvl w:val="1"/>
                <w:numId w:val="1"/>
              </w:numPr>
              <w:spacing w:line="259" w:lineRule="auto"/>
              <w:rPr>
                <w:rFonts w:ascii="Arial" w:eastAsia="Arial" w:hAnsi="Arial" w:cs="Arial"/>
              </w:rPr>
            </w:pPr>
            <w:r w:rsidRPr="655435B9">
              <w:rPr>
                <w:rFonts w:ascii="Arial" w:eastAsia="Arial" w:hAnsi="Arial" w:cs="Arial"/>
              </w:rPr>
              <w:t>Који је резултат ако је</w:t>
            </w:r>
            <w:r w:rsidR="00C02F15" w:rsidRPr="655435B9">
              <w:rPr>
                <w:rFonts w:ascii="Arial" w:eastAsia="Arial" w:hAnsi="Arial" w:cs="Arial"/>
              </w:rPr>
              <w:t xml:space="preserve"> </w:t>
            </w:r>
            <w:r w:rsidR="00C02F15" w:rsidRPr="655435B9">
              <w:rPr>
                <w:rFonts w:ascii="Courier New" w:eastAsia="Courier New" w:hAnsi="Courier New" w:cs="Courier New"/>
                <w:sz w:val="20"/>
                <w:szCs w:val="20"/>
              </w:rPr>
              <w:t>data</w:t>
            </w:r>
            <w:r w:rsidR="00C02F15" w:rsidRPr="655435B9">
              <w:rPr>
                <w:rFonts w:ascii="Arial" w:eastAsia="Arial" w:hAnsi="Arial" w:cs="Arial"/>
              </w:rPr>
              <w:t>=</w:t>
            </w:r>
            <w:r w:rsidR="00C02F15" w:rsidRPr="655435B9">
              <w:rPr>
                <w:rFonts w:ascii="Courier New" w:eastAsia="Courier New" w:hAnsi="Courier New" w:cs="Courier New"/>
                <w:color w:val="FF8000"/>
                <w:sz w:val="20"/>
                <w:szCs w:val="20"/>
              </w:rPr>
              <w:t>00010001</w:t>
            </w:r>
            <w:r w:rsidR="00C02F15" w:rsidRPr="655435B9">
              <w:rPr>
                <w:rFonts w:ascii="Arial" w:eastAsia="Arial" w:hAnsi="Arial" w:cs="Arial"/>
              </w:rPr>
              <w:t>?</w:t>
            </w:r>
          </w:p>
          <w:p w14:paraId="4108DB75" w14:textId="2D3850A2" w:rsidR="00DD63D3" w:rsidRDefault="00C02F15" w:rsidP="655435B9">
            <w:pPr>
              <w:pStyle w:val="ListParagraph"/>
              <w:numPr>
                <w:ilvl w:val="1"/>
                <w:numId w:val="1"/>
              </w:numPr>
              <w:spacing w:line="259" w:lineRule="auto"/>
              <w:rPr>
                <w:rFonts w:ascii="Arial" w:eastAsia="Arial" w:hAnsi="Arial" w:cs="Arial"/>
              </w:rPr>
            </w:pPr>
            <w:r w:rsidRPr="655435B9">
              <w:rPr>
                <w:rFonts w:ascii="Arial" w:eastAsia="Arial" w:hAnsi="Arial" w:cs="Arial"/>
              </w:rPr>
              <w:t>K</w:t>
            </w:r>
            <w:r w:rsidR="5064F24F" w:rsidRPr="655435B9">
              <w:rPr>
                <w:rFonts w:ascii="Arial" w:eastAsia="Arial" w:hAnsi="Arial" w:cs="Arial"/>
              </w:rPr>
              <w:t xml:space="preserve">ако би се понашало коло да је у л. </w:t>
            </w:r>
            <w:r w:rsidR="5064F24F" w:rsidRPr="655435B9">
              <w:rPr>
                <w:rFonts w:ascii="Courier New" w:eastAsia="Courier New" w:hAnsi="Courier New" w:cs="Courier New"/>
                <w:color w:val="FF8000"/>
                <w:sz w:val="20"/>
                <w:szCs w:val="20"/>
              </w:rPr>
              <w:t>22</w:t>
            </w:r>
            <w:r w:rsidR="5064F24F" w:rsidRPr="655435B9">
              <w:rPr>
                <w:rFonts w:ascii="Arial" w:eastAsia="Arial" w:hAnsi="Arial" w:cs="Arial"/>
              </w:rPr>
              <w:t xml:space="preserve"> написано:</w:t>
            </w:r>
          </w:p>
          <w:p w14:paraId="0BD7FE89" w14:textId="77777777" w:rsidR="00DD63D3" w:rsidRDefault="00C02F15">
            <w:pPr>
              <w:ind w:left="2160"/>
              <w:rPr>
                <w:rFonts w:ascii="Arial" w:eastAsia="Arial" w:hAnsi="Arial" w:cs="Arial"/>
                <w:sz w:val="20"/>
                <w:szCs w:val="20"/>
                <w:highlight w:val="white"/>
              </w:rPr>
            </w:pPr>
            <w:r>
              <w:rPr>
                <w:rFonts w:ascii="Arial" w:eastAsia="Arial" w:hAnsi="Arial" w:cs="Arial"/>
                <w:sz w:val="20"/>
                <w:szCs w:val="20"/>
                <w:highlight w:val="white"/>
              </w:rPr>
              <w:t>FOR i IN data'LOW to data'HIGH LOOP</w:t>
            </w:r>
          </w:p>
          <w:p w14:paraId="784C77E0" w14:textId="77777777" w:rsidR="00DD63D3" w:rsidRDefault="00C02F15">
            <w:pPr>
              <w:ind w:left="2160"/>
              <w:rPr>
                <w:rFonts w:ascii="Arial" w:eastAsia="Arial" w:hAnsi="Arial" w:cs="Arial"/>
                <w:sz w:val="20"/>
                <w:szCs w:val="20"/>
                <w:highlight w:val="white"/>
              </w:rPr>
            </w:pPr>
            <w:r>
              <w:rPr>
                <w:rFonts w:ascii="Arial" w:eastAsia="Arial" w:hAnsi="Arial" w:cs="Arial"/>
                <w:sz w:val="20"/>
                <w:szCs w:val="20"/>
                <w:highlight w:val="white"/>
              </w:rPr>
              <w:t>FOR i IN data'HIGH downto data'LOW LOOP</w:t>
            </w:r>
          </w:p>
          <w:p w14:paraId="289FCFBA" w14:textId="4B14C4E9" w:rsidR="00DD63D3" w:rsidRDefault="5064F24F">
            <w:pPr>
              <w:numPr>
                <w:ilvl w:val="0"/>
                <w:numId w:val="12"/>
              </w:numPr>
              <w:rPr>
                <w:rFonts w:ascii="Arial" w:eastAsia="Arial" w:hAnsi="Arial" w:cs="Arial"/>
                <w:sz w:val="20"/>
                <w:szCs w:val="20"/>
                <w:highlight w:val="white"/>
              </w:rPr>
            </w:pPr>
            <w:r w:rsidRPr="655435B9">
              <w:rPr>
                <w:rFonts w:ascii="Arial" w:eastAsia="Arial" w:hAnsi="Arial" w:cs="Arial"/>
                <w:sz w:val="20"/>
                <w:szCs w:val="20"/>
                <w:highlight w:val="white"/>
              </w:rPr>
              <w:t xml:space="preserve">Како би се понашало коло да је сигнал </w:t>
            </w:r>
            <w:r w:rsidR="15CD2F75" w:rsidRPr="655435B9">
              <w:rPr>
                <w:rFonts w:ascii="Courier New" w:eastAsia="Courier New" w:hAnsi="Courier New" w:cs="Courier New"/>
                <w:sz w:val="20"/>
                <w:szCs w:val="20"/>
              </w:rPr>
              <w:t>data</w:t>
            </w:r>
            <w:r w:rsidR="6C1D20A1" w:rsidRPr="655435B9">
              <w:rPr>
                <w:rFonts w:ascii="Arial" w:eastAsia="Arial" w:hAnsi="Arial" w:cs="Arial"/>
                <w:sz w:val="20"/>
                <w:szCs w:val="20"/>
                <w:highlight w:val="white"/>
              </w:rPr>
              <w:t xml:space="preserve"> д</w:t>
            </w:r>
            <w:r w:rsidRPr="655435B9">
              <w:rPr>
                <w:rFonts w:ascii="Arial" w:eastAsia="Arial" w:hAnsi="Arial" w:cs="Arial"/>
                <w:sz w:val="20"/>
                <w:szCs w:val="20"/>
                <w:highlight w:val="white"/>
              </w:rPr>
              <w:t>ефинисан са</w:t>
            </w:r>
            <w:r w:rsidR="00C02F15" w:rsidRPr="655435B9">
              <w:rPr>
                <w:rFonts w:ascii="Arial" w:eastAsia="Arial" w:hAnsi="Arial" w:cs="Arial"/>
                <w:sz w:val="20"/>
                <w:szCs w:val="20"/>
                <w:highlight w:val="white"/>
              </w:rPr>
              <w:t xml:space="preserve"> </w:t>
            </w:r>
            <w:r w:rsidR="447A96DF" w:rsidRPr="655435B9">
              <w:rPr>
                <w:rFonts w:ascii="Courier New" w:eastAsia="Courier New" w:hAnsi="Courier New" w:cs="Courier New"/>
                <w:color w:val="FF8000"/>
                <w:sz w:val="20"/>
                <w:szCs w:val="20"/>
              </w:rPr>
              <w:t>0</w:t>
            </w:r>
            <w:r w:rsidR="447A96DF" w:rsidRPr="655435B9">
              <w:rPr>
                <w:rFonts w:ascii="Courier New" w:eastAsia="Courier New" w:hAnsi="Courier New" w:cs="Courier New"/>
                <w:sz w:val="20"/>
                <w:szCs w:val="20"/>
              </w:rPr>
              <w:t xml:space="preserve"> </w:t>
            </w:r>
            <w:r w:rsidR="447A96DF" w:rsidRPr="655435B9">
              <w:rPr>
                <w:rFonts w:ascii="Courier New" w:eastAsia="Courier New" w:hAnsi="Courier New" w:cs="Courier New"/>
                <w:b/>
                <w:bCs/>
                <w:color w:val="0000FF"/>
                <w:sz w:val="20"/>
                <w:szCs w:val="20"/>
              </w:rPr>
              <w:t>TO</w:t>
            </w:r>
            <w:r w:rsidR="447A96DF" w:rsidRPr="655435B9">
              <w:rPr>
                <w:rFonts w:ascii="Courier New" w:eastAsia="Courier New" w:hAnsi="Courier New" w:cs="Courier New"/>
                <w:sz w:val="20"/>
                <w:szCs w:val="20"/>
              </w:rPr>
              <w:t xml:space="preserve"> n-1</w:t>
            </w:r>
            <w:r w:rsidR="00C02F15" w:rsidRPr="655435B9">
              <w:rPr>
                <w:rFonts w:ascii="Arial" w:eastAsia="Arial" w:hAnsi="Arial" w:cs="Arial"/>
                <w:sz w:val="20"/>
                <w:szCs w:val="20"/>
                <w:highlight w:val="white"/>
              </w:rPr>
              <w:t>?</w:t>
            </w:r>
          </w:p>
          <w:p w14:paraId="15F0D615" w14:textId="1A856237" w:rsidR="00DD63D3" w:rsidRDefault="5064F24F">
            <w:pPr>
              <w:widowControl w:val="0"/>
              <w:numPr>
                <w:ilvl w:val="0"/>
                <w:numId w:val="12"/>
              </w:numPr>
              <w:rPr>
                <w:rFonts w:ascii="Arial" w:eastAsia="Arial" w:hAnsi="Arial" w:cs="Arial"/>
              </w:rPr>
            </w:pPr>
            <w:r w:rsidRPr="5064F24F">
              <w:rPr>
                <w:rFonts w:ascii="Arial" w:eastAsia="Arial" w:hAnsi="Arial" w:cs="Arial"/>
              </w:rPr>
              <w:t>Како се може установити да је ово комбинационо коло?</w:t>
            </w:r>
          </w:p>
        </w:tc>
      </w:tr>
    </w:tbl>
    <w:p w14:paraId="5B88DB9C" w14:textId="4A80A78F" w:rsidR="00DD63D3" w:rsidRDefault="5064F24F" w:rsidP="5064F24F">
      <w:pPr>
        <w:pStyle w:val="Heading1"/>
      </w:pPr>
      <w:r>
        <w:t>Конкатенација</w:t>
      </w:r>
    </w:p>
    <w:p w14:paraId="0571E7FD" w14:textId="62F20C74" w:rsidR="00DD63D3" w:rsidRDefault="5064F24F" w:rsidP="5064F24F">
      <w:pPr>
        <w:rPr>
          <w:rFonts w:ascii="Arial" w:eastAsia="Arial" w:hAnsi="Arial" w:cs="Arial"/>
        </w:rPr>
      </w:pPr>
      <w:r w:rsidRPr="5064F24F">
        <w:rPr>
          <w:rFonts w:ascii="Arial" w:eastAsia="Arial" w:hAnsi="Arial" w:cs="Arial"/>
        </w:rPr>
        <w:t xml:space="preserve">Оператор конкатенације је &amp;. </w:t>
      </w:r>
    </w:p>
    <w:p w14:paraId="25647420" w14:textId="27003668" w:rsidR="00DD63D3" w:rsidRDefault="5064F24F" w:rsidP="5064F24F">
      <w:pPr>
        <w:rPr>
          <w:rFonts w:ascii="Arial" w:eastAsia="Arial" w:hAnsi="Arial" w:cs="Arial"/>
        </w:rPr>
      </w:pPr>
      <w:r w:rsidRPr="5064F24F">
        <w:rPr>
          <w:rFonts w:ascii="Arial" w:eastAsia="Arial" w:hAnsi="Arial" w:cs="Arial"/>
        </w:rPr>
        <w:t>Конкатенација је могућа над вишебитним подацима:</w:t>
      </w:r>
    </w:p>
    <w:p w14:paraId="19C7B83C" w14:textId="77777777" w:rsidR="00DD63D3" w:rsidRDefault="00DD63D3">
      <w:pPr>
        <w:rPr>
          <w:rFonts w:ascii="Arial" w:eastAsia="Arial" w:hAnsi="Arial" w:cs="Arial"/>
        </w:rPr>
      </w:pP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D63D3" w14:paraId="0D46BFB2" w14:textId="77777777" w:rsidTr="5064F24F">
        <w:tc>
          <w:tcPr>
            <w:tcW w:w="9360" w:type="dxa"/>
            <w:shd w:val="clear" w:color="auto" w:fill="auto"/>
            <w:tcMar>
              <w:top w:w="100" w:type="dxa"/>
              <w:left w:w="100" w:type="dxa"/>
              <w:bottom w:w="100" w:type="dxa"/>
              <w:right w:w="100" w:type="dxa"/>
            </w:tcMar>
          </w:tcPr>
          <w:p w14:paraId="1DF389A6"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&amp;</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"111"</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--&gt; "000111"</w:t>
            </w:r>
          </w:p>
          <w:p w14:paraId="22F47375"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&amp;</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"111"</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--&gt; "0111"</w:t>
            </w:r>
          </w:p>
          <w:p w14:paraId="16FE144A" w14:textId="77777777" w:rsidR="00DD63D3" w:rsidRDefault="00C02F15">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&amp;</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--&gt; "0001"</w:t>
            </w:r>
          </w:p>
          <w:p w14:paraId="2C5D2AFC" w14:textId="77777777" w:rsidR="00DD63D3" w:rsidRDefault="00C02F15">
            <w:pPr>
              <w:widowControl w:val="0"/>
              <w:pBdr>
                <w:top w:val="nil"/>
                <w:left w:val="nil"/>
                <w:bottom w:val="nil"/>
                <w:right w:val="nil"/>
                <w:between w:val="nil"/>
              </w:pBdr>
              <w:rPr>
                <w:rFonts w:ascii="Arial" w:eastAsia="Arial" w:hAnsi="Arial" w:cs="Arial"/>
              </w:rPr>
            </w:pPr>
            <w:r>
              <w:rPr>
                <w:rFonts w:ascii="Courier New" w:eastAsia="Courier New" w:hAnsi="Courier New" w:cs="Courier New"/>
                <w:color w:val="FF8000"/>
                <w:sz w:val="20"/>
                <w:szCs w:val="20"/>
              </w:rPr>
              <w:t>4</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&amp;</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--&gt; "01"</w:t>
            </w:r>
          </w:p>
        </w:tc>
      </w:tr>
    </w:tbl>
    <w:p w14:paraId="6485B248" w14:textId="12223C34" w:rsidR="5064F24F" w:rsidRDefault="5064F24F" w:rsidP="5064F24F">
      <w:pPr>
        <w:rPr>
          <w:rFonts w:ascii="Arial" w:eastAsia="Arial" w:hAnsi="Arial" w:cs="Arial"/>
        </w:rPr>
      </w:pPr>
    </w:p>
    <w:p w14:paraId="72434990" w14:textId="2A1B4865" w:rsidR="00DD63D3" w:rsidRDefault="5064F24F" w:rsidP="655435B9">
      <w:pPr>
        <w:jc w:val="both"/>
        <w:rPr>
          <w:rFonts w:ascii="Arial" w:eastAsia="Arial" w:hAnsi="Arial" w:cs="Arial"/>
        </w:rPr>
      </w:pPr>
      <w:r w:rsidRPr="655435B9">
        <w:rPr>
          <w:rFonts w:ascii="Arial" w:eastAsia="Arial" w:hAnsi="Arial" w:cs="Arial"/>
        </w:rPr>
        <w:t xml:space="preserve">При чему операнди могу бити литерали (као у претходним примерима), али и идентификатори - сигнали и променљиве. Конкатенација , у комбинацији са </w:t>
      </w:r>
      <w:r w:rsidR="00C02F15" w:rsidRPr="655435B9">
        <w:rPr>
          <w:rFonts w:ascii="Arial" w:eastAsia="Arial" w:hAnsi="Arial" w:cs="Arial"/>
        </w:rPr>
        <w:t xml:space="preserve"> </w:t>
      </w:r>
      <w:r w:rsidR="00C02F15" w:rsidRPr="655435B9">
        <w:rPr>
          <w:rFonts w:ascii="Arial" w:eastAsia="Arial" w:hAnsi="Arial" w:cs="Arial"/>
          <w:i/>
          <w:iCs/>
        </w:rPr>
        <w:t>slicing</w:t>
      </w:r>
      <w:r w:rsidR="00C02F15" w:rsidRPr="655435B9">
        <w:rPr>
          <w:rFonts w:ascii="Arial" w:eastAsia="Arial" w:hAnsi="Arial" w:cs="Arial"/>
        </w:rPr>
        <w:t xml:space="preserve">-om </w:t>
      </w:r>
      <w:r w:rsidRPr="655435B9">
        <w:rPr>
          <w:rFonts w:ascii="Arial" w:eastAsia="Arial" w:hAnsi="Arial" w:cs="Arial"/>
        </w:rPr>
        <w:t>омогућава широк спектар манипулације над битовима (биће приказано у примерима касније).</w:t>
      </w:r>
    </w:p>
    <w:p w14:paraId="78EA10DA" w14:textId="2ABED5DE" w:rsidR="00DD63D3" w:rsidRDefault="5064F24F" w:rsidP="655435B9">
      <w:pPr>
        <w:rPr>
          <w:rFonts w:ascii="Arial" w:eastAsia="Arial" w:hAnsi="Arial" w:cs="Arial"/>
        </w:rPr>
      </w:pPr>
      <w:r w:rsidRPr="655435B9">
        <w:rPr>
          <w:rFonts w:ascii="Arial" w:eastAsia="Arial" w:hAnsi="Arial" w:cs="Arial"/>
        </w:rPr>
        <w:t xml:space="preserve">Конкатенација се може применити и над низовима. Нпр. ако је </w:t>
      </w:r>
      <w:r w:rsidR="3845EE86" w:rsidRPr="655435B9">
        <w:rPr>
          <w:rFonts w:ascii="Courier New" w:eastAsia="Courier New" w:hAnsi="Courier New" w:cs="Courier New"/>
          <w:sz w:val="19"/>
          <w:szCs w:val="19"/>
        </w:rPr>
        <w:t>a</w:t>
      </w:r>
      <w:r w:rsidRPr="655435B9">
        <w:rPr>
          <w:rFonts w:ascii="Arial" w:eastAsia="Arial" w:hAnsi="Arial" w:cs="Arial"/>
        </w:rPr>
        <w:t xml:space="preserve"> низ од 8 елемената, а </w:t>
      </w:r>
      <w:r w:rsidR="1FB6D185" w:rsidRPr="655435B9">
        <w:rPr>
          <w:rFonts w:ascii="Courier New" w:eastAsia="Courier New" w:hAnsi="Courier New" w:cs="Courier New"/>
          <w:sz w:val="19"/>
          <w:szCs w:val="19"/>
        </w:rPr>
        <w:t>b</w:t>
      </w:r>
      <w:r w:rsidRPr="655435B9">
        <w:rPr>
          <w:rFonts w:ascii="Arial" w:eastAsia="Arial" w:hAnsi="Arial" w:cs="Arial"/>
        </w:rPr>
        <w:t xml:space="preserve"> и </w:t>
      </w:r>
      <w:r w:rsidR="2BB269AC" w:rsidRPr="655435B9">
        <w:rPr>
          <w:rFonts w:ascii="Courier New" w:eastAsia="Courier New" w:hAnsi="Courier New" w:cs="Courier New"/>
          <w:sz w:val="19"/>
          <w:szCs w:val="19"/>
        </w:rPr>
        <w:t>c</w:t>
      </w:r>
      <w:r w:rsidRPr="655435B9">
        <w:rPr>
          <w:rFonts w:ascii="Arial" w:eastAsia="Arial" w:hAnsi="Arial" w:cs="Arial"/>
        </w:rPr>
        <w:t xml:space="preserve"> низови од по 4 елемента (било ког типа), може:</w:t>
      </w:r>
      <w:r w:rsidR="00C02F15" w:rsidRPr="655435B9">
        <w:rPr>
          <w:rFonts w:ascii="Arial" w:eastAsia="Arial" w:hAnsi="Arial" w:cs="Arial"/>
        </w:rPr>
        <w:t xml:space="preserve"> </w:t>
      </w:r>
    </w:p>
    <w:p w14:paraId="46956AEA" w14:textId="77777777" w:rsidR="00DD63D3" w:rsidRDefault="00DD63D3">
      <w:pPr>
        <w:rPr>
          <w:rFonts w:ascii="Arial" w:eastAsia="Arial" w:hAnsi="Arial" w:cs="Arial"/>
        </w:rPr>
      </w:pP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D63D3" w14:paraId="65DD11BC" w14:textId="77777777">
        <w:tc>
          <w:tcPr>
            <w:tcW w:w="9360" w:type="dxa"/>
            <w:shd w:val="clear" w:color="auto" w:fill="auto"/>
            <w:tcMar>
              <w:top w:w="100" w:type="dxa"/>
              <w:left w:w="100" w:type="dxa"/>
              <w:bottom w:w="100" w:type="dxa"/>
              <w:right w:w="100" w:type="dxa"/>
            </w:tcMar>
          </w:tcPr>
          <w:p w14:paraId="6D336640" w14:textId="77777777" w:rsidR="00DD63D3" w:rsidRDefault="00C02F15">
            <w:pPr>
              <w:rPr>
                <w:rFonts w:ascii="Courier New" w:eastAsia="Courier New" w:hAnsi="Courier New" w:cs="Courier New"/>
                <w:sz w:val="20"/>
                <w:szCs w:val="20"/>
              </w:rPr>
            </w:pPr>
            <w:r>
              <w:rPr>
                <w:rFonts w:ascii="Courier New" w:eastAsia="Courier New" w:hAnsi="Courier New" w:cs="Courier New"/>
                <w:sz w:val="20"/>
                <w:szCs w:val="20"/>
              </w:rPr>
              <w:t>a</w:t>
            </w:r>
            <w:r>
              <w:rPr>
                <w:rFonts w:ascii="Courier New" w:eastAsia="Courier New" w:hAnsi="Courier New" w:cs="Courier New"/>
                <w:b/>
                <w:color w:val="000080"/>
                <w:sz w:val="20"/>
                <w:szCs w:val="20"/>
              </w:rPr>
              <w:t>&lt;=</w:t>
            </w:r>
            <w:r>
              <w:rPr>
                <w:rFonts w:ascii="Courier New" w:eastAsia="Courier New" w:hAnsi="Courier New" w:cs="Courier New"/>
                <w:sz w:val="20"/>
                <w:szCs w:val="20"/>
              </w:rPr>
              <w:t>b</w:t>
            </w:r>
            <w:r>
              <w:rPr>
                <w:rFonts w:ascii="Courier New" w:eastAsia="Courier New" w:hAnsi="Courier New" w:cs="Courier New"/>
                <w:b/>
                <w:color w:val="000080"/>
                <w:sz w:val="20"/>
                <w:szCs w:val="20"/>
              </w:rPr>
              <w:t>&amp;</w:t>
            </w:r>
            <w:r>
              <w:rPr>
                <w:rFonts w:ascii="Courier New" w:eastAsia="Courier New" w:hAnsi="Courier New" w:cs="Courier New"/>
                <w:sz w:val="20"/>
                <w:szCs w:val="20"/>
              </w:rPr>
              <w:t>c</w:t>
            </w:r>
            <w:r>
              <w:rPr>
                <w:rFonts w:ascii="Courier New" w:eastAsia="Courier New" w:hAnsi="Courier New" w:cs="Courier New"/>
                <w:b/>
                <w:color w:val="000080"/>
                <w:sz w:val="20"/>
                <w:szCs w:val="20"/>
              </w:rPr>
              <w:t>;</w:t>
            </w:r>
          </w:p>
          <w:p w14:paraId="67E69DE2" w14:textId="77777777" w:rsidR="00DD63D3" w:rsidRDefault="00C02F15">
            <w:pPr>
              <w:rPr>
                <w:rFonts w:ascii="Courier New" w:eastAsia="Courier New" w:hAnsi="Courier New" w:cs="Courier New"/>
                <w:sz w:val="20"/>
                <w:szCs w:val="20"/>
              </w:rPr>
            </w:pPr>
            <w:r>
              <w:rPr>
                <w:rFonts w:ascii="Courier New" w:eastAsia="Courier New" w:hAnsi="Courier New" w:cs="Courier New"/>
                <w:sz w:val="20"/>
                <w:szCs w:val="20"/>
              </w:rPr>
              <w:t>b</w:t>
            </w:r>
            <w:r>
              <w:rPr>
                <w:rFonts w:ascii="Courier New" w:eastAsia="Courier New" w:hAnsi="Courier New" w:cs="Courier New"/>
                <w:b/>
                <w:color w:val="000080"/>
                <w:sz w:val="20"/>
                <w:szCs w:val="20"/>
              </w:rPr>
              <w:t>&lt;=</w:t>
            </w:r>
            <w:r>
              <w:rPr>
                <w:rFonts w:ascii="Courier New" w:eastAsia="Courier New" w:hAnsi="Courier New" w:cs="Courier New"/>
                <w:sz w:val="20"/>
                <w:szCs w:val="20"/>
              </w:rPr>
              <w:t>b</w:t>
            </w:r>
            <w:r>
              <w:rPr>
                <w:rFonts w:ascii="Courier New" w:eastAsia="Courier New" w:hAnsi="Courier New" w:cs="Courier New"/>
                <w:b/>
                <w:color w:val="000080"/>
                <w:sz w:val="20"/>
                <w:szCs w:val="20"/>
              </w:rPr>
              <w:t>&amp;</w:t>
            </w:r>
            <w:r>
              <w:rPr>
                <w:rFonts w:ascii="Courier New" w:eastAsia="Courier New" w:hAnsi="Courier New" w:cs="Courier New"/>
                <w:sz w:val="20"/>
                <w:szCs w:val="20"/>
              </w:rPr>
              <w:t>c</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nije ispravno, dužina s desne strane je 8, s leve je 4.</w:t>
            </w:r>
          </w:p>
          <w:p w14:paraId="1543D207" w14:textId="77777777" w:rsidR="00DD63D3" w:rsidRDefault="00C02F15">
            <w:pPr>
              <w:shd w:val="clear" w:color="auto" w:fill="FFFFFF"/>
              <w:rPr>
                <w:rFonts w:ascii="Arial" w:eastAsia="Arial" w:hAnsi="Arial" w:cs="Arial"/>
              </w:rPr>
            </w:pPr>
            <w:r>
              <w:rPr>
                <w:rFonts w:ascii="Courier New" w:eastAsia="Courier New" w:hAnsi="Courier New" w:cs="Courier New"/>
                <w:sz w:val="20"/>
                <w:szCs w:val="20"/>
              </w:rPr>
              <w:t>b</w:t>
            </w:r>
            <w:r>
              <w:rPr>
                <w:rFonts w:ascii="Courier New" w:eastAsia="Courier New" w:hAnsi="Courier New" w:cs="Courier New"/>
                <w:b/>
                <w:color w:val="000080"/>
                <w:sz w:val="20"/>
                <w:szCs w:val="20"/>
              </w:rPr>
              <w:t>&lt;=</w:t>
            </w:r>
            <w:r>
              <w:rPr>
                <w:rFonts w:ascii="Courier New" w:eastAsia="Courier New" w:hAnsi="Courier New" w:cs="Courier New"/>
                <w:sz w:val="20"/>
                <w:szCs w:val="20"/>
              </w:rPr>
              <w:t>b</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)&amp;</w:t>
            </w:r>
            <w:r>
              <w:rPr>
                <w:rFonts w:ascii="Courier New" w:eastAsia="Courier New" w:hAnsi="Courier New" w:cs="Courier New"/>
                <w:sz w:val="20"/>
                <w:szCs w:val="20"/>
              </w:rPr>
              <w:t>c</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tc>
      </w:tr>
    </w:tbl>
    <w:p w14:paraId="432D5D0F" w14:textId="35435EC0" w:rsidR="00DD63D3" w:rsidRDefault="5064F24F" w:rsidP="5064F24F">
      <w:pPr>
        <w:ind w:left="720"/>
        <w:rPr>
          <w:rFonts w:ascii="Arial" w:eastAsia="Arial" w:hAnsi="Arial" w:cs="Arial"/>
        </w:rPr>
      </w:pPr>
      <w:r w:rsidRPr="5064F24F">
        <w:rPr>
          <w:rFonts w:ascii="Arial" w:eastAsia="Arial" w:hAnsi="Arial" w:cs="Arial"/>
        </w:rPr>
        <w:t>Охрабрујемо Вас да ово пробате за различите декларације.</w:t>
      </w:r>
    </w:p>
    <w:p w14:paraId="6CFE462A" w14:textId="4E4AF4DB" w:rsidR="00DD63D3" w:rsidRDefault="00DD63D3" w:rsidP="5064F24F">
      <w:pPr>
        <w:ind w:left="720"/>
        <w:rPr>
          <w:rFonts w:ascii="Arial" w:eastAsia="Arial" w:hAnsi="Arial" w:cs="Arial"/>
        </w:rPr>
      </w:pPr>
    </w:p>
    <w:p w14:paraId="71D6B689" w14:textId="77777777" w:rsidR="00DD63D3" w:rsidRDefault="00DD63D3">
      <w:pPr>
        <w:rPr>
          <w:rFonts w:ascii="Arial" w:eastAsia="Arial" w:hAnsi="Arial" w:cs="Arial"/>
          <w:highlight w:val="white"/>
        </w:rPr>
      </w:pP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D63D3" w14:paraId="5AC5CC88" w14:textId="77777777" w:rsidTr="7B0DBFB6">
        <w:tc>
          <w:tcPr>
            <w:tcW w:w="9360" w:type="dxa"/>
            <w:shd w:val="clear" w:color="auto" w:fill="auto"/>
            <w:tcMar>
              <w:top w:w="100" w:type="dxa"/>
              <w:left w:w="100" w:type="dxa"/>
              <w:bottom w:w="100" w:type="dxa"/>
              <w:right w:w="100" w:type="dxa"/>
            </w:tcMar>
          </w:tcPr>
          <w:p w14:paraId="55259A95" w14:textId="2CFCC228" w:rsidR="00DD63D3" w:rsidRDefault="00C02F15" w:rsidP="5064F24F">
            <w:pPr>
              <w:rPr>
                <w:rFonts w:ascii="Arial" w:eastAsia="Arial" w:hAnsi="Arial" w:cs="Arial"/>
                <w:u w:val="single"/>
              </w:rPr>
            </w:pPr>
            <w:r w:rsidRPr="5064F24F">
              <w:rPr>
                <w:rFonts w:ascii="Arial" w:eastAsia="Arial" w:hAnsi="Arial" w:cs="Arial"/>
                <w:b/>
                <w:bCs/>
                <w:u w:val="single"/>
              </w:rPr>
              <w:t>Z</w:t>
            </w:r>
            <w:r w:rsidRPr="5064F24F">
              <w:rPr>
                <w:rFonts w:ascii="Arial" w:eastAsia="Arial" w:hAnsi="Arial" w:cs="Arial"/>
                <w:u w:val="single"/>
              </w:rPr>
              <w:t xml:space="preserve"> ПРИМЕР </w:t>
            </w:r>
            <w:r w:rsidR="5064F24F" w:rsidRPr="5064F24F">
              <w:rPr>
                <w:rFonts w:ascii="Arial" w:eastAsia="Arial" w:hAnsi="Arial" w:cs="Arial"/>
                <w:u w:val="single"/>
              </w:rPr>
              <w:t>Коло за кашњење</w:t>
            </w:r>
          </w:p>
          <w:p w14:paraId="1EA826DD" w14:textId="5A327152" w:rsidR="00DD63D3" w:rsidRDefault="5064F24F">
            <w:pPr>
              <w:ind w:left="720"/>
              <w:rPr>
                <w:rFonts w:ascii="Arial" w:eastAsia="Arial" w:hAnsi="Arial" w:cs="Arial"/>
                <w:highlight w:val="white"/>
              </w:rPr>
            </w:pPr>
            <w:r w:rsidRPr="5064F24F">
              <w:rPr>
                <w:rFonts w:ascii="Arial" w:eastAsia="Arial" w:hAnsi="Arial" w:cs="Arial"/>
                <w:highlight w:val="white"/>
              </w:rPr>
              <w:t xml:space="preserve">Уведено : конкатенација низова </w:t>
            </w:r>
          </w:p>
          <w:p w14:paraId="6166B399" w14:textId="2B58B79B" w:rsidR="5064F24F" w:rsidRDefault="5064F24F" w:rsidP="5064F24F">
            <w:pPr>
              <w:ind w:left="720"/>
              <w:rPr>
                <w:rFonts w:ascii="Arial" w:eastAsia="Arial" w:hAnsi="Arial" w:cs="Arial"/>
                <w:highlight w:val="white"/>
              </w:rPr>
            </w:pPr>
          </w:p>
          <w:p w14:paraId="33E7B2DE" w14:textId="0A738285" w:rsidR="00DD63D3" w:rsidRDefault="5064F24F">
            <w:pPr>
              <w:rPr>
                <w:rFonts w:ascii="Arial" w:eastAsia="Arial" w:hAnsi="Arial" w:cs="Arial"/>
                <w:highlight w:val="white"/>
              </w:rPr>
            </w:pPr>
            <w:r w:rsidRPr="5064F24F">
              <w:rPr>
                <w:rFonts w:ascii="Arial" w:eastAsia="Arial" w:hAnsi="Arial" w:cs="Arial"/>
                <w:highlight w:val="white"/>
              </w:rPr>
              <w:t>Моделовати коло које закасни одређен број тактова податак са улаза. Написати и тестбенч</w:t>
            </w:r>
          </w:p>
        </w:tc>
      </w:tr>
      <w:tr w:rsidR="00DD63D3" w14:paraId="2A6C7A5A" w14:textId="77777777" w:rsidTr="7B0DBFB6">
        <w:tc>
          <w:tcPr>
            <w:tcW w:w="9360" w:type="dxa"/>
            <w:shd w:val="clear" w:color="auto" w:fill="auto"/>
            <w:tcMar>
              <w:top w:w="100" w:type="dxa"/>
              <w:left w:w="100" w:type="dxa"/>
              <w:bottom w:w="100" w:type="dxa"/>
              <w:right w:w="100" w:type="dxa"/>
            </w:tcMar>
          </w:tcPr>
          <w:p w14:paraId="71446E1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shift_reg </w:t>
            </w:r>
            <w:r>
              <w:rPr>
                <w:rFonts w:ascii="Courier New" w:eastAsia="Courier New" w:hAnsi="Courier New" w:cs="Courier New"/>
                <w:b/>
                <w:color w:val="0000FF"/>
                <w:sz w:val="20"/>
                <w:szCs w:val="20"/>
                <w:highlight w:val="white"/>
              </w:rPr>
              <w:t>IS</w:t>
            </w:r>
          </w:p>
          <w:p w14:paraId="6940961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PORT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clk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bit</w:t>
            </w:r>
            <w:r>
              <w:rPr>
                <w:rFonts w:ascii="Courier New" w:eastAsia="Courier New" w:hAnsi="Courier New" w:cs="Courier New"/>
                <w:b/>
                <w:color w:val="000080"/>
                <w:sz w:val="20"/>
                <w:szCs w:val="20"/>
                <w:highlight w:val="white"/>
              </w:rPr>
              <w:t>;</w:t>
            </w:r>
          </w:p>
          <w:p w14:paraId="6DCBB91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03</w:t>
            </w:r>
            <w:r>
              <w:rPr>
                <w:rFonts w:ascii="Courier New" w:eastAsia="Courier New" w:hAnsi="Courier New" w:cs="Courier New"/>
                <w:sz w:val="20"/>
                <w:szCs w:val="20"/>
                <w:highlight w:val="white"/>
              </w:rPr>
              <w:t xml:space="preserve">            din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integer</w:t>
            </w:r>
            <w:r>
              <w:rPr>
                <w:rFonts w:ascii="Courier New" w:eastAsia="Courier New" w:hAnsi="Courier New" w:cs="Courier New"/>
                <w:b/>
                <w:color w:val="000080"/>
                <w:sz w:val="20"/>
                <w:szCs w:val="20"/>
                <w:highlight w:val="white"/>
              </w:rPr>
              <w:t>;</w:t>
            </w:r>
          </w:p>
          <w:p w14:paraId="3B87958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04</w:t>
            </w:r>
            <w:r>
              <w:rPr>
                <w:rFonts w:ascii="Courier New" w:eastAsia="Courier New" w:hAnsi="Courier New" w:cs="Courier New"/>
                <w:sz w:val="20"/>
                <w:szCs w:val="20"/>
                <w:highlight w:val="white"/>
              </w:rPr>
              <w:t xml:space="preserve">            dout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OUT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integer</w:t>
            </w:r>
            <w:r>
              <w:rPr>
                <w:rFonts w:ascii="Courier New" w:eastAsia="Courier New" w:hAnsi="Courier New" w:cs="Courier New"/>
                <w:b/>
                <w:color w:val="000080"/>
                <w:sz w:val="20"/>
                <w:szCs w:val="20"/>
                <w:highlight w:val="white"/>
              </w:rPr>
              <w:t>);</w:t>
            </w:r>
          </w:p>
          <w:p w14:paraId="5B80E3B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shift_reg</w:t>
            </w:r>
            <w:r>
              <w:rPr>
                <w:rFonts w:ascii="Courier New" w:eastAsia="Courier New" w:hAnsi="Courier New" w:cs="Courier New"/>
                <w:b/>
                <w:color w:val="000080"/>
                <w:sz w:val="20"/>
                <w:szCs w:val="20"/>
                <w:highlight w:val="white"/>
              </w:rPr>
              <w:t>;</w:t>
            </w:r>
          </w:p>
          <w:p w14:paraId="7AACC4B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510457A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2EA3AF8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08</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5890E225"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ARCHITECTURE</w:t>
            </w:r>
            <w:r>
              <w:rPr>
                <w:rFonts w:ascii="Courier New" w:eastAsia="Courier New" w:hAnsi="Courier New" w:cs="Courier New"/>
                <w:sz w:val="20"/>
                <w:szCs w:val="20"/>
                <w:highlight w:val="white"/>
              </w:rPr>
              <w:t xml:space="preserve"> arch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shift_reg </w:t>
            </w:r>
            <w:r>
              <w:rPr>
                <w:rFonts w:ascii="Courier New" w:eastAsia="Courier New" w:hAnsi="Courier New" w:cs="Courier New"/>
                <w:b/>
                <w:color w:val="0000FF"/>
                <w:sz w:val="20"/>
                <w:szCs w:val="20"/>
                <w:highlight w:val="white"/>
              </w:rPr>
              <w:t>IS</w:t>
            </w:r>
          </w:p>
          <w:p w14:paraId="4940901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lastRenderedPageBreak/>
              <w:t>10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int_array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array</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3</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integer</w:t>
            </w:r>
            <w:r>
              <w:rPr>
                <w:rFonts w:ascii="Courier New" w:eastAsia="Courier New" w:hAnsi="Courier New" w:cs="Courier New"/>
                <w:b/>
                <w:color w:val="000080"/>
                <w:sz w:val="20"/>
                <w:szCs w:val="20"/>
                <w:highlight w:val="white"/>
              </w:rPr>
              <w:t>;</w:t>
            </w:r>
          </w:p>
          <w:p w14:paraId="4CE3A1D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SIGNAL</w:t>
            </w:r>
            <w:r>
              <w:rPr>
                <w:rFonts w:ascii="Courier New" w:eastAsia="Courier New" w:hAnsi="Courier New" w:cs="Courier New"/>
                <w:sz w:val="20"/>
                <w:szCs w:val="20"/>
                <w:highlight w:val="white"/>
              </w:rPr>
              <w:t xml:space="preserve"> 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int_array</w:t>
            </w:r>
            <w:r>
              <w:rPr>
                <w:rFonts w:ascii="Courier New" w:eastAsia="Courier New" w:hAnsi="Courier New" w:cs="Courier New"/>
                <w:b/>
                <w:color w:val="000080"/>
                <w:sz w:val="20"/>
                <w:szCs w:val="20"/>
                <w:highlight w:val="white"/>
              </w:rPr>
              <w:t>;</w:t>
            </w:r>
          </w:p>
          <w:p w14:paraId="53C54BE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52FE256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clk</w:t>
            </w:r>
            <w:r>
              <w:rPr>
                <w:rFonts w:ascii="Courier New" w:eastAsia="Courier New" w:hAnsi="Courier New" w:cs="Courier New"/>
                <w:b/>
                <w:color w:val="000080"/>
                <w:sz w:val="20"/>
                <w:szCs w:val="20"/>
                <w:highlight w:val="white"/>
              </w:rPr>
              <w:t>)</w:t>
            </w:r>
          </w:p>
          <w:p w14:paraId="7AEEA32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2FF535B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clk'</w:t>
            </w:r>
            <w:r>
              <w:rPr>
                <w:rFonts w:ascii="Courier New" w:eastAsia="Courier New" w:hAnsi="Courier New" w:cs="Courier New"/>
                <w:b/>
                <w:color w:val="8080FF"/>
                <w:sz w:val="20"/>
                <w:szCs w:val="20"/>
                <w:shd w:val="clear" w:color="auto" w:fill="FFFFCC"/>
              </w:rPr>
              <w:t>event</w:t>
            </w:r>
            <w:r>
              <w:rPr>
                <w:rFonts w:ascii="Courier New" w:eastAsia="Courier New" w:hAnsi="Courier New" w:cs="Courier New"/>
                <w:sz w:val="20"/>
                <w:szCs w:val="20"/>
                <w:highlight w:val="white"/>
              </w:rPr>
              <w:t xml:space="preserve"> </w:t>
            </w:r>
            <w:r>
              <w:rPr>
                <w:rFonts w:ascii="Courier New" w:eastAsia="Courier New" w:hAnsi="Courier New" w:cs="Courier New"/>
                <w:b/>
                <w:color w:val="0080C0"/>
                <w:sz w:val="20"/>
                <w:szCs w:val="20"/>
                <w:highlight w:val="white"/>
              </w:rPr>
              <w:t>and</w:t>
            </w:r>
            <w:r>
              <w:rPr>
                <w:rFonts w:ascii="Courier New" w:eastAsia="Courier New" w:hAnsi="Courier New" w:cs="Courier New"/>
                <w:sz w:val="20"/>
                <w:szCs w:val="20"/>
                <w:highlight w:val="white"/>
              </w:rPr>
              <w:t xml:space="preserve"> clk</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then</w:t>
            </w:r>
          </w:p>
          <w:p w14:paraId="6D1A190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16</w:t>
            </w:r>
            <w:r>
              <w:rPr>
                <w:rFonts w:ascii="Courier New" w:eastAsia="Courier New" w:hAnsi="Courier New" w:cs="Courier New"/>
                <w:sz w:val="20"/>
                <w:szCs w:val="20"/>
                <w:highlight w:val="white"/>
              </w:rPr>
              <w:t xml:space="preserve">                  d</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d</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3</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&amp;</w:t>
            </w:r>
            <w:r>
              <w:rPr>
                <w:rFonts w:ascii="Courier New" w:eastAsia="Courier New" w:hAnsi="Courier New" w:cs="Courier New"/>
                <w:sz w:val="20"/>
                <w:szCs w:val="20"/>
                <w:highlight w:val="white"/>
              </w:rPr>
              <w:t xml:space="preserve"> din</w:t>
            </w:r>
            <w:r>
              <w:rPr>
                <w:rFonts w:ascii="Courier New" w:eastAsia="Courier New" w:hAnsi="Courier New" w:cs="Courier New"/>
                <w:b/>
                <w:color w:val="000080"/>
                <w:sz w:val="20"/>
                <w:szCs w:val="20"/>
                <w:highlight w:val="white"/>
              </w:rPr>
              <w:t xml:space="preserve">; </w:t>
            </w:r>
          </w:p>
          <w:p w14:paraId="1D3EE4D5"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ili, ako se izabere promenljivo kasnjenje, </w:t>
            </w:r>
          </w:p>
          <w:p w14:paraId="10DD775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18</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ako umesto 3 bude generic konstanta n, </w:t>
            </w:r>
          </w:p>
          <w:p w14:paraId="1B38857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19</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moze umesto 3 da se pise n ili d'high, ili d'right </w:t>
            </w:r>
          </w:p>
          <w:p w14:paraId="62653B4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20</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(jer je 0 to 3, 'high je ovde isto sto i 'right)</w:t>
            </w:r>
          </w:p>
          <w:p w14:paraId="609F5E0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b/>
                <w:color w:val="000080"/>
                <w:sz w:val="20"/>
                <w:szCs w:val="20"/>
                <w:highlight w:val="white"/>
              </w:rPr>
              <w:t>;</w:t>
            </w:r>
          </w:p>
          <w:p w14:paraId="5CE7AAA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b/>
                <w:color w:val="000080"/>
                <w:sz w:val="20"/>
                <w:szCs w:val="20"/>
                <w:highlight w:val="white"/>
              </w:rPr>
              <w:t>;</w:t>
            </w:r>
          </w:p>
          <w:p w14:paraId="3E89CC2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23</w:t>
            </w:r>
            <w:r>
              <w:rPr>
                <w:rFonts w:ascii="Courier New" w:eastAsia="Courier New" w:hAnsi="Courier New" w:cs="Courier New"/>
                <w:sz w:val="20"/>
                <w:szCs w:val="20"/>
                <w:highlight w:val="white"/>
              </w:rPr>
              <w:t xml:space="preserve">      </w:t>
            </w:r>
          </w:p>
          <w:p w14:paraId="476938E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24</w:t>
            </w:r>
            <w:r>
              <w:rPr>
                <w:rFonts w:ascii="Courier New" w:eastAsia="Courier New" w:hAnsi="Courier New" w:cs="Courier New"/>
                <w:sz w:val="20"/>
                <w:szCs w:val="20"/>
                <w:highlight w:val="white"/>
              </w:rPr>
              <w:t xml:space="preserve">      dout </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d</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14:paraId="2AB8B5C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arch</w:t>
            </w:r>
            <w:r>
              <w:rPr>
                <w:rFonts w:ascii="Courier New" w:eastAsia="Courier New" w:hAnsi="Courier New" w:cs="Courier New"/>
                <w:b/>
                <w:color w:val="000080"/>
                <w:sz w:val="20"/>
                <w:szCs w:val="20"/>
                <w:highlight w:val="white"/>
              </w:rPr>
              <w:t>;</w:t>
            </w:r>
          </w:p>
          <w:p w14:paraId="0B21A40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249E5E2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6A8E240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28</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6A090D0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shift_reg_tb </w:t>
            </w:r>
            <w:r>
              <w:rPr>
                <w:rFonts w:ascii="Courier New" w:eastAsia="Courier New" w:hAnsi="Courier New" w:cs="Courier New"/>
                <w:b/>
                <w:color w:val="0000FF"/>
                <w:sz w:val="20"/>
                <w:szCs w:val="20"/>
                <w:highlight w:val="white"/>
              </w:rPr>
              <w:t>is</w:t>
            </w:r>
          </w:p>
          <w:p w14:paraId="7846131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shift_reg_tb</w:t>
            </w:r>
            <w:r>
              <w:rPr>
                <w:rFonts w:ascii="Courier New" w:eastAsia="Courier New" w:hAnsi="Courier New" w:cs="Courier New"/>
                <w:b/>
                <w:color w:val="000080"/>
                <w:sz w:val="20"/>
                <w:szCs w:val="20"/>
                <w:highlight w:val="white"/>
              </w:rPr>
              <w:t>;</w:t>
            </w:r>
          </w:p>
          <w:p w14:paraId="33567C9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31</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17F6B22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32</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6E1D615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782BA13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architecture</w:t>
            </w:r>
            <w:r>
              <w:rPr>
                <w:rFonts w:ascii="Courier New" w:eastAsia="Courier New" w:hAnsi="Courier New" w:cs="Courier New"/>
                <w:sz w:val="20"/>
                <w:szCs w:val="20"/>
                <w:highlight w:val="white"/>
              </w:rPr>
              <w:t xml:space="preserve"> shift_reg_tb_arch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shift_reg_tb </w:t>
            </w:r>
            <w:r>
              <w:rPr>
                <w:rFonts w:ascii="Courier New" w:eastAsia="Courier New" w:hAnsi="Courier New" w:cs="Courier New"/>
                <w:b/>
                <w:color w:val="0000FF"/>
                <w:sz w:val="20"/>
                <w:szCs w:val="20"/>
                <w:highlight w:val="white"/>
              </w:rPr>
              <w:t>is</w:t>
            </w:r>
          </w:p>
          <w:p w14:paraId="3CD4A2C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35</w:t>
            </w:r>
          </w:p>
          <w:p w14:paraId="4474B5F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36</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SIGNAL</w:t>
            </w:r>
            <w:r>
              <w:rPr>
                <w:rFonts w:ascii="Courier New" w:eastAsia="Courier New" w:hAnsi="Courier New" w:cs="Courier New"/>
                <w:sz w:val="20"/>
                <w:szCs w:val="20"/>
                <w:highlight w:val="white"/>
              </w:rPr>
              <w:t xml:space="preserve"> clk</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bit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'0'</w:t>
            </w:r>
            <w:r>
              <w:rPr>
                <w:rFonts w:ascii="Courier New" w:eastAsia="Courier New" w:hAnsi="Courier New" w:cs="Courier New"/>
                <w:b/>
                <w:color w:val="000080"/>
                <w:sz w:val="20"/>
                <w:szCs w:val="20"/>
                <w:highlight w:val="white"/>
              </w:rPr>
              <w:t>;</w:t>
            </w:r>
          </w:p>
          <w:p w14:paraId="4C763F4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signal</w:t>
            </w:r>
            <w:r>
              <w:rPr>
                <w:rFonts w:ascii="Courier New" w:eastAsia="Courier New" w:hAnsi="Courier New" w:cs="Courier New"/>
                <w:sz w:val="20"/>
                <w:szCs w:val="20"/>
                <w:highlight w:val="white"/>
              </w:rPr>
              <w:t xml:space="preserve"> din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dout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integer</w:t>
            </w:r>
            <w:r>
              <w:rPr>
                <w:rFonts w:ascii="Courier New" w:eastAsia="Courier New" w:hAnsi="Courier New" w:cs="Courier New"/>
                <w:b/>
                <w:color w:val="000080"/>
                <w:sz w:val="20"/>
                <w:szCs w:val="20"/>
                <w:highlight w:val="white"/>
              </w:rPr>
              <w:t>;</w:t>
            </w:r>
          </w:p>
          <w:p w14:paraId="6F66E34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38</w:t>
            </w:r>
          </w:p>
          <w:p w14:paraId="592B16F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651D678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40</w:t>
            </w:r>
            <w:r>
              <w:rPr>
                <w:rFonts w:ascii="Courier New" w:eastAsia="Courier New" w:hAnsi="Courier New" w:cs="Courier New"/>
                <w:sz w:val="20"/>
                <w:szCs w:val="20"/>
                <w:highlight w:val="white"/>
              </w:rPr>
              <w:t xml:space="preserve">  UUT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work</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shift_reg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arch</w:t>
            </w:r>
            <w:r>
              <w:rPr>
                <w:rFonts w:ascii="Courier New" w:eastAsia="Courier New" w:hAnsi="Courier New" w:cs="Courier New"/>
                <w:b/>
                <w:color w:val="000080"/>
                <w:sz w:val="20"/>
                <w:szCs w:val="20"/>
                <w:highlight w:val="white"/>
              </w:rPr>
              <w:t>)</w:t>
            </w:r>
          </w:p>
          <w:p w14:paraId="3419D02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port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map</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5D52684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42</w:t>
            </w:r>
            <w:r>
              <w:rPr>
                <w:rFonts w:ascii="Courier New" w:eastAsia="Courier New" w:hAnsi="Courier New" w:cs="Courier New"/>
                <w:sz w:val="20"/>
                <w:szCs w:val="20"/>
                <w:highlight w:val="white"/>
              </w:rPr>
              <w:t xml:space="preserve">              clk </w:t>
            </w:r>
            <w:r>
              <w:rPr>
                <w:rFonts w:ascii="Courier New" w:eastAsia="Courier New" w:hAnsi="Courier New" w:cs="Courier New"/>
                <w:b/>
                <w:color w:val="000080"/>
                <w:sz w:val="20"/>
                <w:szCs w:val="20"/>
                <w:highlight w:val="white"/>
              </w:rPr>
              <w:t>=&gt;</w:t>
            </w:r>
            <w:r>
              <w:rPr>
                <w:rFonts w:ascii="Courier New" w:eastAsia="Courier New" w:hAnsi="Courier New" w:cs="Courier New"/>
                <w:sz w:val="20"/>
                <w:szCs w:val="20"/>
                <w:highlight w:val="white"/>
              </w:rPr>
              <w:t xml:space="preserve"> clk</w:t>
            </w:r>
            <w:r>
              <w:rPr>
                <w:rFonts w:ascii="Courier New" w:eastAsia="Courier New" w:hAnsi="Courier New" w:cs="Courier New"/>
                <w:b/>
                <w:color w:val="000080"/>
                <w:sz w:val="20"/>
                <w:szCs w:val="20"/>
                <w:highlight w:val="white"/>
              </w:rPr>
              <w:t>,</w:t>
            </w:r>
          </w:p>
          <w:p w14:paraId="3D76D03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43</w:t>
            </w:r>
            <w:r>
              <w:rPr>
                <w:rFonts w:ascii="Courier New" w:eastAsia="Courier New" w:hAnsi="Courier New" w:cs="Courier New"/>
                <w:sz w:val="20"/>
                <w:szCs w:val="20"/>
                <w:highlight w:val="white"/>
              </w:rPr>
              <w:t xml:space="preserve">              din </w:t>
            </w:r>
            <w:r>
              <w:rPr>
                <w:rFonts w:ascii="Courier New" w:eastAsia="Courier New" w:hAnsi="Courier New" w:cs="Courier New"/>
                <w:b/>
                <w:color w:val="000080"/>
                <w:sz w:val="20"/>
                <w:szCs w:val="20"/>
                <w:highlight w:val="white"/>
              </w:rPr>
              <w:t>=&gt;</w:t>
            </w:r>
            <w:r>
              <w:rPr>
                <w:rFonts w:ascii="Courier New" w:eastAsia="Courier New" w:hAnsi="Courier New" w:cs="Courier New"/>
                <w:sz w:val="20"/>
                <w:szCs w:val="20"/>
                <w:highlight w:val="white"/>
              </w:rPr>
              <w:t xml:space="preserve"> din</w:t>
            </w:r>
            <w:r>
              <w:rPr>
                <w:rFonts w:ascii="Courier New" w:eastAsia="Courier New" w:hAnsi="Courier New" w:cs="Courier New"/>
                <w:b/>
                <w:color w:val="000080"/>
                <w:sz w:val="20"/>
                <w:szCs w:val="20"/>
                <w:highlight w:val="white"/>
              </w:rPr>
              <w:t>,</w:t>
            </w:r>
          </w:p>
          <w:p w14:paraId="121ED42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44</w:t>
            </w:r>
            <w:r>
              <w:rPr>
                <w:rFonts w:ascii="Courier New" w:eastAsia="Courier New" w:hAnsi="Courier New" w:cs="Courier New"/>
                <w:sz w:val="20"/>
                <w:szCs w:val="20"/>
                <w:highlight w:val="white"/>
              </w:rPr>
              <w:t xml:space="preserve">              dout </w:t>
            </w:r>
            <w:r>
              <w:rPr>
                <w:rFonts w:ascii="Courier New" w:eastAsia="Courier New" w:hAnsi="Courier New" w:cs="Courier New"/>
                <w:b/>
                <w:color w:val="000080"/>
                <w:sz w:val="20"/>
                <w:szCs w:val="20"/>
                <w:highlight w:val="white"/>
              </w:rPr>
              <w:t>=&gt;</w:t>
            </w:r>
            <w:r>
              <w:rPr>
                <w:rFonts w:ascii="Courier New" w:eastAsia="Courier New" w:hAnsi="Courier New" w:cs="Courier New"/>
                <w:sz w:val="20"/>
                <w:szCs w:val="20"/>
                <w:highlight w:val="white"/>
              </w:rPr>
              <w:t xml:space="preserve"> dout</w:t>
            </w:r>
          </w:p>
          <w:p w14:paraId="43BEA86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45</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044F3A0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46</w:t>
            </w:r>
            <w:r>
              <w:rPr>
                <w:rFonts w:ascii="Courier New" w:eastAsia="Courier New" w:hAnsi="Courier New" w:cs="Courier New"/>
                <w:sz w:val="20"/>
                <w:szCs w:val="20"/>
                <w:highlight w:val="white"/>
              </w:rPr>
              <w:t xml:space="preserve">          </w:t>
            </w:r>
          </w:p>
          <w:p w14:paraId="6E720AB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CLK</w:t>
            </w:r>
            <w:r>
              <w:rPr>
                <w:rFonts w:ascii="Courier New" w:eastAsia="Courier New" w:hAnsi="Courier New" w:cs="Courier New"/>
                <w:b/>
                <w:color w:val="000080"/>
                <w:sz w:val="20"/>
                <w:szCs w:val="20"/>
                <w:highlight w:val="white"/>
              </w:rPr>
              <w:t>)</w:t>
            </w:r>
          </w:p>
          <w:p w14:paraId="2812D99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7632431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49</w:t>
            </w:r>
            <w:r>
              <w:rPr>
                <w:rFonts w:ascii="Courier New" w:eastAsia="Courier New" w:hAnsi="Courier New" w:cs="Courier New"/>
                <w:sz w:val="20"/>
                <w:szCs w:val="20"/>
                <w:highlight w:val="white"/>
              </w:rPr>
              <w:t xml:space="preserve">          clk</w:t>
            </w:r>
            <w:r>
              <w:rPr>
                <w:rFonts w:ascii="Courier New" w:eastAsia="Courier New" w:hAnsi="Courier New" w:cs="Courier New"/>
                <w:b/>
                <w:color w:val="000080"/>
                <w:sz w:val="20"/>
                <w:szCs w:val="20"/>
                <w:highlight w:val="white"/>
              </w:rPr>
              <w:t>&lt;=</w:t>
            </w:r>
            <w:r>
              <w:rPr>
                <w:rFonts w:ascii="Courier New" w:eastAsia="Courier New" w:hAnsi="Courier New" w:cs="Courier New"/>
                <w:b/>
                <w:color w:val="0080C0"/>
                <w:sz w:val="20"/>
                <w:szCs w:val="20"/>
                <w:highlight w:val="white"/>
              </w:rPr>
              <w:t>not</w:t>
            </w:r>
            <w:r>
              <w:rPr>
                <w:rFonts w:ascii="Courier New" w:eastAsia="Courier New" w:hAnsi="Courier New" w:cs="Courier New"/>
                <w:sz w:val="20"/>
                <w:szCs w:val="20"/>
                <w:highlight w:val="white"/>
              </w:rPr>
              <w:t xml:space="preserve"> clk </w:t>
            </w:r>
            <w:r>
              <w:rPr>
                <w:rFonts w:ascii="Courier New" w:eastAsia="Courier New" w:hAnsi="Courier New" w:cs="Courier New"/>
                <w:b/>
                <w:color w:val="0000FF"/>
                <w:sz w:val="20"/>
                <w:szCs w:val="20"/>
                <w:highlight w:val="white"/>
              </w:rPr>
              <w:t>after</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50</w:t>
            </w:r>
            <w:r>
              <w:rPr>
                <w:rFonts w:ascii="Courier New" w:eastAsia="Courier New" w:hAnsi="Courier New" w:cs="Courier New"/>
                <w:sz w:val="20"/>
                <w:szCs w:val="20"/>
                <w:highlight w:val="white"/>
              </w:rPr>
              <w:t xml:space="preserve"> ps</w:t>
            </w:r>
            <w:r>
              <w:rPr>
                <w:rFonts w:ascii="Courier New" w:eastAsia="Courier New" w:hAnsi="Courier New" w:cs="Courier New"/>
                <w:b/>
                <w:color w:val="000080"/>
                <w:sz w:val="20"/>
                <w:szCs w:val="20"/>
                <w:highlight w:val="white"/>
              </w:rPr>
              <w:t>;</w:t>
            </w:r>
          </w:p>
          <w:p w14:paraId="0145471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b/>
                <w:color w:val="000080"/>
                <w:sz w:val="20"/>
                <w:szCs w:val="20"/>
                <w:highlight w:val="white"/>
              </w:rPr>
              <w:t>;</w:t>
            </w:r>
          </w:p>
          <w:p w14:paraId="59C40C2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51</w:t>
            </w:r>
            <w:r>
              <w:rPr>
                <w:rFonts w:ascii="Courier New" w:eastAsia="Courier New" w:hAnsi="Courier New" w:cs="Courier New"/>
                <w:sz w:val="20"/>
                <w:szCs w:val="20"/>
                <w:highlight w:val="white"/>
              </w:rPr>
              <w:t xml:space="preserve">      </w:t>
            </w:r>
          </w:p>
          <w:p w14:paraId="5112F7C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52</w:t>
            </w:r>
            <w:r>
              <w:rPr>
                <w:rFonts w:ascii="Courier New" w:eastAsia="Courier New" w:hAnsi="Courier New" w:cs="Courier New"/>
                <w:sz w:val="20"/>
                <w:szCs w:val="20"/>
                <w:highlight w:val="white"/>
              </w:rPr>
              <w:t xml:space="preserve">      stimuli</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is</w:t>
            </w:r>
          </w:p>
          <w:p w14:paraId="5FB78645"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1EA6F92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54</w:t>
            </w:r>
            <w:r>
              <w:rPr>
                <w:rFonts w:ascii="Courier New" w:eastAsia="Courier New" w:hAnsi="Courier New" w:cs="Courier New"/>
                <w:sz w:val="20"/>
                <w:szCs w:val="20"/>
                <w:highlight w:val="white"/>
              </w:rPr>
              <w:t xml:space="preserve">              din</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06B04EB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55</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after</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100</w:t>
            </w:r>
            <w:r>
              <w:rPr>
                <w:rFonts w:ascii="Courier New" w:eastAsia="Courier New" w:hAnsi="Courier New" w:cs="Courier New"/>
                <w:sz w:val="20"/>
                <w:szCs w:val="20"/>
                <w:highlight w:val="white"/>
              </w:rPr>
              <w:t xml:space="preserve"> ps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34C79EC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56</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after</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200</w:t>
            </w:r>
            <w:r>
              <w:rPr>
                <w:rFonts w:ascii="Courier New" w:eastAsia="Courier New" w:hAnsi="Courier New" w:cs="Courier New"/>
                <w:sz w:val="20"/>
                <w:szCs w:val="20"/>
                <w:highlight w:val="white"/>
              </w:rPr>
              <w:t xml:space="preserve"> ps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69227D1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57</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after</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300</w:t>
            </w:r>
            <w:r>
              <w:rPr>
                <w:rFonts w:ascii="Courier New" w:eastAsia="Courier New" w:hAnsi="Courier New" w:cs="Courier New"/>
                <w:sz w:val="20"/>
                <w:szCs w:val="20"/>
                <w:highlight w:val="white"/>
              </w:rPr>
              <w:t xml:space="preserve"> ps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6B26154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58</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after</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400</w:t>
            </w:r>
            <w:r>
              <w:rPr>
                <w:rFonts w:ascii="Courier New" w:eastAsia="Courier New" w:hAnsi="Courier New" w:cs="Courier New"/>
                <w:sz w:val="20"/>
                <w:szCs w:val="20"/>
                <w:highlight w:val="white"/>
              </w:rPr>
              <w:t xml:space="preserve"> ps</w:t>
            </w:r>
            <w:r>
              <w:rPr>
                <w:rFonts w:ascii="Courier New" w:eastAsia="Courier New" w:hAnsi="Courier New" w:cs="Courier New"/>
                <w:b/>
                <w:color w:val="000080"/>
                <w:sz w:val="20"/>
                <w:szCs w:val="20"/>
                <w:highlight w:val="white"/>
              </w:rPr>
              <w:t>;</w:t>
            </w:r>
          </w:p>
          <w:p w14:paraId="2F0A2B0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59</w:t>
            </w:r>
            <w:r>
              <w:rPr>
                <w:rFonts w:ascii="Courier New" w:eastAsia="Courier New" w:hAnsi="Courier New" w:cs="Courier New"/>
                <w:sz w:val="20"/>
                <w:szCs w:val="20"/>
                <w:highlight w:val="white"/>
              </w:rPr>
              <w:t xml:space="preserve">                     </w:t>
            </w:r>
          </w:p>
          <w:p w14:paraId="342202F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wait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for</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500</w:t>
            </w:r>
            <w:r>
              <w:rPr>
                <w:rFonts w:ascii="Courier New" w:eastAsia="Courier New" w:hAnsi="Courier New" w:cs="Courier New"/>
                <w:sz w:val="20"/>
                <w:szCs w:val="20"/>
                <w:highlight w:val="white"/>
              </w:rPr>
              <w:t xml:space="preserve"> ps</w:t>
            </w:r>
            <w:r>
              <w:rPr>
                <w:rFonts w:ascii="Courier New" w:eastAsia="Courier New" w:hAnsi="Courier New" w:cs="Courier New"/>
                <w:b/>
                <w:color w:val="000080"/>
                <w:sz w:val="20"/>
                <w:szCs w:val="20"/>
                <w:highlight w:val="white"/>
              </w:rPr>
              <w:t>;</w:t>
            </w:r>
          </w:p>
          <w:p w14:paraId="17D8798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sz w:val="20"/>
                <w:szCs w:val="20"/>
                <w:highlight w:val="white"/>
              </w:rPr>
              <w:t xml:space="preserve"> stimuli</w:t>
            </w:r>
            <w:r>
              <w:rPr>
                <w:rFonts w:ascii="Courier New" w:eastAsia="Courier New" w:hAnsi="Courier New" w:cs="Courier New"/>
                <w:b/>
                <w:color w:val="000080"/>
                <w:sz w:val="20"/>
                <w:szCs w:val="20"/>
                <w:highlight w:val="white"/>
              </w:rPr>
              <w:t>;</w:t>
            </w:r>
          </w:p>
          <w:p w14:paraId="66BAE192" w14:textId="77777777" w:rsidR="00DD63D3" w:rsidRDefault="00C02F15">
            <w:pPr>
              <w:widowControl w:val="0"/>
              <w:shd w:val="clear" w:color="auto" w:fill="FFFFFF"/>
              <w:rPr>
                <w:rFonts w:ascii="Arial" w:eastAsia="Arial" w:hAnsi="Arial" w:cs="Arial"/>
                <w:highlight w:val="white"/>
              </w:rPr>
            </w:pPr>
            <w:r>
              <w:rPr>
                <w:rFonts w:ascii="Courier New" w:eastAsia="Courier New" w:hAnsi="Courier New" w:cs="Courier New"/>
                <w:color w:val="FF8000"/>
                <w:sz w:val="20"/>
                <w:szCs w:val="20"/>
                <w:highlight w:val="white"/>
              </w:rPr>
              <w:t>62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shift_reg_tb_arch</w:t>
            </w:r>
            <w:r>
              <w:rPr>
                <w:rFonts w:ascii="Courier New" w:eastAsia="Courier New" w:hAnsi="Courier New" w:cs="Courier New"/>
                <w:b/>
                <w:color w:val="000080"/>
                <w:sz w:val="20"/>
                <w:szCs w:val="20"/>
                <w:highlight w:val="white"/>
              </w:rPr>
              <w:t>;</w:t>
            </w:r>
          </w:p>
        </w:tc>
      </w:tr>
      <w:tr w:rsidR="00DD63D3" w14:paraId="5F918557" w14:textId="77777777" w:rsidTr="7B0DBFB6">
        <w:tc>
          <w:tcPr>
            <w:tcW w:w="9360" w:type="dxa"/>
            <w:shd w:val="clear" w:color="auto" w:fill="auto"/>
            <w:tcMar>
              <w:top w:w="100" w:type="dxa"/>
              <w:left w:w="100" w:type="dxa"/>
              <w:bottom w:w="100" w:type="dxa"/>
              <w:right w:w="100" w:type="dxa"/>
            </w:tcMar>
          </w:tcPr>
          <w:p w14:paraId="3E1BB709" w14:textId="648A22D4" w:rsidR="00DD63D3" w:rsidRDefault="5064F24F" w:rsidP="5064F24F">
            <w:pPr>
              <w:widowControl w:val="0"/>
              <w:pBdr>
                <w:top w:val="nil"/>
                <w:left w:val="nil"/>
                <w:bottom w:val="nil"/>
                <w:right w:val="nil"/>
                <w:between w:val="nil"/>
              </w:pBdr>
              <w:jc w:val="both"/>
              <w:rPr>
                <w:rFonts w:ascii="Arial" w:eastAsia="Arial" w:hAnsi="Arial" w:cs="Arial"/>
                <w:highlight w:val="white"/>
              </w:rPr>
            </w:pPr>
            <w:r w:rsidRPr="5064F24F">
              <w:rPr>
                <w:rFonts w:ascii="Arial" w:eastAsia="Arial" w:hAnsi="Arial" w:cs="Arial"/>
                <w:highlight w:val="white"/>
              </w:rPr>
              <w:lastRenderedPageBreak/>
              <w:t xml:space="preserve">Коло за кашњење је имплементирано као каскадни низ меморијских елемената; са </w:t>
            </w:r>
            <w:r w:rsidRPr="5064F24F">
              <w:rPr>
                <w:rFonts w:ascii="Arial" w:eastAsia="Arial" w:hAnsi="Arial" w:cs="Arial"/>
                <w:highlight w:val="white"/>
              </w:rPr>
              <w:lastRenderedPageBreak/>
              <w:t xml:space="preserve">сваким тактом податак се помера кроз низ. </w:t>
            </w:r>
          </w:p>
          <w:p w14:paraId="1E9EA025" w14:textId="09D7B6BC" w:rsidR="00DD63D3" w:rsidRDefault="00DD63D3" w:rsidP="5064F24F">
            <w:pPr>
              <w:widowControl w:val="0"/>
              <w:pBdr>
                <w:top w:val="nil"/>
                <w:left w:val="nil"/>
                <w:bottom w:val="nil"/>
                <w:right w:val="nil"/>
                <w:between w:val="nil"/>
              </w:pBdr>
              <w:jc w:val="both"/>
              <w:rPr>
                <w:rFonts w:ascii="Arial" w:eastAsia="Arial" w:hAnsi="Arial" w:cs="Arial"/>
                <w:highlight w:val="white"/>
              </w:rPr>
            </w:pPr>
          </w:p>
          <w:p w14:paraId="17A91F7D" w14:textId="4C7AA51D" w:rsidR="00DD63D3" w:rsidRDefault="796682C7" w:rsidP="655435B9">
            <w:pPr>
              <w:widowControl w:val="0"/>
              <w:pBdr>
                <w:top w:val="nil"/>
                <w:left w:val="nil"/>
                <w:bottom w:val="nil"/>
                <w:right w:val="nil"/>
                <w:between w:val="nil"/>
              </w:pBdr>
              <w:shd w:val="clear" w:color="auto" w:fill="FFFFFF" w:themeFill="background1"/>
              <w:rPr>
                <w:rFonts w:ascii="Arial" w:eastAsia="Arial" w:hAnsi="Arial" w:cs="Arial"/>
                <w:highlight w:val="white"/>
              </w:rPr>
            </w:pPr>
            <w:r w:rsidRPr="655435B9">
              <w:rPr>
                <w:rFonts w:ascii="Courier New" w:eastAsia="Courier New" w:hAnsi="Courier New" w:cs="Courier New"/>
                <w:color w:val="FF8000"/>
                <w:sz w:val="20"/>
                <w:szCs w:val="20"/>
                <w:highlight w:val="white"/>
              </w:rPr>
              <w:t>л. 16</w:t>
            </w:r>
            <w:r w:rsidR="00C02F15" w:rsidRPr="655435B9">
              <w:rPr>
                <w:rFonts w:ascii="Arial" w:eastAsia="Arial" w:hAnsi="Arial" w:cs="Arial"/>
                <w:highlight w:val="white"/>
              </w:rPr>
              <w:t xml:space="preserve">: </w:t>
            </w:r>
            <w:r w:rsidR="5064F24F" w:rsidRPr="655435B9">
              <w:rPr>
                <w:rFonts w:ascii="Arial" w:eastAsia="Arial" w:hAnsi="Arial" w:cs="Arial"/>
                <w:highlight w:val="white"/>
              </w:rPr>
              <w:t>са десне стране, начињен је низ од 4 компоненте од три компоненте низа</w:t>
            </w:r>
            <w:r w:rsidR="00C02F15" w:rsidRPr="655435B9">
              <w:rPr>
                <w:rFonts w:ascii="Arial" w:eastAsia="Arial" w:hAnsi="Arial" w:cs="Arial"/>
                <w:highlight w:val="white"/>
              </w:rPr>
              <w:t xml:space="preserve"> d, </w:t>
            </w:r>
            <w:r w:rsidR="5064F24F" w:rsidRPr="655435B9">
              <w:rPr>
                <w:rFonts w:ascii="Arial" w:eastAsia="Arial" w:hAnsi="Arial" w:cs="Arial"/>
                <w:highlight w:val="white"/>
              </w:rPr>
              <w:t>на шта је настављен</w:t>
            </w:r>
            <w:r w:rsidR="00C02F15" w:rsidRPr="655435B9">
              <w:rPr>
                <w:rFonts w:ascii="Arial" w:eastAsia="Arial" w:hAnsi="Arial" w:cs="Arial"/>
                <w:highlight w:val="white"/>
              </w:rPr>
              <w:t xml:space="preserve"> din. </w:t>
            </w:r>
            <w:r w:rsidR="5064F24F" w:rsidRPr="655435B9">
              <w:rPr>
                <w:rFonts w:ascii="Arial" w:eastAsia="Arial" w:hAnsi="Arial" w:cs="Arial"/>
                <w:highlight w:val="white"/>
              </w:rPr>
              <w:t>Овај низ је додељен низу</w:t>
            </w:r>
            <w:r w:rsidR="00C02F15" w:rsidRPr="655435B9">
              <w:rPr>
                <w:rFonts w:ascii="Arial" w:eastAsia="Arial" w:hAnsi="Arial" w:cs="Arial"/>
                <w:highlight w:val="white"/>
              </w:rPr>
              <w:t xml:space="preserve"> </w:t>
            </w:r>
            <w:r w:rsidR="148D04F3" w:rsidRPr="655435B9">
              <w:rPr>
                <w:rFonts w:ascii="Courier New" w:eastAsia="Courier New" w:hAnsi="Courier New" w:cs="Courier New"/>
                <w:sz w:val="19"/>
                <w:szCs w:val="19"/>
              </w:rPr>
              <w:t>d</w:t>
            </w:r>
            <w:r w:rsidR="00C02F15" w:rsidRPr="655435B9">
              <w:rPr>
                <w:rFonts w:ascii="Arial" w:eastAsia="Arial" w:hAnsi="Arial" w:cs="Arial"/>
                <w:highlight w:val="white"/>
              </w:rPr>
              <w:t xml:space="preserve">. </w:t>
            </w:r>
            <w:r w:rsidR="5064F24F" w:rsidRPr="655435B9">
              <w:rPr>
                <w:rFonts w:ascii="Arial" w:eastAsia="Arial" w:hAnsi="Arial" w:cs="Arial"/>
                <w:highlight w:val="white"/>
              </w:rPr>
              <w:t>На овај начин су сви елементи, осим оног с индексом 0, померени за једно место у лево, а на последње место је дошао улазни порт.</w:t>
            </w:r>
          </w:p>
          <w:p w14:paraId="46726FED" w14:textId="0D15FB1C" w:rsidR="00DD63D3" w:rsidRDefault="00DD63D3" w:rsidP="5064F24F">
            <w:pPr>
              <w:widowControl w:val="0"/>
              <w:pBdr>
                <w:top w:val="nil"/>
                <w:left w:val="nil"/>
                <w:bottom w:val="nil"/>
                <w:right w:val="nil"/>
                <w:between w:val="nil"/>
              </w:pBdr>
              <w:shd w:val="clear" w:color="auto" w:fill="FFFFFF" w:themeFill="background1"/>
              <w:jc w:val="both"/>
              <w:rPr>
                <w:rFonts w:ascii="Arial" w:eastAsia="Arial" w:hAnsi="Arial" w:cs="Arial"/>
                <w:highlight w:val="white"/>
              </w:rPr>
            </w:pPr>
          </w:p>
          <w:p w14:paraId="2F3CB1B0" w14:textId="71AFA812" w:rsidR="00DD63D3" w:rsidRDefault="5064F24F">
            <w:pPr>
              <w:widowControl w:val="0"/>
              <w:pBdr>
                <w:top w:val="nil"/>
                <w:left w:val="nil"/>
                <w:bottom w:val="nil"/>
                <w:right w:val="nil"/>
                <w:between w:val="nil"/>
              </w:pBdr>
              <w:jc w:val="both"/>
              <w:rPr>
                <w:rFonts w:ascii="Arial" w:eastAsia="Arial" w:hAnsi="Arial" w:cs="Arial"/>
                <w:highlight w:val="white"/>
              </w:rPr>
            </w:pPr>
            <w:r w:rsidRPr="5064F24F">
              <w:rPr>
                <w:rFonts w:ascii="Arial" w:eastAsia="Arial" w:hAnsi="Arial" w:cs="Arial"/>
                <w:highlight w:val="white"/>
              </w:rPr>
              <w:t>Да би било јасније, ова линија је могла да се напише и на експлицитан начин</w:t>
            </w:r>
            <w:r w:rsidR="00C02F15" w:rsidRPr="5064F24F">
              <w:rPr>
                <w:rFonts w:ascii="Arial" w:eastAsia="Arial" w:hAnsi="Arial" w:cs="Arial"/>
                <w:highlight w:val="white"/>
              </w:rPr>
              <w:t xml:space="preserve">: </w:t>
            </w:r>
            <w:r w:rsidR="00C02F15" w:rsidRPr="5064F24F">
              <w:rPr>
                <w:rFonts w:ascii="Courier New" w:eastAsia="Courier New" w:hAnsi="Courier New" w:cs="Courier New"/>
                <w:sz w:val="20"/>
                <w:szCs w:val="20"/>
                <w:highlight w:val="white"/>
              </w:rPr>
              <w:t>d</w:t>
            </w:r>
            <w:r w:rsidR="00C02F15" w:rsidRPr="5064F24F">
              <w:rPr>
                <w:rFonts w:ascii="Courier New" w:eastAsia="Courier New" w:hAnsi="Courier New" w:cs="Courier New"/>
                <w:b/>
                <w:bCs/>
                <w:color w:val="000080"/>
                <w:sz w:val="20"/>
                <w:szCs w:val="20"/>
                <w:highlight w:val="white"/>
              </w:rPr>
              <w:t>(</w:t>
            </w:r>
            <w:r w:rsidR="00C02F15" w:rsidRPr="5064F24F">
              <w:rPr>
                <w:rFonts w:ascii="Courier New" w:eastAsia="Courier New" w:hAnsi="Courier New" w:cs="Courier New"/>
                <w:color w:val="FF8000"/>
                <w:sz w:val="20"/>
                <w:szCs w:val="20"/>
                <w:highlight w:val="white"/>
              </w:rPr>
              <w:t>0</w:t>
            </w:r>
            <w:r w:rsidR="00C02F15" w:rsidRPr="5064F24F">
              <w:rPr>
                <w:rFonts w:ascii="Courier New" w:eastAsia="Courier New" w:hAnsi="Courier New" w:cs="Courier New"/>
                <w:sz w:val="20"/>
                <w:szCs w:val="20"/>
                <w:highlight w:val="white"/>
              </w:rPr>
              <w:t xml:space="preserve"> </w:t>
            </w:r>
            <w:r w:rsidR="00C02F15" w:rsidRPr="5064F24F">
              <w:rPr>
                <w:rFonts w:ascii="Courier New" w:eastAsia="Courier New" w:hAnsi="Courier New" w:cs="Courier New"/>
                <w:b/>
                <w:bCs/>
                <w:color w:val="0000FF"/>
                <w:sz w:val="20"/>
                <w:szCs w:val="20"/>
                <w:highlight w:val="white"/>
              </w:rPr>
              <w:t>to</w:t>
            </w:r>
            <w:r w:rsidR="00C02F15" w:rsidRPr="5064F24F">
              <w:rPr>
                <w:rFonts w:ascii="Courier New" w:eastAsia="Courier New" w:hAnsi="Courier New" w:cs="Courier New"/>
                <w:sz w:val="20"/>
                <w:szCs w:val="20"/>
                <w:highlight w:val="white"/>
              </w:rPr>
              <w:t xml:space="preserve"> </w:t>
            </w:r>
            <w:r w:rsidR="00C02F15" w:rsidRPr="5064F24F">
              <w:rPr>
                <w:rFonts w:ascii="Courier New" w:eastAsia="Courier New" w:hAnsi="Courier New" w:cs="Courier New"/>
                <w:color w:val="FF8000"/>
                <w:sz w:val="20"/>
                <w:szCs w:val="20"/>
                <w:highlight w:val="white"/>
              </w:rPr>
              <w:t>3</w:t>
            </w:r>
            <w:r w:rsidR="00C02F15" w:rsidRPr="5064F24F">
              <w:rPr>
                <w:rFonts w:ascii="Courier New" w:eastAsia="Courier New" w:hAnsi="Courier New" w:cs="Courier New"/>
                <w:b/>
                <w:bCs/>
                <w:color w:val="000080"/>
                <w:sz w:val="20"/>
                <w:szCs w:val="20"/>
                <w:highlight w:val="white"/>
              </w:rPr>
              <w:t>)&lt;=</w:t>
            </w:r>
            <w:r w:rsidR="00C02F15" w:rsidRPr="5064F24F">
              <w:rPr>
                <w:rFonts w:ascii="Courier New" w:eastAsia="Courier New" w:hAnsi="Courier New" w:cs="Courier New"/>
                <w:sz w:val="20"/>
                <w:szCs w:val="20"/>
                <w:highlight w:val="white"/>
              </w:rPr>
              <w:t xml:space="preserve"> d</w:t>
            </w:r>
            <w:r w:rsidR="00C02F15" w:rsidRPr="5064F24F">
              <w:rPr>
                <w:rFonts w:ascii="Courier New" w:eastAsia="Courier New" w:hAnsi="Courier New" w:cs="Courier New"/>
                <w:b/>
                <w:bCs/>
                <w:color w:val="000080"/>
                <w:sz w:val="20"/>
                <w:szCs w:val="20"/>
                <w:highlight w:val="white"/>
              </w:rPr>
              <w:t>(</w:t>
            </w:r>
            <w:r w:rsidR="00C02F15" w:rsidRPr="5064F24F">
              <w:rPr>
                <w:rFonts w:ascii="Courier New" w:eastAsia="Courier New" w:hAnsi="Courier New" w:cs="Courier New"/>
                <w:color w:val="FF8000"/>
                <w:sz w:val="20"/>
                <w:szCs w:val="20"/>
                <w:highlight w:val="white"/>
              </w:rPr>
              <w:t>1</w:t>
            </w:r>
            <w:r w:rsidR="00C02F15" w:rsidRPr="5064F24F">
              <w:rPr>
                <w:rFonts w:ascii="Courier New" w:eastAsia="Courier New" w:hAnsi="Courier New" w:cs="Courier New"/>
                <w:sz w:val="20"/>
                <w:szCs w:val="20"/>
                <w:highlight w:val="white"/>
              </w:rPr>
              <w:t xml:space="preserve"> </w:t>
            </w:r>
            <w:r w:rsidR="00C02F15" w:rsidRPr="5064F24F">
              <w:rPr>
                <w:rFonts w:ascii="Courier New" w:eastAsia="Courier New" w:hAnsi="Courier New" w:cs="Courier New"/>
                <w:b/>
                <w:bCs/>
                <w:color w:val="0000FF"/>
                <w:sz w:val="20"/>
                <w:szCs w:val="20"/>
                <w:highlight w:val="white"/>
              </w:rPr>
              <w:t>to</w:t>
            </w:r>
            <w:r w:rsidR="00C02F15" w:rsidRPr="5064F24F">
              <w:rPr>
                <w:rFonts w:ascii="Courier New" w:eastAsia="Courier New" w:hAnsi="Courier New" w:cs="Courier New"/>
                <w:sz w:val="20"/>
                <w:szCs w:val="20"/>
                <w:highlight w:val="white"/>
              </w:rPr>
              <w:t xml:space="preserve"> </w:t>
            </w:r>
            <w:r w:rsidR="00C02F15" w:rsidRPr="5064F24F">
              <w:rPr>
                <w:rFonts w:ascii="Courier New" w:eastAsia="Courier New" w:hAnsi="Courier New" w:cs="Courier New"/>
                <w:color w:val="FF8000"/>
                <w:sz w:val="20"/>
                <w:szCs w:val="20"/>
                <w:highlight w:val="white"/>
              </w:rPr>
              <w:t>3</w:t>
            </w:r>
            <w:r w:rsidR="00C02F15" w:rsidRPr="5064F24F">
              <w:rPr>
                <w:rFonts w:ascii="Courier New" w:eastAsia="Courier New" w:hAnsi="Courier New" w:cs="Courier New"/>
                <w:b/>
                <w:bCs/>
                <w:color w:val="000080"/>
                <w:sz w:val="20"/>
                <w:szCs w:val="20"/>
                <w:highlight w:val="white"/>
              </w:rPr>
              <w:t>)</w:t>
            </w:r>
            <w:r w:rsidR="00C02F15" w:rsidRPr="5064F24F">
              <w:rPr>
                <w:rFonts w:ascii="Courier New" w:eastAsia="Courier New" w:hAnsi="Courier New" w:cs="Courier New"/>
                <w:sz w:val="20"/>
                <w:szCs w:val="20"/>
                <w:highlight w:val="white"/>
              </w:rPr>
              <w:t xml:space="preserve"> </w:t>
            </w:r>
            <w:r w:rsidR="00C02F15" w:rsidRPr="5064F24F">
              <w:rPr>
                <w:rFonts w:ascii="Courier New" w:eastAsia="Courier New" w:hAnsi="Courier New" w:cs="Courier New"/>
                <w:b/>
                <w:bCs/>
                <w:color w:val="000080"/>
                <w:sz w:val="20"/>
                <w:szCs w:val="20"/>
                <w:highlight w:val="white"/>
              </w:rPr>
              <w:t>&amp;</w:t>
            </w:r>
            <w:r w:rsidR="00C02F15" w:rsidRPr="5064F24F">
              <w:rPr>
                <w:rFonts w:ascii="Courier New" w:eastAsia="Courier New" w:hAnsi="Courier New" w:cs="Courier New"/>
                <w:sz w:val="20"/>
                <w:szCs w:val="20"/>
                <w:highlight w:val="white"/>
              </w:rPr>
              <w:t xml:space="preserve"> din</w:t>
            </w:r>
            <w:r w:rsidR="00C02F15" w:rsidRPr="5064F24F">
              <w:rPr>
                <w:rFonts w:ascii="Courier New" w:eastAsia="Courier New" w:hAnsi="Courier New" w:cs="Courier New"/>
                <w:b/>
                <w:bCs/>
                <w:color w:val="000080"/>
                <w:sz w:val="20"/>
                <w:szCs w:val="20"/>
                <w:highlight w:val="white"/>
              </w:rPr>
              <w:t>;</w:t>
            </w:r>
            <w:r w:rsidR="00C02F15" w:rsidRPr="5064F24F">
              <w:rPr>
                <w:rFonts w:ascii="Arial" w:eastAsia="Arial" w:hAnsi="Arial" w:cs="Arial"/>
                <w:highlight w:val="white"/>
              </w:rPr>
              <w:t xml:space="preserve">. </w:t>
            </w:r>
            <w:r w:rsidRPr="5064F24F">
              <w:rPr>
                <w:rFonts w:ascii="Arial" w:eastAsia="Arial" w:hAnsi="Arial" w:cs="Arial"/>
                <w:highlight w:val="white"/>
              </w:rPr>
              <w:t>Ово се у ствари имплицитно разлаже на компоненте, као да је написан низ додела:</w:t>
            </w:r>
          </w:p>
          <w:p w14:paraId="46797791" w14:textId="4F8146F4" w:rsidR="00DD63D3" w:rsidRDefault="00C02F15" w:rsidP="7B0DBFB6">
            <w:pPr>
              <w:widowControl w:val="0"/>
              <w:ind w:left="720"/>
              <w:rPr>
                <w:rFonts w:ascii="Courier New" w:eastAsia="Courier New" w:hAnsi="Courier New" w:cs="Courier New"/>
                <w:b/>
                <w:bCs/>
                <w:color w:val="000080"/>
                <w:sz w:val="20"/>
                <w:szCs w:val="20"/>
                <w:highlight w:val="white"/>
              </w:rPr>
            </w:pPr>
            <w:r w:rsidRPr="7B0DBFB6">
              <w:rPr>
                <w:rFonts w:ascii="Courier New" w:eastAsia="Courier New" w:hAnsi="Courier New" w:cs="Courier New"/>
                <w:sz w:val="20"/>
                <w:szCs w:val="20"/>
                <w:highlight w:val="white"/>
              </w:rPr>
              <w:t>d</w:t>
            </w:r>
            <w:r w:rsidRPr="7B0DBFB6">
              <w:rPr>
                <w:rFonts w:ascii="Courier New" w:eastAsia="Courier New" w:hAnsi="Courier New" w:cs="Courier New"/>
                <w:b/>
                <w:bCs/>
                <w:color w:val="000080"/>
                <w:sz w:val="20"/>
                <w:szCs w:val="20"/>
                <w:highlight w:val="white"/>
              </w:rPr>
              <w:t>(</w:t>
            </w:r>
            <w:r w:rsidRPr="7B0DBFB6">
              <w:rPr>
                <w:rFonts w:ascii="Courier New" w:eastAsia="Courier New" w:hAnsi="Courier New" w:cs="Courier New"/>
                <w:color w:val="FF8000"/>
                <w:sz w:val="20"/>
                <w:szCs w:val="20"/>
                <w:highlight w:val="white"/>
              </w:rPr>
              <w:t>0</w:t>
            </w:r>
            <w:r w:rsidRPr="7B0DBFB6">
              <w:rPr>
                <w:rFonts w:ascii="Courier New" w:eastAsia="Courier New" w:hAnsi="Courier New" w:cs="Courier New"/>
                <w:b/>
                <w:bCs/>
                <w:color w:val="000080"/>
                <w:sz w:val="20"/>
                <w:szCs w:val="20"/>
                <w:highlight w:val="white"/>
              </w:rPr>
              <w:t>)&lt;=</w:t>
            </w:r>
            <w:r w:rsidRPr="7B0DBFB6">
              <w:rPr>
                <w:rFonts w:ascii="Courier New" w:eastAsia="Courier New" w:hAnsi="Courier New" w:cs="Courier New"/>
                <w:sz w:val="20"/>
                <w:szCs w:val="20"/>
                <w:highlight w:val="white"/>
              </w:rPr>
              <w:t xml:space="preserve"> d</w:t>
            </w:r>
            <w:r w:rsidRPr="7B0DBFB6">
              <w:rPr>
                <w:rFonts w:ascii="Courier New" w:eastAsia="Courier New" w:hAnsi="Courier New" w:cs="Courier New"/>
                <w:b/>
                <w:bCs/>
                <w:color w:val="000080"/>
                <w:sz w:val="20"/>
                <w:szCs w:val="20"/>
                <w:highlight w:val="white"/>
              </w:rPr>
              <w:t>(</w:t>
            </w:r>
            <w:r w:rsidRPr="7B0DBFB6">
              <w:rPr>
                <w:rFonts w:ascii="Courier New" w:eastAsia="Courier New" w:hAnsi="Courier New" w:cs="Courier New"/>
                <w:color w:val="FF8000"/>
                <w:sz w:val="20"/>
                <w:szCs w:val="20"/>
                <w:highlight w:val="white"/>
              </w:rPr>
              <w:t>1</w:t>
            </w:r>
            <w:r w:rsidRPr="7B0DBFB6">
              <w:rPr>
                <w:rFonts w:ascii="Courier New" w:eastAsia="Courier New" w:hAnsi="Courier New" w:cs="Courier New"/>
                <w:b/>
                <w:bCs/>
                <w:color w:val="000080"/>
                <w:sz w:val="20"/>
                <w:szCs w:val="20"/>
                <w:highlight w:val="white"/>
              </w:rPr>
              <w:t>);</w:t>
            </w:r>
          </w:p>
          <w:p w14:paraId="3CECCC38" w14:textId="77777777" w:rsidR="00DD63D3" w:rsidRDefault="00C02F15">
            <w:pPr>
              <w:widowControl w:val="0"/>
              <w:ind w:left="720"/>
              <w:rPr>
                <w:rFonts w:ascii="Arial" w:eastAsia="Arial" w:hAnsi="Arial" w:cs="Arial"/>
                <w:highlight w:val="white"/>
              </w:rPr>
            </w:pPr>
            <w:r>
              <w:rPr>
                <w:rFonts w:ascii="Courier New" w:eastAsia="Courier New" w:hAnsi="Courier New" w:cs="Courier New"/>
                <w:sz w:val="20"/>
                <w:szCs w:val="20"/>
                <w:highlight w:val="white"/>
              </w:rPr>
              <w:t>d</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d</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p>
          <w:p w14:paraId="63635250" w14:textId="77777777" w:rsidR="00DD63D3" w:rsidRDefault="00C02F15">
            <w:pPr>
              <w:widowControl w:val="0"/>
              <w:ind w:left="720"/>
              <w:rPr>
                <w:rFonts w:ascii="Arial" w:eastAsia="Arial" w:hAnsi="Arial" w:cs="Arial"/>
                <w:highlight w:val="white"/>
              </w:rPr>
            </w:pPr>
            <w:r>
              <w:rPr>
                <w:rFonts w:ascii="Courier New" w:eastAsia="Courier New" w:hAnsi="Courier New" w:cs="Courier New"/>
                <w:sz w:val="20"/>
                <w:szCs w:val="20"/>
                <w:highlight w:val="white"/>
              </w:rPr>
              <w:t>d</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d</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w:t>
            </w:r>
            <w:r>
              <w:rPr>
                <w:rFonts w:ascii="Courier New" w:eastAsia="Courier New" w:hAnsi="Courier New" w:cs="Courier New"/>
                <w:b/>
                <w:color w:val="000080"/>
                <w:sz w:val="20"/>
                <w:szCs w:val="20"/>
                <w:highlight w:val="white"/>
              </w:rPr>
              <w:t>);</w:t>
            </w:r>
          </w:p>
          <w:p w14:paraId="7459BC53" w14:textId="77777777" w:rsidR="00DD63D3" w:rsidRDefault="00C02F15">
            <w:pPr>
              <w:widowControl w:val="0"/>
              <w:ind w:left="720"/>
              <w:rPr>
                <w:rFonts w:ascii="Arial" w:eastAsia="Arial" w:hAnsi="Arial" w:cs="Arial"/>
                <w:highlight w:val="white"/>
              </w:rPr>
            </w:pPr>
            <w:r>
              <w:rPr>
                <w:rFonts w:ascii="Courier New" w:eastAsia="Courier New" w:hAnsi="Courier New" w:cs="Courier New"/>
                <w:sz w:val="20"/>
                <w:szCs w:val="20"/>
                <w:highlight w:val="white"/>
              </w:rPr>
              <w:t>d</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din</w:t>
            </w:r>
            <w:r>
              <w:rPr>
                <w:rFonts w:ascii="Courier New" w:eastAsia="Courier New" w:hAnsi="Courier New" w:cs="Courier New"/>
                <w:b/>
                <w:color w:val="000080"/>
                <w:sz w:val="20"/>
                <w:szCs w:val="20"/>
                <w:highlight w:val="white"/>
              </w:rPr>
              <w:t>;</w:t>
            </w:r>
          </w:p>
          <w:p w14:paraId="71D6EAB2" w14:textId="4CE0296B" w:rsidR="00DD63D3" w:rsidRDefault="5064F24F" w:rsidP="5064F24F">
            <w:pPr>
              <w:widowControl w:val="0"/>
              <w:pBdr>
                <w:top w:val="nil"/>
                <w:left w:val="nil"/>
                <w:bottom w:val="nil"/>
                <w:right w:val="nil"/>
                <w:between w:val="nil"/>
              </w:pBdr>
              <w:rPr>
                <w:rFonts w:ascii="Arial" w:eastAsia="Arial" w:hAnsi="Arial" w:cs="Arial"/>
                <w:highlight w:val="white"/>
              </w:rPr>
            </w:pPr>
            <w:r w:rsidRPr="5064F24F">
              <w:rPr>
                <w:rFonts w:ascii="Arial" w:eastAsia="Arial" w:hAnsi="Arial" w:cs="Arial"/>
                <w:highlight w:val="white"/>
              </w:rPr>
              <w:t>Због делта кашњења, овај низ додела у ствари имплементира померање.</w:t>
            </w:r>
          </w:p>
          <w:p w14:paraId="1402D13B" w14:textId="1BB3F350" w:rsidR="00DD63D3" w:rsidRDefault="00DD63D3" w:rsidP="5064F24F">
            <w:pPr>
              <w:widowControl w:val="0"/>
              <w:pBdr>
                <w:top w:val="nil"/>
                <w:left w:val="nil"/>
                <w:bottom w:val="nil"/>
                <w:right w:val="nil"/>
                <w:between w:val="nil"/>
              </w:pBdr>
              <w:rPr>
                <w:rFonts w:ascii="Arial" w:eastAsia="Arial" w:hAnsi="Arial" w:cs="Arial"/>
                <w:highlight w:val="white"/>
              </w:rPr>
            </w:pPr>
          </w:p>
          <w:p w14:paraId="4B218253" w14:textId="5257B7B0" w:rsidR="00DD63D3" w:rsidRDefault="2C52BBA4" w:rsidP="655435B9">
            <w:pPr>
              <w:widowControl w:val="0"/>
              <w:pBdr>
                <w:top w:val="nil"/>
                <w:left w:val="nil"/>
                <w:bottom w:val="nil"/>
                <w:right w:val="nil"/>
                <w:between w:val="nil"/>
              </w:pBdr>
              <w:shd w:val="clear" w:color="auto" w:fill="FFFFFF" w:themeFill="background1"/>
              <w:jc w:val="both"/>
              <w:rPr>
                <w:rFonts w:ascii="Arial" w:eastAsia="Arial" w:hAnsi="Arial" w:cs="Arial"/>
                <w:highlight w:val="white"/>
              </w:rPr>
            </w:pPr>
            <w:r w:rsidRPr="655435B9">
              <w:rPr>
                <w:rFonts w:ascii="Courier New" w:eastAsia="Courier New" w:hAnsi="Courier New" w:cs="Courier New"/>
                <w:color w:val="FF8000"/>
                <w:sz w:val="20"/>
                <w:szCs w:val="20"/>
                <w:highlight w:val="white"/>
              </w:rPr>
              <w:t>л. 24</w:t>
            </w:r>
            <w:r w:rsidR="00C02F15" w:rsidRPr="655435B9">
              <w:rPr>
                <w:rFonts w:ascii="Arial" w:eastAsia="Arial" w:hAnsi="Arial" w:cs="Arial"/>
                <w:highlight w:val="white"/>
              </w:rPr>
              <w:t xml:space="preserve">: </w:t>
            </w:r>
            <w:r w:rsidR="5064F24F" w:rsidRPr="655435B9">
              <w:rPr>
                <w:rFonts w:ascii="Arial" w:eastAsia="Arial" w:hAnsi="Arial" w:cs="Arial"/>
                <w:highlight w:val="white"/>
              </w:rPr>
              <w:t xml:space="preserve">елемент низа </w:t>
            </w:r>
            <w:r w:rsidR="7AAF1AB0" w:rsidRPr="655435B9">
              <w:rPr>
                <w:rFonts w:ascii="Courier New" w:eastAsia="Courier New" w:hAnsi="Courier New" w:cs="Courier New"/>
                <w:sz w:val="20"/>
                <w:szCs w:val="20"/>
                <w:highlight w:val="white"/>
              </w:rPr>
              <w:t>d</w:t>
            </w:r>
            <w:r w:rsidR="7AAF1AB0" w:rsidRPr="655435B9">
              <w:rPr>
                <w:rFonts w:ascii="Courier New" w:eastAsia="Courier New" w:hAnsi="Courier New" w:cs="Courier New"/>
                <w:b/>
                <w:bCs/>
                <w:color w:val="000080"/>
                <w:sz w:val="20"/>
                <w:szCs w:val="20"/>
                <w:highlight w:val="white"/>
              </w:rPr>
              <w:t>(</w:t>
            </w:r>
            <w:r w:rsidR="7AAF1AB0" w:rsidRPr="655435B9">
              <w:rPr>
                <w:rFonts w:ascii="Courier New" w:eastAsia="Courier New" w:hAnsi="Courier New" w:cs="Courier New"/>
                <w:color w:val="FF8000"/>
                <w:sz w:val="20"/>
                <w:szCs w:val="20"/>
                <w:highlight w:val="white"/>
              </w:rPr>
              <w:t>0</w:t>
            </w:r>
            <w:r w:rsidR="7AAF1AB0" w:rsidRPr="655435B9">
              <w:rPr>
                <w:rFonts w:ascii="Courier New" w:eastAsia="Courier New" w:hAnsi="Courier New" w:cs="Courier New"/>
                <w:b/>
                <w:bCs/>
                <w:color w:val="000080"/>
                <w:sz w:val="20"/>
                <w:szCs w:val="20"/>
                <w:highlight w:val="white"/>
              </w:rPr>
              <w:t>)</w:t>
            </w:r>
            <w:r w:rsidR="00C02F15" w:rsidRPr="655435B9">
              <w:rPr>
                <w:rFonts w:ascii="Arial" w:eastAsia="Arial" w:hAnsi="Arial" w:cs="Arial"/>
                <w:highlight w:val="white"/>
              </w:rPr>
              <w:t xml:space="preserve"> </w:t>
            </w:r>
            <w:r w:rsidR="5064F24F" w:rsidRPr="655435B9">
              <w:rPr>
                <w:rFonts w:ascii="Arial" w:eastAsia="Arial" w:hAnsi="Arial" w:cs="Arial"/>
                <w:highlight w:val="white"/>
              </w:rPr>
              <w:t>се прослеђује на излазни порт. Како је ово конкурентна клаузула, свака нова вредност</w:t>
            </w:r>
            <w:r w:rsidR="00C02F15" w:rsidRPr="655435B9">
              <w:rPr>
                <w:rFonts w:ascii="Arial" w:eastAsia="Arial" w:hAnsi="Arial" w:cs="Arial"/>
                <w:highlight w:val="white"/>
              </w:rPr>
              <w:t xml:space="preserve"> </w:t>
            </w:r>
            <w:r w:rsidR="724FC43D" w:rsidRPr="655435B9">
              <w:rPr>
                <w:rFonts w:ascii="Courier New" w:eastAsia="Courier New" w:hAnsi="Courier New" w:cs="Courier New"/>
                <w:sz w:val="20"/>
                <w:szCs w:val="20"/>
                <w:highlight w:val="white"/>
              </w:rPr>
              <w:t>d</w:t>
            </w:r>
            <w:r w:rsidR="724FC43D" w:rsidRPr="655435B9">
              <w:rPr>
                <w:rFonts w:ascii="Courier New" w:eastAsia="Courier New" w:hAnsi="Courier New" w:cs="Courier New"/>
                <w:b/>
                <w:bCs/>
                <w:color w:val="000080"/>
                <w:sz w:val="20"/>
                <w:szCs w:val="20"/>
                <w:highlight w:val="white"/>
              </w:rPr>
              <w:t>(</w:t>
            </w:r>
            <w:r w:rsidR="724FC43D" w:rsidRPr="655435B9">
              <w:rPr>
                <w:rFonts w:ascii="Courier New" w:eastAsia="Courier New" w:hAnsi="Courier New" w:cs="Courier New"/>
                <w:color w:val="FF8000"/>
                <w:sz w:val="20"/>
                <w:szCs w:val="20"/>
                <w:highlight w:val="white"/>
              </w:rPr>
              <w:t>0</w:t>
            </w:r>
            <w:r w:rsidR="724FC43D" w:rsidRPr="655435B9">
              <w:rPr>
                <w:rFonts w:ascii="Courier New" w:eastAsia="Courier New" w:hAnsi="Courier New" w:cs="Courier New"/>
                <w:b/>
                <w:bCs/>
                <w:color w:val="000080"/>
                <w:sz w:val="20"/>
                <w:szCs w:val="20"/>
                <w:highlight w:val="white"/>
              </w:rPr>
              <w:t>)</w:t>
            </w:r>
            <w:r w:rsidR="00C02F15" w:rsidRPr="655435B9">
              <w:rPr>
                <w:rFonts w:ascii="Arial" w:eastAsia="Arial" w:hAnsi="Arial" w:cs="Arial"/>
                <w:highlight w:val="white"/>
              </w:rPr>
              <w:t xml:space="preserve"> </w:t>
            </w:r>
            <w:r w:rsidR="5064F24F" w:rsidRPr="655435B9">
              <w:rPr>
                <w:rFonts w:ascii="Arial" w:eastAsia="Arial" w:hAnsi="Arial" w:cs="Arial"/>
                <w:highlight w:val="white"/>
              </w:rPr>
              <w:t>се прослеђује</w:t>
            </w:r>
            <w:r w:rsidR="00C02F15" w:rsidRPr="655435B9">
              <w:rPr>
                <w:rFonts w:ascii="Arial" w:eastAsia="Arial" w:hAnsi="Arial" w:cs="Arial"/>
                <w:highlight w:val="white"/>
              </w:rPr>
              <w:t xml:space="preserve">. (a </w:t>
            </w:r>
            <w:r w:rsidR="3607E766" w:rsidRPr="655435B9">
              <w:rPr>
                <w:rFonts w:ascii="Courier New" w:eastAsia="Courier New" w:hAnsi="Courier New" w:cs="Courier New"/>
                <w:sz w:val="20"/>
                <w:szCs w:val="20"/>
                <w:highlight w:val="white"/>
              </w:rPr>
              <w:t>d</w:t>
            </w:r>
            <w:r w:rsidR="3607E766" w:rsidRPr="655435B9">
              <w:rPr>
                <w:rFonts w:ascii="Courier New" w:eastAsia="Courier New" w:hAnsi="Courier New" w:cs="Courier New"/>
                <w:b/>
                <w:bCs/>
                <w:color w:val="000080"/>
                <w:sz w:val="20"/>
                <w:szCs w:val="20"/>
                <w:highlight w:val="white"/>
              </w:rPr>
              <w:t>(</w:t>
            </w:r>
            <w:r w:rsidR="3607E766" w:rsidRPr="655435B9">
              <w:rPr>
                <w:rFonts w:ascii="Courier New" w:eastAsia="Courier New" w:hAnsi="Courier New" w:cs="Courier New"/>
                <w:color w:val="FF8000"/>
                <w:sz w:val="20"/>
                <w:szCs w:val="20"/>
                <w:highlight w:val="white"/>
              </w:rPr>
              <w:t>0</w:t>
            </w:r>
            <w:r w:rsidR="3607E766" w:rsidRPr="655435B9">
              <w:rPr>
                <w:rFonts w:ascii="Courier New" w:eastAsia="Courier New" w:hAnsi="Courier New" w:cs="Courier New"/>
                <w:b/>
                <w:bCs/>
                <w:color w:val="000080"/>
                <w:sz w:val="20"/>
                <w:szCs w:val="20"/>
                <w:highlight w:val="white"/>
              </w:rPr>
              <w:t>)</w:t>
            </w:r>
            <w:r w:rsidR="00C02F15" w:rsidRPr="655435B9">
              <w:rPr>
                <w:rFonts w:ascii="Arial" w:eastAsia="Arial" w:hAnsi="Arial" w:cs="Arial"/>
                <w:highlight w:val="white"/>
              </w:rPr>
              <w:t xml:space="preserve"> </w:t>
            </w:r>
            <w:r w:rsidR="5064F24F" w:rsidRPr="655435B9">
              <w:rPr>
                <w:rFonts w:ascii="Arial" w:eastAsia="Arial" w:hAnsi="Arial" w:cs="Arial"/>
                <w:highlight w:val="white"/>
              </w:rPr>
              <w:t>добије нову вредност у процесу на сваки такт</w:t>
            </w:r>
            <w:r w:rsidR="00C02F15" w:rsidRPr="655435B9">
              <w:rPr>
                <w:rFonts w:ascii="Arial" w:eastAsia="Arial" w:hAnsi="Arial" w:cs="Arial"/>
                <w:highlight w:val="white"/>
              </w:rPr>
              <w:t>)</w:t>
            </w:r>
          </w:p>
        </w:tc>
      </w:tr>
      <w:tr w:rsidR="00DD63D3" w14:paraId="50DAE349" w14:textId="77777777" w:rsidTr="7B0DBFB6">
        <w:tc>
          <w:tcPr>
            <w:tcW w:w="9360" w:type="dxa"/>
            <w:shd w:val="clear" w:color="auto" w:fill="auto"/>
            <w:tcMar>
              <w:top w:w="100" w:type="dxa"/>
              <w:left w:w="100" w:type="dxa"/>
              <w:bottom w:w="100" w:type="dxa"/>
              <w:right w:w="100" w:type="dxa"/>
            </w:tcMar>
          </w:tcPr>
          <w:p w14:paraId="6CB5369D" w14:textId="60FBFF64" w:rsidR="00DD63D3" w:rsidRDefault="5064F24F">
            <w:pPr>
              <w:widowControl w:val="0"/>
              <w:rPr>
                <w:rFonts w:ascii="Arial" w:eastAsia="Arial" w:hAnsi="Arial" w:cs="Arial"/>
                <w:highlight w:val="white"/>
              </w:rPr>
            </w:pPr>
            <w:r w:rsidRPr="5064F24F">
              <w:rPr>
                <w:rFonts w:ascii="Arial" w:eastAsia="Arial" w:hAnsi="Arial" w:cs="Arial"/>
                <w:highlight w:val="white"/>
              </w:rPr>
              <w:lastRenderedPageBreak/>
              <w:t>Питања</w:t>
            </w:r>
          </w:p>
          <w:p w14:paraId="7EFD2755" w14:textId="5770FD25" w:rsidR="00DD63D3" w:rsidRDefault="5064F24F">
            <w:pPr>
              <w:widowControl w:val="0"/>
              <w:numPr>
                <w:ilvl w:val="0"/>
                <w:numId w:val="5"/>
              </w:numPr>
              <w:ind w:left="1440"/>
              <w:rPr>
                <w:rFonts w:ascii="Arial" w:eastAsia="Arial" w:hAnsi="Arial" w:cs="Arial"/>
                <w:highlight w:val="white"/>
              </w:rPr>
            </w:pPr>
            <w:r w:rsidRPr="655435B9">
              <w:rPr>
                <w:rFonts w:ascii="Arial" w:eastAsia="Arial" w:hAnsi="Arial" w:cs="Arial"/>
                <w:highlight w:val="white"/>
              </w:rPr>
              <w:t xml:space="preserve">Представите и објасните таласни облик </w:t>
            </w:r>
            <w:r w:rsidR="70867FC4" w:rsidRPr="655435B9">
              <w:rPr>
                <w:rFonts w:ascii="Courier New" w:eastAsia="Courier New" w:hAnsi="Courier New" w:cs="Courier New"/>
                <w:sz w:val="19"/>
                <w:szCs w:val="19"/>
              </w:rPr>
              <w:t>dout</w:t>
            </w:r>
            <w:r w:rsidRPr="655435B9">
              <w:rPr>
                <w:rFonts w:ascii="Arial" w:eastAsia="Arial" w:hAnsi="Arial" w:cs="Arial"/>
                <w:highlight w:val="white"/>
              </w:rPr>
              <w:t xml:space="preserve"> у времену за дату побуду.</w:t>
            </w:r>
          </w:p>
        </w:tc>
      </w:tr>
    </w:tbl>
    <w:p w14:paraId="50458913" w14:textId="3D13EE43" w:rsidR="00DD63D3" w:rsidRDefault="00DD63D3">
      <w:pPr>
        <w:rPr>
          <w:rFonts w:ascii="Arial" w:eastAsia="Arial" w:hAnsi="Arial" w:cs="Arial"/>
          <w:highlight w:val="white"/>
        </w:rPr>
      </w:pPr>
    </w:p>
    <w:p w14:paraId="40A844F9" w14:textId="126AECFC" w:rsidR="004B4C57" w:rsidRDefault="004B4C57">
      <w:pPr>
        <w:rPr>
          <w:rFonts w:ascii="Arial" w:eastAsia="Arial" w:hAnsi="Arial" w:cs="Arial"/>
          <w:highlight w:val="white"/>
        </w:rPr>
      </w:pPr>
    </w:p>
    <w:p w14:paraId="2B1241EF" w14:textId="77777777" w:rsidR="004B4C57" w:rsidRDefault="004B4C57">
      <w:pPr>
        <w:rPr>
          <w:rFonts w:ascii="Arial" w:eastAsia="Arial" w:hAnsi="Arial" w:cs="Arial"/>
          <w:highlight w:val="white"/>
        </w:rPr>
      </w:pPr>
    </w:p>
    <w:tbl>
      <w:tblPr>
        <w:tblStyle w:val="aff7"/>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0"/>
      </w:tblGrid>
      <w:tr w:rsidR="00DD63D3" w14:paraId="38BB3625" w14:textId="77777777" w:rsidTr="73E3B435">
        <w:tc>
          <w:tcPr>
            <w:tcW w:w="9570" w:type="dxa"/>
            <w:shd w:val="clear" w:color="auto" w:fill="auto"/>
            <w:tcMar>
              <w:top w:w="100" w:type="dxa"/>
              <w:left w:w="100" w:type="dxa"/>
              <w:bottom w:w="100" w:type="dxa"/>
              <w:right w:w="100" w:type="dxa"/>
            </w:tcMar>
          </w:tcPr>
          <w:p w14:paraId="16A87340" w14:textId="2089BD96" w:rsidR="00DD63D3" w:rsidRDefault="00C02F15" w:rsidP="5064F24F">
            <w:pPr>
              <w:rPr>
                <w:rFonts w:ascii="Arial" w:eastAsia="Arial" w:hAnsi="Arial" w:cs="Arial"/>
                <w:u w:val="single"/>
              </w:rPr>
            </w:pPr>
            <w:r w:rsidRPr="5064F24F">
              <w:rPr>
                <w:rFonts w:ascii="Arial" w:eastAsia="Arial" w:hAnsi="Arial" w:cs="Arial"/>
                <w:b/>
                <w:bCs/>
                <w:u w:val="single"/>
              </w:rPr>
              <w:t>Z</w:t>
            </w:r>
            <w:r w:rsidRPr="5064F24F">
              <w:rPr>
                <w:rFonts w:ascii="Arial" w:eastAsia="Arial" w:hAnsi="Arial" w:cs="Arial"/>
                <w:u w:val="single"/>
              </w:rPr>
              <w:t xml:space="preserve"> ПРИМЕР </w:t>
            </w:r>
            <w:r w:rsidR="5064F24F" w:rsidRPr="5064F24F">
              <w:rPr>
                <w:rFonts w:ascii="Arial" w:eastAsia="Arial" w:hAnsi="Arial" w:cs="Arial"/>
                <w:u w:val="single"/>
              </w:rPr>
              <w:t>Адресни декодер, портови на активно ниским нивоима на излазном порту.</w:t>
            </w:r>
          </w:p>
          <w:p w14:paraId="575A0D74" w14:textId="3AFF6AF8" w:rsidR="00DD63D3" w:rsidRDefault="5064F24F">
            <w:pPr>
              <w:ind w:left="720"/>
              <w:rPr>
                <w:rFonts w:ascii="Arial" w:eastAsia="Arial" w:hAnsi="Arial" w:cs="Arial"/>
                <w:highlight w:val="white"/>
              </w:rPr>
            </w:pPr>
            <w:r w:rsidRPr="5064F24F">
              <w:rPr>
                <w:rFonts w:ascii="Arial" w:eastAsia="Arial" w:hAnsi="Arial" w:cs="Arial"/>
                <w:color w:val="E36C09"/>
                <w:highlight w:val="white"/>
              </w:rPr>
              <w:t>Уведено</w:t>
            </w:r>
            <w:r w:rsidR="00C02F15" w:rsidRPr="5064F24F">
              <w:rPr>
                <w:rFonts w:ascii="Arial" w:eastAsia="Arial" w:hAnsi="Arial" w:cs="Arial"/>
                <w:color w:val="E36C09"/>
                <w:highlight w:val="white"/>
              </w:rPr>
              <w:t xml:space="preserve">: ieee.numeric_std </w:t>
            </w:r>
            <w:r w:rsidR="1090D4CC" w:rsidRPr="5064F24F">
              <w:rPr>
                <w:rFonts w:ascii="Arial" w:eastAsia="Arial" w:hAnsi="Arial" w:cs="Arial"/>
                <w:color w:val="E36C09"/>
                <w:highlight w:val="white"/>
              </w:rPr>
              <w:t>з</w:t>
            </w:r>
            <w:r w:rsidRPr="5064F24F">
              <w:rPr>
                <w:rFonts w:ascii="Arial" w:eastAsia="Arial" w:hAnsi="Arial" w:cs="Arial"/>
                <w:color w:val="E36C09"/>
                <w:highlight w:val="white"/>
              </w:rPr>
              <w:t>а конверзију целобројних типова у вишебитне типове; не -елементарни стимулуси помоћу</w:t>
            </w:r>
            <w:r w:rsidR="00C02F15" w:rsidRPr="5064F24F">
              <w:rPr>
                <w:rFonts w:ascii="Arial" w:eastAsia="Arial" w:hAnsi="Arial" w:cs="Arial"/>
                <w:color w:val="E36C09"/>
                <w:highlight w:val="white"/>
              </w:rPr>
              <w:t xml:space="preserve"> for.</w:t>
            </w:r>
            <w:r w:rsidR="00C02F15" w:rsidRPr="5064F24F">
              <w:rPr>
                <w:rFonts w:ascii="Arial" w:eastAsia="Arial" w:hAnsi="Arial" w:cs="Arial"/>
                <w:highlight w:val="white"/>
              </w:rPr>
              <w:t xml:space="preserve"> </w:t>
            </w:r>
          </w:p>
          <w:p w14:paraId="34C3059D" w14:textId="78D4B8B0" w:rsidR="00DD63D3" w:rsidRDefault="5064F24F">
            <w:pPr>
              <w:rPr>
                <w:rFonts w:ascii="Arial" w:eastAsia="Arial" w:hAnsi="Arial" w:cs="Arial"/>
                <w:highlight w:val="white"/>
              </w:rPr>
            </w:pPr>
            <w:r w:rsidRPr="655435B9">
              <w:rPr>
                <w:rFonts w:ascii="Arial" w:eastAsia="Arial" w:hAnsi="Arial" w:cs="Arial"/>
                <w:highlight w:val="white"/>
              </w:rPr>
              <w:t>Пројектовани адресни декодер</w:t>
            </w:r>
            <w:r w:rsidR="00C02F15" w:rsidRPr="655435B9">
              <w:rPr>
                <w:rFonts w:ascii="Arial" w:eastAsia="Arial" w:hAnsi="Arial" w:cs="Arial"/>
                <w:highlight w:val="white"/>
              </w:rPr>
              <w:t xml:space="preserve"> n:2^n </w:t>
            </w:r>
            <w:r w:rsidRPr="655435B9">
              <w:rPr>
                <w:rFonts w:ascii="Arial" w:eastAsia="Arial" w:hAnsi="Arial" w:cs="Arial"/>
                <w:highlight w:val="white"/>
              </w:rPr>
              <w:t xml:space="preserve">са активно ниским нивоом на излазу и </w:t>
            </w:r>
            <w:r w:rsidR="29D86ED1" w:rsidRPr="655435B9">
              <w:rPr>
                <w:rFonts w:ascii="Arial" w:eastAsia="Arial" w:hAnsi="Arial" w:cs="Arial"/>
                <w:highlight w:val="white"/>
              </w:rPr>
              <w:t xml:space="preserve">enable </w:t>
            </w:r>
            <w:r w:rsidRPr="655435B9">
              <w:rPr>
                <w:rFonts w:ascii="Arial" w:eastAsia="Arial" w:hAnsi="Arial" w:cs="Arial"/>
                <w:highlight w:val="white"/>
              </w:rPr>
              <w:t>контролом</w:t>
            </w:r>
            <w:r w:rsidR="00C02F15" w:rsidRPr="655435B9">
              <w:rPr>
                <w:rFonts w:ascii="Arial" w:eastAsia="Arial" w:hAnsi="Arial" w:cs="Arial"/>
                <w:highlight w:val="white"/>
              </w:rPr>
              <w:t>.</w:t>
            </w:r>
          </w:p>
        </w:tc>
      </w:tr>
      <w:tr w:rsidR="00DD63D3" w14:paraId="24F11EB0" w14:textId="77777777" w:rsidTr="73E3B435">
        <w:tc>
          <w:tcPr>
            <w:tcW w:w="9570" w:type="dxa"/>
            <w:shd w:val="clear" w:color="auto" w:fill="auto"/>
            <w:tcMar>
              <w:top w:w="100" w:type="dxa"/>
              <w:left w:w="100" w:type="dxa"/>
              <w:bottom w:w="100" w:type="dxa"/>
              <w:right w:w="100" w:type="dxa"/>
            </w:tcMar>
          </w:tcPr>
          <w:p w14:paraId="011908A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library</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p>
          <w:p w14:paraId="386EA98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use</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color w:val="800000"/>
                <w:sz w:val="20"/>
                <w:szCs w:val="20"/>
                <w:highlight w:val="white"/>
              </w:rPr>
              <w:t>std_logic_1164</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all</w:t>
            </w:r>
            <w:r>
              <w:rPr>
                <w:rFonts w:ascii="Courier New" w:eastAsia="Courier New" w:hAnsi="Courier New" w:cs="Courier New"/>
                <w:b/>
                <w:color w:val="000080"/>
                <w:sz w:val="20"/>
                <w:szCs w:val="20"/>
                <w:highlight w:val="white"/>
              </w:rPr>
              <w:t>;</w:t>
            </w:r>
          </w:p>
          <w:p w14:paraId="086A108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use</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color w:val="800000"/>
                <w:sz w:val="20"/>
                <w:szCs w:val="20"/>
                <w:highlight w:val="white"/>
              </w:rPr>
              <w:t>numeric_std</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all</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6809261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--zbog unsigned tipa, i funkcije to_integer  </w:t>
            </w:r>
          </w:p>
          <w:p w14:paraId="4206534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05</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--use ieee.std_logic_arith.all; </w:t>
            </w:r>
          </w:p>
          <w:p w14:paraId="07B4F93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i ovde postoji definicija unsigned, sa funkcijom za konverziju </w:t>
            </w:r>
          </w:p>
          <w:p w14:paraId="44C8D46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conv_integer</w:t>
            </w:r>
          </w:p>
          <w:p w14:paraId="678A043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08</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34D132D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09</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589808B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test </w:t>
            </w:r>
            <w:r>
              <w:rPr>
                <w:rFonts w:ascii="Courier New" w:eastAsia="Courier New" w:hAnsi="Courier New" w:cs="Courier New"/>
                <w:b/>
                <w:color w:val="0000FF"/>
                <w:sz w:val="20"/>
                <w:szCs w:val="20"/>
                <w:highlight w:val="white"/>
              </w:rPr>
              <w:t>IS</w:t>
            </w:r>
          </w:p>
          <w:p w14:paraId="5B925D0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generic</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n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positive</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19085AA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12</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br bitova adrese     </w:t>
            </w:r>
          </w:p>
          <w:p w14:paraId="708B2CA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positive je subtype od integer   </w:t>
            </w:r>
          </w:p>
          <w:p w14:paraId="263C2CE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alt, za l. 20: subtype output_range IS integer range 2**n-1 downto 0;</w:t>
            </w:r>
          </w:p>
          <w:p w14:paraId="6D92681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PORT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24B0F91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16</w:t>
            </w:r>
            <w:r>
              <w:rPr>
                <w:rFonts w:ascii="Courier New" w:eastAsia="Courier New" w:hAnsi="Courier New" w:cs="Courier New"/>
                <w:sz w:val="20"/>
                <w:szCs w:val="20"/>
                <w:highlight w:val="white"/>
              </w:rPr>
              <w:t xml:space="preserve">              EN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r>
              <w:rPr>
                <w:rFonts w:ascii="Courier New" w:eastAsia="Courier New" w:hAnsi="Courier New" w:cs="Courier New"/>
                <w:b/>
                <w:color w:val="000080"/>
                <w:sz w:val="20"/>
                <w:szCs w:val="20"/>
                <w:highlight w:val="white"/>
              </w:rPr>
              <w:t>;</w:t>
            </w:r>
          </w:p>
          <w:p w14:paraId="345128E5"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17</w:t>
            </w:r>
            <w:r>
              <w:rPr>
                <w:rFonts w:ascii="Courier New" w:eastAsia="Courier New" w:hAnsi="Courier New" w:cs="Courier New"/>
                <w:sz w:val="20"/>
                <w:szCs w:val="20"/>
                <w:highlight w:val="white"/>
              </w:rPr>
              <w:t xml:space="preserve">              address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unsigned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289AB9D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18</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unsigned je u stvari std_logic_vector, </w:t>
            </w:r>
          </w:p>
          <w:p w14:paraId="52D89FC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19</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koji se moze tretirati kao neoznacen broj</w:t>
            </w:r>
          </w:p>
          <w:p w14:paraId="5B77AA3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lastRenderedPageBreak/>
              <w:t>20</w:t>
            </w:r>
            <w:r>
              <w:rPr>
                <w:rFonts w:ascii="Courier New" w:eastAsia="Courier New" w:hAnsi="Courier New" w:cs="Courier New"/>
                <w:sz w:val="20"/>
                <w:szCs w:val="20"/>
                <w:highlight w:val="white"/>
              </w:rPr>
              <w:t xml:space="preserve">              decoded_address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OUT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std_logic_vector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ako je definisan podtip iz l. 14, onda može: (output_range), isto i u l.29</w:t>
            </w:r>
          </w:p>
          <w:p w14:paraId="18C97D3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04D53ED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test</w:t>
            </w:r>
            <w:r>
              <w:rPr>
                <w:rFonts w:ascii="Courier New" w:eastAsia="Courier New" w:hAnsi="Courier New" w:cs="Courier New"/>
                <w:b/>
                <w:color w:val="000080"/>
                <w:sz w:val="20"/>
                <w:szCs w:val="20"/>
                <w:highlight w:val="white"/>
              </w:rPr>
              <w:t>;</w:t>
            </w:r>
          </w:p>
          <w:p w14:paraId="03D75BE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77ED521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6672CD1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25</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5D31CC2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26</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ARCHITECTURE</w:t>
            </w:r>
            <w:r>
              <w:rPr>
                <w:rFonts w:ascii="Courier New" w:eastAsia="Courier New" w:hAnsi="Courier New" w:cs="Courier New"/>
                <w:sz w:val="20"/>
                <w:szCs w:val="20"/>
                <w:highlight w:val="white"/>
              </w:rPr>
              <w:t xml:space="preserve"> arch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test </w:t>
            </w:r>
            <w:r>
              <w:rPr>
                <w:rFonts w:ascii="Courier New" w:eastAsia="Courier New" w:hAnsi="Courier New" w:cs="Courier New"/>
                <w:b/>
                <w:color w:val="0000FF"/>
                <w:sz w:val="20"/>
                <w:szCs w:val="20"/>
                <w:highlight w:val="white"/>
              </w:rPr>
              <w:t>IS</w:t>
            </w:r>
          </w:p>
          <w:p w14:paraId="5A710EB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3E4E5E9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address</w:t>
            </w:r>
            <w:r>
              <w:rPr>
                <w:rFonts w:ascii="Courier New" w:eastAsia="Courier New" w:hAnsi="Courier New" w:cs="Courier New"/>
                <w:b/>
                <w:color w:val="000080"/>
                <w:sz w:val="20"/>
                <w:szCs w:val="20"/>
                <w:highlight w:val="white"/>
              </w:rPr>
              <w:t>)</w:t>
            </w:r>
          </w:p>
          <w:p w14:paraId="5F8EC39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internal</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std_logic_vector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14:paraId="02F1FBF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addr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natural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range</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14:paraId="185C7F4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2F8BE8B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32</w:t>
            </w:r>
            <w:r>
              <w:rPr>
                <w:rFonts w:ascii="Courier New" w:eastAsia="Courier New" w:hAnsi="Courier New" w:cs="Courier New"/>
                <w:sz w:val="20"/>
                <w:szCs w:val="20"/>
                <w:highlight w:val="white"/>
              </w:rPr>
              <w:t xml:space="preserve">          addr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80FF"/>
                <w:sz w:val="20"/>
                <w:szCs w:val="20"/>
                <w:highlight w:val="white"/>
              </w:rPr>
              <w:t>to_integer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address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iz paketa numeric_std</w:t>
            </w:r>
          </w:p>
          <w:p w14:paraId="256B931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addr := conv_integer(address); -- iz paketa std_logic_arith     </w:t>
            </w:r>
          </w:p>
          <w:p w14:paraId="2AF7A93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34</w:t>
            </w:r>
            <w:r>
              <w:rPr>
                <w:rFonts w:ascii="Courier New" w:eastAsia="Courier New" w:hAnsi="Courier New" w:cs="Courier New"/>
                <w:sz w:val="20"/>
                <w:szCs w:val="20"/>
                <w:highlight w:val="white"/>
              </w:rPr>
              <w:t xml:space="preserve">          internal</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others</w:t>
            </w:r>
            <w:r>
              <w:rPr>
                <w:rFonts w:ascii="Courier New" w:eastAsia="Courier New" w:hAnsi="Courier New" w:cs="Courier New"/>
                <w:b/>
                <w:color w:val="000080"/>
                <w:sz w:val="20"/>
                <w:szCs w:val="20"/>
                <w:highlight w:val="white"/>
              </w:rPr>
              <w:t>=&gt;</w:t>
            </w:r>
            <w:r>
              <w:rPr>
                <w:rFonts w:ascii="Courier New" w:eastAsia="Courier New" w:hAnsi="Courier New" w:cs="Courier New"/>
                <w:color w:val="80808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--svi su '1'</w:t>
            </w:r>
          </w:p>
          <w:p w14:paraId="7A224E4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then</w:t>
            </w:r>
          </w:p>
          <w:p w14:paraId="1121202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36</w:t>
            </w:r>
            <w:r>
              <w:rPr>
                <w:rFonts w:ascii="Courier New" w:eastAsia="Courier New" w:hAnsi="Courier New" w:cs="Courier New"/>
                <w:sz w:val="20"/>
                <w:szCs w:val="20"/>
                <w:highlight w:val="white"/>
              </w:rPr>
              <w:t xml:space="preserve">                  internal</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addr</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--a samo jedan je ipak '0'. </w:t>
            </w:r>
          </w:p>
          <w:p w14:paraId="3EDC554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b/>
                <w:color w:val="000080"/>
                <w:sz w:val="20"/>
                <w:szCs w:val="20"/>
                <w:highlight w:val="white"/>
              </w:rPr>
              <w:t>;</w:t>
            </w:r>
          </w:p>
          <w:p w14:paraId="25BFA8E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38</w:t>
            </w:r>
            <w:r>
              <w:rPr>
                <w:rFonts w:ascii="Courier New" w:eastAsia="Courier New" w:hAnsi="Courier New" w:cs="Courier New"/>
                <w:sz w:val="20"/>
                <w:szCs w:val="20"/>
                <w:highlight w:val="white"/>
              </w:rPr>
              <w:t xml:space="preserve">          decoded_address </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internal</w:t>
            </w:r>
            <w:r>
              <w:rPr>
                <w:rFonts w:ascii="Courier New" w:eastAsia="Courier New" w:hAnsi="Courier New" w:cs="Courier New"/>
                <w:b/>
                <w:color w:val="000080"/>
                <w:sz w:val="20"/>
                <w:szCs w:val="20"/>
                <w:highlight w:val="white"/>
              </w:rPr>
              <w:t>;</w:t>
            </w:r>
          </w:p>
          <w:p w14:paraId="44C0982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b/>
                <w:color w:val="000080"/>
                <w:sz w:val="20"/>
                <w:szCs w:val="20"/>
                <w:highlight w:val="white"/>
              </w:rPr>
              <w:t>;</w:t>
            </w:r>
          </w:p>
          <w:p w14:paraId="2B99633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arch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367FE90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41</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diskusija: da li je moglo bit slicing-om? </w:t>
            </w:r>
          </w:p>
          <w:p w14:paraId="641CA12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42</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--internal:=(ena=&gt;'0', others=&gt;'1')? Ne! jer oznaka bitova mora da je </w:t>
            </w:r>
          </w:p>
          <w:p w14:paraId="395EC0D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--konstanta, ne moze signal (kao sto je to ena)</w:t>
            </w:r>
          </w:p>
          <w:p w14:paraId="0319AF8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0B6EE42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45</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38342C9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449EE3E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1E99DDA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library</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p>
          <w:p w14:paraId="0FD9F7A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use</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color w:val="800000"/>
                <w:sz w:val="20"/>
                <w:szCs w:val="20"/>
                <w:highlight w:val="white"/>
              </w:rPr>
              <w:t>std_logic_1164</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all</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37FDEE2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50</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--use ieee.std_logic_arith.all; </w:t>
            </w:r>
          </w:p>
          <w:p w14:paraId="23A5072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51</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zbog unsigned</w:t>
            </w:r>
          </w:p>
          <w:p w14:paraId="0D1078F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use</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color w:val="800000"/>
                <w:sz w:val="20"/>
                <w:szCs w:val="20"/>
                <w:highlight w:val="white"/>
              </w:rPr>
              <w:t>numeric_std</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all</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4BFCDFF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--zbog to_unsigned</w:t>
            </w:r>
          </w:p>
          <w:p w14:paraId="3F27D5F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76489ED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55</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5B02F28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1B1EFD1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test_tb </w:t>
            </w:r>
            <w:r>
              <w:rPr>
                <w:rFonts w:ascii="Courier New" w:eastAsia="Courier New" w:hAnsi="Courier New" w:cs="Courier New"/>
                <w:b/>
                <w:color w:val="0000FF"/>
                <w:sz w:val="20"/>
                <w:szCs w:val="20"/>
                <w:highlight w:val="white"/>
              </w:rPr>
              <w:t>is</w:t>
            </w:r>
          </w:p>
          <w:p w14:paraId="0EDFF8E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generic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positive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4</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415B98F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59</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stvarni broj bitova za koji ce se testirati</w:t>
            </w:r>
          </w:p>
          <w:p w14:paraId="72074125"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test_tb</w:t>
            </w:r>
            <w:r>
              <w:rPr>
                <w:rFonts w:ascii="Courier New" w:eastAsia="Courier New" w:hAnsi="Courier New" w:cs="Courier New"/>
                <w:b/>
                <w:color w:val="000080"/>
                <w:sz w:val="20"/>
                <w:szCs w:val="20"/>
                <w:highlight w:val="white"/>
              </w:rPr>
              <w:t>;</w:t>
            </w:r>
          </w:p>
          <w:p w14:paraId="1B5B225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61</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12419E8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62</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7A6C687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2BF107A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architecture</w:t>
            </w:r>
            <w:r>
              <w:rPr>
                <w:rFonts w:ascii="Courier New" w:eastAsia="Courier New" w:hAnsi="Courier New" w:cs="Courier New"/>
                <w:sz w:val="20"/>
                <w:szCs w:val="20"/>
                <w:highlight w:val="white"/>
              </w:rPr>
              <w:t xml:space="preserve"> test_tb_arch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test_tb </w:t>
            </w:r>
            <w:r>
              <w:rPr>
                <w:rFonts w:ascii="Courier New" w:eastAsia="Courier New" w:hAnsi="Courier New" w:cs="Courier New"/>
                <w:b/>
                <w:color w:val="0000FF"/>
                <w:sz w:val="20"/>
                <w:szCs w:val="20"/>
                <w:highlight w:val="white"/>
              </w:rPr>
              <w:t>is</w:t>
            </w:r>
          </w:p>
          <w:p w14:paraId="58C085B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SIGNAL</w:t>
            </w:r>
            <w:r>
              <w:rPr>
                <w:rFonts w:ascii="Courier New" w:eastAsia="Courier New" w:hAnsi="Courier New" w:cs="Courier New"/>
                <w:sz w:val="20"/>
                <w:szCs w:val="20"/>
                <w:highlight w:val="white"/>
              </w:rPr>
              <w:t xml:space="preserve"> EN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r>
              <w:rPr>
                <w:rFonts w:ascii="Courier New" w:eastAsia="Courier New" w:hAnsi="Courier New" w:cs="Courier New"/>
                <w:b/>
                <w:color w:val="000080"/>
                <w:sz w:val="20"/>
                <w:szCs w:val="20"/>
                <w:highlight w:val="white"/>
              </w:rPr>
              <w:t>;</w:t>
            </w:r>
          </w:p>
          <w:p w14:paraId="6CD584D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66</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signal</w:t>
            </w:r>
            <w:r>
              <w:rPr>
                <w:rFonts w:ascii="Courier New" w:eastAsia="Courier New" w:hAnsi="Courier New" w:cs="Courier New"/>
                <w:sz w:val="20"/>
                <w:szCs w:val="20"/>
                <w:highlight w:val="white"/>
              </w:rPr>
              <w:t xml:space="preserve"> address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unsigned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5656B02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signal</w:t>
            </w:r>
            <w:r>
              <w:rPr>
                <w:rFonts w:ascii="Courier New" w:eastAsia="Courier New" w:hAnsi="Courier New" w:cs="Courier New"/>
                <w:sz w:val="20"/>
                <w:szCs w:val="20"/>
                <w:highlight w:val="white"/>
              </w:rPr>
              <w:t xml:space="preserve"> decoded_address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std_logic_vector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14:paraId="56B1C0D5"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7C3F895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69</w:t>
            </w:r>
            <w:r>
              <w:rPr>
                <w:rFonts w:ascii="Courier New" w:eastAsia="Courier New" w:hAnsi="Courier New" w:cs="Courier New"/>
                <w:sz w:val="20"/>
                <w:szCs w:val="20"/>
                <w:highlight w:val="white"/>
              </w:rPr>
              <w:t xml:space="preserve">  UUT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work</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test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arch</w:t>
            </w:r>
            <w:r>
              <w:rPr>
                <w:rFonts w:ascii="Courier New" w:eastAsia="Courier New" w:hAnsi="Courier New" w:cs="Courier New"/>
                <w:b/>
                <w:color w:val="000080"/>
                <w:sz w:val="20"/>
                <w:szCs w:val="20"/>
                <w:highlight w:val="white"/>
              </w:rPr>
              <w:t>)</w:t>
            </w:r>
          </w:p>
          <w:p w14:paraId="2C849FE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generic</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map</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n</w:t>
            </w:r>
            <w:r>
              <w:rPr>
                <w:rFonts w:ascii="Courier New" w:eastAsia="Courier New" w:hAnsi="Courier New" w:cs="Courier New"/>
                <w:b/>
                <w:color w:val="000080"/>
                <w:sz w:val="20"/>
                <w:szCs w:val="20"/>
                <w:highlight w:val="white"/>
              </w:rPr>
              <w:t>=&gt;</w:t>
            </w:r>
            <w:r>
              <w:rPr>
                <w:rFonts w:ascii="Courier New" w:eastAsia="Courier New" w:hAnsi="Courier New" w:cs="Courier New"/>
                <w:sz w:val="20"/>
                <w:szCs w:val="20"/>
                <w:highlight w:val="white"/>
              </w:rPr>
              <w:t>n</w:t>
            </w:r>
            <w:r>
              <w:rPr>
                <w:rFonts w:ascii="Courier New" w:eastAsia="Courier New" w:hAnsi="Courier New" w:cs="Courier New"/>
                <w:b/>
                <w:color w:val="000080"/>
                <w:sz w:val="20"/>
                <w:szCs w:val="20"/>
                <w:highlight w:val="white"/>
              </w:rPr>
              <w:t>)</w:t>
            </w:r>
          </w:p>
          <w:p w14:paraId="76F73DE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port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map</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060EB0B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72</w:t>
            </w:r>
            <w:r>
              <w:rPr>
                <w:rFonts w:ascii="Courier New" w:eastAsia="Courier New" w:hAnsi="Courier New" w:cs="Courier New"/>
                <w:sz w:val="20"/>
                <w:szCs w:val="20"/>
                <w:highlight w:val="white"/>
              </w:rPr>
              <w:t xml:space="preserve">              EN </w:t>
            </w:r>
            <w:r>
              <w:rPr>
                <w:rFonts w:ascii="Courier New" w:eastAsia="Courier New" w:hAnsi="Courier New" w:cs="Courier New"/>
                <w:b/>
                <w:color w:val="000080"/>
                <w:sz w:val="20"/>
                <w:szCs w:val="20"/>
                <w:highlight w:val="white"/>
              </w:rPr>
              <w:t>=&gt;</w:t>
            </w:r>
            <w:r>
              <w:rPr>
                <w:rFonts w:ascii="Courier New" w:eastAsia="Courier New" w:hAnsi="Courier New" w:cs="Courier New"/>
                <w:sz w:val="20"/>
                <w:szCs w:val="20"/>
                <w:highlight w:val="white"/>
              </w:rPr>
              <w:t xml:space="preserve"> EN</w:t>
            </w:r>
            <w:r>
              <w:rPr>
                <w:rFonts w:ascii="Courier New" w:eastAsia="Courier New" w:hAnsi="Courier New" w:cs="Courier New"/>
                <w:b/>
                <w:color w:val="000080"/>
                <w:sz w:val="20"/>
                <w:szCs w:val="20"/>
                <w:highlight w:val="white"/>
              </w:rPr>
              <w:t>,</w:t>
            </w:r>
          </w:p>
          <w:p w14:paraId="7C9E489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73</w:t>
            </w:r>
            <w:r>
              <w:rPr>
                <w:rFonts w:ascii="Courier New" w:eastAsia="Courier New" w:hAnsi="Courier New" w:cs="Courier New"/>
                <w:sz w:val="20"/>
                <w:szCs w:val="20"/>
                <w:highlight w:val="white"/>
              </w:rPr>
              <w:t xml:space="preserve">              address </w:t>
            </w:r>
            <w:r>
              <w:rPr>
                <w:rFonts w:ascii="Courier New" w:eastAsia="Courier New" w:hAnsi="Courier New" w:cs="Courier New"/>
                <w:b/>
                <w:color w:val="000080"/>
                <w:sz w:val="20"/>
                <w:szCs w:val="20"/>
                <w:highlight w:val="white"/>
              </w:rPr>
              <w:t>=&gt;</w:t>
            </w:r>
            <w:r>
              <w:rPr>
                <w:rFonts w:ascii="Courier New" w:eastAsia="Courier New" w:hAnsi="Courier New" w:cs="Courier New"/>
                <w:sz w:val="20"/>
                <w:szCs w:val="20"/>
                <w:highlight w:val="white"/>
              </w:rPr>
              <w:t xml:space="preserve"> address</w:t>
            </w:r>
            <w:r>
              <w:rPr>
                <w:rFonts w:ascii="Courier New" w:eastAsia="Courier New" w:hAnsi="Courier New" w:cs="Courier New"/>
                <w:b/>
                <w:color w:val="000080"/>
                <w:sz w:val="20"/>
                <w:szCs w:val="20"/>
                <w:highlight w:val="white"/>
              </w:rPr>
              <w:t>,</w:t>
            </w:r>
          </w:p>
          <w:p w14:paraId="5F5419E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74</w:t>
            </w:r>
            <w:r>
              <w:rPr>
                <w:rFonts w:ascii="Courier New" w:eastAsia="Courier New" w:hAnsi="Courier New" w:cs="Courier New"/>
                <w:sz w:val="20"/>
                <w:szCs w:val="20"/>
                <w:highlight w:val="white"/>
              </w:rPr>
              <w:t xml:space="preserve">              decoded_address </w:t>
            </w:r>
            <w:r>
              <w:rPr>
                <w:rFonts w:ascii="Courier New" w:eastAsia="Courier New" w:hAnsi="Courier New" w:cs="Courier New"/>
                <w:b/>
                <w:color w:val="000080"/>
                <w:sz w:val="20"/>
                <w:szCs w:val="20"/>
                <w:highlight w:val="white"/>
              </w:rPr>
              <w:t>=&gt;</w:t>
            </w:r>
            <w:r>
              <w:rPr>
                <w:rFonts w:ascii="Courier New" w:eastAsia="Courier New" w:hAnsi="Courier New" w:cs="Courier New"/>
                <w:sz w:val="20"/>
                <w:szCs w:val="20"/>
                <w:highlight w:val="white"/>
              </w:rPr>
              <w:t xml:space="preserve"> decoded_address</w:t>
            </w:r>
          </w:p>
          <w:p w14:paraId="3872AAB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lastRenderedPageBreak/>
              <w:t>75</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220C8C6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76</w:t>
            </w:r>
          </w:p>
          <w:p w14:paraId="5673BF75"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77</w:t>
            </w:r>
            <w:r>
              <w:rPr>
                <w:rFonts w:ascii="Courier New" w:eastAsia="Courier New" w:hAnsi="Courier New" w:cs="Courier New"/>
                <w:sz w:val="20"/>
                <w:szCs w:val="20"/>
                <w:highlight w:val="white"/>
              </w:rPr>
              <w:t xml:space="preserve">  stimuli</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is</w:t>
            </w:r>
          </w:p>
          <w:p w14:paraId="3184DC7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510BCAA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79</w:t>
            </w:r>
            <w:r>
              <w:rPr>
                <w:rFonts w:ascii="Courier New" w:eastAsia="Courier New" w:hAnsi="Courier New" w:cs="Courier New"/>
                <w:sz w:val="20"/>
                <w:szCs w:val="20"/>
                <w:highlight w:val="white"/>
              </w:rPr>
              <w:t xml:space="preserve">          EN </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after</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100</w:t>
            </w:r>
            <w:r>
              <w:rPr>
                <w:rFonts w:ascii="Courier New" w:eastAsia="Courier New" w:hAnsi="Courier New" w:cs="Courier New"/>
                <w:sz w:val="20"/>
                <w:szCs w:val="20"/>
                <w:highlight w:val="white"/>
              </w:rPr>
              <w:t xml:space="preserve"> ps</w:t>
            </w:r>
            <w:r>
              <w:rPr>
                <w:rFonts w:ascii="Courier New" w:eastAsia="Courier New" w:hAnsi="Courier New" w:cs="Courier New"/>
                <w:b/>
                <w:color w:val="000080"/>
                <w:sz w:val="20"/>
                <w:szCs w:val="20"/>
                <w:highlight w:val="white"/>
              </w:rPr>
              <w:t>;</w:t>
            </w:r>
          </w:p>
          <w:p w14:paraId="4C6B472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for</w:t>
            </w:r>
            <w:r>
              <w:rPr>
                <w:rFonts w:ascii="Courier New" w:eastAsia="Courier New" w:hAnsi="Courier New" w:cs="Courier New"/>
                <w:sz w:val="20"/>
                <w:szCs w:val="20"/>
                <w:highlight w:val="white"/>
              </w:rPr>
              <w:t xml:space="preserve"> i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integer</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range</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loop</w:t>
            </w:r>
            <w:r>
              <w:rPr>
                <w:rFonts w:ascii="Courier New" w:eastAsia="Courier New" w:hAnsi="Courier New" w:cs="Courier New"/>
                <w:sz w:val="20"/>
                <w:szCs w:val="20"/>
                <w:highlight w:val="white"/>
              </w:rPr>
              <w:t xml:space="preserve"> </w:t>
            </w:r>
          </w:p>
          <w:p w14:paraId="4A96A4F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81</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moglo je i bez "integer range", </w:t>
            </w:r>
          </w:p>
          <w:p w14:paraId="1043C89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82</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ovako se eksplicitno odredjuje tip promenljive i</w:t>
            </w:r>
          </w:p>
          <w:p w14:paraId="1372099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a da li je moglo "in address'range loop"? Ne! Jer bi onda bilo 3, 2, 1, i -- 0! </w:t>
            </w:r>
          </w:p>
          <w:p w14:paraId="18E5BD9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'range je opseg indeksa, ne opseg vrednosti bit vektora  </w:t>
            </w:r>
          </w:p>
          <w:p w14:paraId="40A63ED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85</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ali je moglo: </w:t>
            </w:r>
          </w:p>
          <w:p w14:paraId="44C6804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for i in decoded_address'range! samo sto bi islo unazad, </w:t>
            </w:r>
          </w:p>
          <w:p w14:paraId="0E34BF8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jer je definisan sa downto. Zato 'range_reverse atribut</w:t>
            </w:r>
          </w:p>
          <w:p w14:paraId="18A532D5"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wait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for</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100</w:t>
            </w:r>
            <w:r>
              <w:rPr>
                <w:rFonts w:ascii="Courier New" w:eastAsia="Courier New" w:hAnsi="Courier New" w:cs="Courier New"/>
                <w:sz w:val="20"/>
                <w:szCs w:val="20"/>
                <w:highlight w:val="white"/>
              </w:rPr>
              <w:t xml:space="preserve"> ps</w:t>
            </w:r>
            <w:r>
              <w:rPr>
                <w:rFonts w:ascii="Courier New" w:eastAsia="Courier New" w:hAnsi="Courier New" w:cs="Courier New"/>
                <w:b/>
                <w:color w:val="000080"/>
                <w:sz w:val="20"/>
                <w:szCs w:val="20"/>
                <w:highlight w:val="white"/>
              </w:rPr>
              <w:t>;</w:t>
            </w:r>
          </w:p>
          <w:p w14:paraId="149BC81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89</w:t>
            </w:r>
            <w:r>
              <w:rPr>
                <w:rFonts w:ascii="Courier New" w:eastAsia="Courier New" w:hAnsi="Courier New" w:cs="Courier New"/>
                <w:sz w:val="20"/>
                <w:szCs w:val="20"/>
                <w:highlight w:val="white"/>
              </w:rPr>
              <w:t xml:space="preserve">              address</w:t>
            </w:r>
            <w:r>
              <w:rPr>
                <w:rFonts w:ascii="Courier New" w:eastAsia="Courier New" w:hAnsi="Courier New" w:cs="Courier New"/>
                <w:b/>
                <w:color w:val="000080"/>
                <w:sz w:val="20"/>
                <w:szCs w:val="20"/>
                <w:highlight w:val="white"/>
              </w:rPr>
              <w:t>&lt;=</w:t>
            </w:r>
            <w:r>
              <w:rPr>
                <w:rFonts w:ascii="Courier New" w:eastAsia="Courier New" w:hAnsi="Courier New" w:cs="Courier New"/>
                <w:b/>
                <w:color w:val="0080FF"/>
                <w:sz w:val="20"/>
                <w:szCs w:val="20"/>
                <w:highlight w:val="white"/>
              </w:rPr>
              <w:t>to_unsigned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n</w:t>
            </w:r>
            <w:r>
              <w:rPr>
                <w:rFonts w:ascii="Courier New" w:eastAsia="Courier New" w:hAnsi="Courier New" w:cs="Courier New"/>
                <w:b/>
                <w:color w:val="000080"/>
                <w:sz w:val="20"/>
                <w:szCs w:val="20"/>
                <w:highlight w:val="white"/>
              </w:rPr>
              <w:t>);</w:t>
            </w:r>
            <w:r>
              <w:rPr>
                <w:rFonts w:ascii="Courier New" w:eastAsia="Courier New" w:hAnsi="Courier New" w:cs="Courier New"/>
                <w:color w:val="008000"/>
                <w:sz w:val="20"/>
                <w:szCs w:val="20"/>
                <w:highlight w:val="white"/>
              </w:rPr>
              <w:t xml:space="preserve">-- to_unsigned konvertuje int u std_logic_vector širine n </w:t>
            </w:r>
          </w:p>
          <w:p w14:paraId="37588C8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90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loop</w:t>
            </w:r>
            <w:r>
              <w:rPr>
                <w:rFonts w:ascii="Courier New" w:eastAsia="Courier New" w:hAnsi="Courier New" w:cs="Courier New"/>
                <w:b/>
                <w:color w:val="000080"/>
                <w:sz w:val="20"/>
                <w:szCs w:val="20"/>
                <w:highlight w:val="white"/>
              </w:rPr>
              <w:t>;</w:t>
            </w:r>
          </w:p>
          <w:p w14:paraId="5B13CCE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91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wait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for</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100</w:t>
            </w:r>
            <w:r>
              <w:rPr>
                <w:rFonts w:ascii="Courier New" w:eastAsia="Courier New" w:hAnsi="Courier New" w:cs="Courier New"/>
                <w:sz w:val="20"/>
                <w:szCs w:val="20"/>
                <w:highlight w:val="white"/>
              </w:rPr>
              <w:t xml:space="preserve"> ps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da bi se i poslednja vrednost zadržala pre nego što se ponovo vrati na EN&lt;='0'</w:t>
            </w:r>
          </w:p>
          <w:p w14:paraId="21A91DD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92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sz w:val="20"/>
                <w:szCs w:val="20"/>
                <w:highlight w:val="white"/>
              </w:rPr>
              <w:t xml:space="preserve"> stimuli</w:t>
            </w:r>
            <w:r>
              <w:rPr>
                <w:rFonts w:ascii="Courier New" w:eastAsia="Courier New" w:hAnsi="Courier New" w:cs="Courier New"/>
                <w:b/>
                <w:color w:val="000080"/>
                <w:sz w:val="20"/>
                <w:szCs w:val="20"/>
                <w:highlight w:val="white"/>
              </w:rPr>
              <w:t>;</w:t>
            </w:r>
          </w:p>
          <w:p w14:paraId="6FEAFCCC" w14:textId="77777777" w:rsidR="00DD63D3" w:rsidRDefault="00C02F15">
            <w:pPr>
              <w:widowControl w:val="0"/>
              <w:shd w:val="clear" w:color="auto" w:fill="FFFFFF"/>
              <w:rPr>
                <w:rFonts w:ascii="Courier New" w:eastAsia="Courier New" w:hAnsi="Courier New" w:cs="Courier New"/>
                <w:b/>
                <w:color w:val="000080"/>
                <w:sz w:val="20"/>
                <w:szCs w:val="20"/>
                <w:highlight w:val="white"/>
              </w:rPr>
            </w:pPr>
            <w:r>
              <w:rPr>
                <w:rFonts w:ascii="Courier New" w:eastAsia="Courier New" w:hAnsi="Courier New" w:cs="Courier New"/>
                <w:color w:val="FF8000"/>
                <w:sz w:val="20"/>
                <w:szCs w:val="20"/>
                <w:highlight w:val="white"/>
              </w:rPr>
              <w:t>93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test_tb_arch</w:t>
            </w:r>
            <w:r>
              <w:rPr>
                <w:rFonts w:ascii="Courier New" w:eastAsia="Courier New" w:hAnsi="Courier New" w:cs="Courier New"/>
                <w:b/>
                <w:color w:val="000080"/>
                <w:sz w:val="20"/>
                <w:szCs w:val="20"/>
                <w:highlight w:val="white"/>
              </w:rPr>
              <w:t>;</w:t>
            </w:r>
          </w:p>
        </w:tc>
      </w:tr>
      <w:tr w:rsidR="00DD63D3" w14:paraId="16F7BED5" w14:textId="77777777" w:rsidTr="73E3B435">
        <w:tc>
          <w:tcPr>
            <w:tcW w:w="9570" w:type="dxa"/>
            <w:shd w:val="clear" w:color="auto" w:fill="auto"/>
            <w:tcMar>
              <w:top w:w="100" w:type="dxa"/>
              <w:left w:w="100" w:type="dxa"/>
              <w:bottom w:w="100" w:type="dxa"/>
              <w:right w:w="100" w:type="dxa"/>
            </w:tcMar>
          </w:tcPr>
          <w:p w14:paraId="71F1B53B" w14:textId="3DF1A0AA" w:rsidR="00DD63D3" w:rsidRDefault="5064F24F" w:rsidP="5064F24F">
            <w:pPr>
              <w:widowControl w:val="0"/>
              <w:pBdr>
                <w:top w:val="nil"/>
                <w:left w:val="nil"/>
                <w:bottom w:val="nil"/>
                <w:right w:val="nil"/>
                <w:between w:val="nil"/>
              </w:pBdr>
              <w:rPr>
                <w:rFonts w:ascii="Arial" w:eastAsia="Arial" w:hAnsi="Arial" w:cs="Arial"/>
                <w:highlight w:val="white"/>
              </w:rPr>
            </w:pPr>
            <w:r w:rsidRPr="5064F24F">
              <w:rPr>
                <w:rFonts w:ascii="Arial" w:eastAsia="Arial" w:hAnsi="Arial" w:cs="Arial"/>
                <w:highlight w:val="white"/>
              </w:rPr>
              <w:lastRenderedPageBreak/>
              <w:t>Адресни декодер декодира податак на улазу у</w:t>
            </w:r>
            <w:r w:rsidR="00C02F15" w:rsidRPr="5064F24F">
              <w:rPr>
                <w:rFonts w:ascii="Arial" w:eastAsia="Arial" w:hAnsi="Arial" w:cs="Arial"/>
                <w:highlight w:val="white"/>
              </w:rPr>
              <w:t xml:space="preserve"> “hotbit” </w:t>
            </w:r>
            <w:r w:rsidRPr="5064F24F">
              <w:rPr>
                <w:rFonts w:ascii="Arial" w:eastAsia="Arial" w:hAnsi="Arial" w:cs="Arial"/>
                <w:highlight w:val="white"/>
              </w:rPr>
              <w:t>код на излазу - само један од</w:t>
            </w:r>
            <w:r w:rsidR="00C02F15" w:rsidRPr="5064F24F">
              <w:rPr>
                <w:rFonts w:ascii="Arial" w:eastAsia="Arial" w:hAnsi="Arial" w:cs="Arial"/>
                <w:highlight w:val="white"/>
              </w:rPr>
              <w:t xml:space="preserve"> 2^n </w:t>
            </w:r>
            <w:r w:rsidRPr="5064F24F">
              <w:rPr>
                <w:rFonts w:ascii="Arial" w:eastAsia="Arial" w:hAnsi="Arial" w:cs="Arial"/>
                <w:highlight w:val="white"/>
              </w:rPr>
              <w:t>излаза је активан. Како је по тексту задатка активни ниво низак (= 0), сви излази осим једног ће бити 1. Ако је</w:t>
            </w:r>
            <w:r w:rsidR="00C02F15" w:rsidRPr="5064F24F">
              <w:rPr>
                <w:rFonts w:ascii="Arial" w:eastAsia="Arial" w:hAnsi="Arial" w:cs="Arial"/>
                <w:highlight w:val="white"/>
              </w:rPr>
              <w:t xml:space="preserve"> EN </w:t>
            </w:r>
            <w:r w:rsidRPr="5064F24F">
              <w:rPr>
                <w:rFonts w:ascii="Arial" w:eastAsia="Arial" w:hAnsi="Arial" w:cs="Arial"/>
                <w:highlight w:val="white"/>
              </w:rPr>
              <w:t>неактиван (= 0), сви излази су неактивни (= 1).</w:t>
            </w:r>
          </w:p>
          <w:p w14:paraId="2F967B24" w14:textId="7C41D0B3" w:rsidR="00DD63D3" w:rsidRDefault="00DD63D3" w:rsidP="5064F24F">
            <w:pPr>
              <w:widowControl w:val="0"/>
              <w:pBdr>
                <w:top w:val="nil"/>
                <w:left w:val="nil"/>
                <w:bottom w:val="nil"/>
                <w:right w:val="nil"/>
                <w:between w:val="nil"/>
              </w:pBdr>
              <w:rPr>
                <w:rFonts w:ascii="Arial" w:eastAsia="Arial" w:hAnsi="Arial" w:cs="Arial"/>
                <w:highlight w:val="white"/>
              </w:rPr>
            </w:pPr>
          </w:p>
          <w:p w14:paraId="3AFEE42D" w14:textId="42845BFE" w:rsidR="00DD63D3" w:rsidRDefault="5064F24F">
            <w:pPr>
              <w:widowControl w:val="0"/>
              <w:pBdr>
                <w:top w:val="nil"/>
                <w:left w:val="nil"/>
                <w:bottom w:val="nil"/>
                <w:right w:val="nil"/>
                <w:between w:val="nil"/>
              </w:pBdr>
              <w:rPr>
                <w:rFonts w:ascii="Arial" w:eastAsia="Arial" w:hAnsi="Arial" w:cs="Arial"/>
                <w:highlight w:val="white"/>
              </w:rPr>
            </w:pPr>
            <w:r w:rsidRPr="5064F24F">
              <w:rPr>
                <w:rFonts w:ascii="Arial" w:eastAsia="Arial" w:hAnsi="Arial" w:cs="Arial"/>
                <w:highlight w:val="white"/>
              </w:rPr>
              <w:t>Питања</w:t>
            </w:r>
          </w:p>
          <w:p w14:paraId="5F8472DB" w14:textId="3236AAA1" w:rsidR="00DD63D3" w:rsidRDefault="5064F24F">
            <w:pPr>
              <w:widowControl w:val="0"/>
              <w:pBdr>
                <w:top w:val="nil"/>
                <w:left w:val="nil"/>
                <w:bottom w:val="nil"/>
                <w:right w:val="nil"/>
                <w:between w:val="nil"/>
              </w:pBdr>
              <w:ind w:left="720"/>
              <w:rPr>
                <w:rFonts w:ascii="Arial" w:eastAsia="Arial" w:hAnsi="Arial" w:cs="Arial"/>
                <w:highlight w:val="white"/>
              </w:rPr>
            </w:pPr>
            <w:r w:rsidRPr="5064F24F">
              <w:rPr>
                <w:rFonts w:ascii="Arial" w:eastAsia="Arial" w:hAnsi="Arial" w:cs="Arial"/>
                <w:highlight w:val="white"/>
              </w:rPr>
              <w:t xml:space="preserve">Да ли је могуће да се процес активира а да је </w:t>
            </w:r>
            <w:r w:rsidR="00C02F15" w:rsidRPr="5064F24F">
              <w:rPr>
                <w:rFonts w:ascii="Arial" w:eastAsia="Arial" w:hAnsi="Arial" w:cs="Arial"/>
                <w:highlight w:val="white"/>
              </w:rPr>
              <w:t xml:space="preserve">EN=0? </w:t>
            </w:r>
            <w:r w:rsidRPr="5064F24F">
              <w:rPr>
                <w:rFonts w:ascii="Arial" w:eastAsia="Arial" w:hAnsi="Arial" w:cs="Arial"/>
                <w:highlight w:val="white"/>
              </w:rPr>
              <w:t>Шта се тада дешава?</w:t>
            </w:r>
          </w:p>
          <w:p w14:paraId="77371399" w14:textId="093631D1" w:rsidR="00DD63D3" w:rsidRDefault="5064F24F">
            <w:pPr>
              <w:widowControl w:val="0"/>
              <w:pBdr>
                <w:top w:val="nil"/>
                <w:left w:val="nil"/>
                <w:bottom w:val="nil"/>
                <w:right w:val="nil"/>
                <w:between w:val="nil"/>
              </w:pBdr>
              <w:ind w:left="720"/>
              <w:rPr>
                <w:rFonts w:ascii="Arial" w:eastAsia="Arial" w:hAnsi="Arial" w:cs="Arial"/>
                <w:highlight w:val="white"/>
              </w:rPr>
            </w:pPr>
            <w:r w:rsidRPr="73E3B435">
              <w:rPr>
                <w:rFonts w:ascii="Arial" w:eastAsia="Arial" w:hAnsi="Arial" w:cs="Arial"/>
                <w:highlight w:val="white"/>
              </w:rPr>
              <w:t xml:space="preserve">Да ли је овако написан </w:t>
            </w:r>
            <w:del w:id="17" w:author="Oliver M. Vojinovic" w:date="2020-04-27T16:00:00Z">
              <w:r w:rsidRPr="73E3B435" w:rsidDel="5064F24F">
                <w:rPr>
                  <w:rFonts w:ascii="Arial" w:eastAsia="Arial" w:hAnsi="Arial" w:cs="Arial"/>
                  <w:highlight w:val="white"/>
                </w:rPr>
                <w:delText xml:space="preserve">тестбенцх </w:delText>
              </w:r>
            </w:del>
            <w:ins w:id="18" w:author="Oliver M. Vojinovic" w:date="2020-04-27T16:00:00Z">
              <w:r w:rsidR="61D354C1" w:rsidRPr="73E3B435">
                <w:rPr>
                  <w:rFonts w:ascii="Arial" w:eastAsia="Arial" w:hAnsi="Arial" w:cs="Arial"/>
                  <w:highlight w:val="white"/>
                </w:rPr>
                <w:t xml:space="preserve">testbench </w:t>
              </w:r>
            </w:ins>
            <w:r w:rsidRPr="73E3B435">
              <w:rPr>
                <w:rFonts w:ascii="Arial" w:eastAsia="Arial" w:hAnsi="Arial" w:cs="Arial"/>
                <w:highlight w:val="white"/>
              </w:rPr>
              <w:t>тестира све могуће вредности?</w:t>
            </w:r>
          </w:p>
        </w:tc>
      </w:tr>
    </w:tbl>
    <w:p w14:paraId="3960BABC" w14:textId="77777777" w:rsidR="00DD63D3" w:rsidRDefault="00DD63D3">
      <w:pPr>
        <w:rPr>
          <w:rFonts w:ascii="Arial" w:eastAsia="Arial" w:hAnsi="Arial" w:cs="Arial"/>
          <w:highlight w:val="white"/>
        </w:rPr>
      </w:pPr>
    </w:p>
    <w:p w14:paraId="4EE89177" w14:textId="21E96E74" w:rsidR="00DD63D3" w:rsidRDefault="5064F24F">
      <w:pPr>
        <w:rPr>
          <w:rFonts w:ascii="Arial" w:eastAsia="Arial" w:hAnsi="Arial" w:cs="Arial"/>
          <w:highlight w:val="white"/>
        </w:rPr>
      </w:pPr>
      <w:r w:rsidRPr="5064F24F">
        <w:rPr>
          <w:rFonts w:ascii="Arial" w:eastAsia="Arial" w:hAnsi="Arial" w:cs="Arial"/>
          <w:highlight w:val="white"/>
        </w:rPr>
        <w:t>У претходним примерима је приказано како конвертовати податке из целобројних у вишебитне типове и обрнуто. Преглед конверзија између нумеричких и типова вишебитних података је дат на</w:t>
      </w:r>
      <w:r w:rsidR="00C02F15" w:rsidRPr="5064F24F">
        <w:rPr>
          <w:rFonts w:ascii="Arial" w:eastAsia="Arial" w:hAnsi="Arial" w:cs="Arial"/>
          <w:highlight w:val="white"/>
        </w:rPr>
        <w:t xml:space="preserve"> </w:t>
      </w:r>
      <w:r w:rsidR="3FBFF0DB" w:rsidRPr="5064F24F">
        <w:rPr>
          <w:rFonts w:ascii="Arial" w:eastAsia="Arial" w:hAnsi="Arial" w:cs="Arial"/>
          <w:color w:val="1155CC"/>
          <w:highlight w:val="white"/>
          <w:u w:val="single"/>
        </w:rPr>
        <w:t>слици</w:t>
      </w:r>
      <w:r w:rsidR="00C02F15" w:rsidRPr="5064F24F">
        <w:rPr>
          <w:rFonts w:ascii="Arial" w:eastAsia="Arial" w:hAnsi="Arial" w:cs="Arial"/>
          <w:color w:val="1155CC"/>
          <w:highlight w:val="white"/>
          <w:u w:val="single"/>
        </w:rPr>
        <w:t xml:space="preserve"> 7</w:t>
      </w:r>
      <w:r w:rsidR="00C02F15" w:rsidRPr="5064F24F">
        <w:rPr>
          <w:rFonts w:ascii="Arial" w:eastAsia="Arial" w:hAnsi="Arial" w:cs="Arial"/>
          <w:highlight w:val="white"/>
        </w:rPr>
        <w:t>.</w:t>
      </w:r>
    </w:p>
    <w:p w14:paraId="4B2173E5" w14:textId="77777777" w:rsidR="00DD63D3" w:rsidRDefault="00C02F15">
      <w:pPr>
        <w:jc w:val="center"/>
        <w:rPr>
          <w:rFonts w:ascii="Arial" w:eastAsia="Arial" w:hAnsi="Arial" w:cs="Arial"/>
          <w:highlight w:val="white"/>
        </w:rPr>
      </w:pPr>
      <w:r>
        <w:rPr>
          <w:rFonts w:ascii="Arial" w:eastAsia="Arial" w:hAnsi="Arial" w:cs="Arial"/>
          <w:noProof/>
          <w:highlight w:val="white"/>
        </w:rPr>
        <w:lastRenderedPageBreak/>
        <w:drawing>
          <wp:inline distT="114300" distB="114300" distL="114300" distR="114300" wp14:anchorId="516B8B98" wp14:editId="25D73A0F">
            <wp:extent cx="3890963" cy="436973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890963" cy="4369733"/>
                    </a:xfrm>
                    <a:prstGeom prst="rect">
                      <a:avLst/>
                    </a:prstGeom>
                    <a:ln/>
                  </pic:spPr>
                </pic:pic>
              </a:graphicData>
            </a:graphic>
          </wp:inline>
        </w:drawing>
      </w:r>
    </w:p>
    <w:p w14:paraId="5D680715" w14:textId="77777777" w:rsidR="00DD63D3" w:rsidRDefault="00C02F15">
      <w:pPr>
        <w:jc w:val="center"/>
        <w:rPr>
          <w:rFonts w:ascii="Arial" w:eastAsia="Arial" w:hAnsi="Arial" w:cs="Arial"/>
          <w:highlight w:val="white"/>
        </w:rPr>
      </w:pPr>
      <w:bookmarkStart w:id="19" w:name="kix.eo40pkdmb85" w:colFirst="0" w:colLast="0"/>
      <w:bookmarkEnd w:id="19"/>
      <w:r>
        <w:rPr>
          <w:rFonts w:ascii="Arial" w:eastAsia="Arial" w:hAnsi="Arial" w:cs="Arial"/>
          <w:i/>
          <w:color w:val="444499"/>
          <w:sz w:val="20"/>
          <w:szCs w:val="20"/>
        </w:rPr>
        <w:t>Слика 7. Начини за конверзију између нумеричких и вишебитних типова</w:t>
      </w:r>
    </w:p>
    <w:p w14:paraId="7AE4AA3C" w14:textId="1B87DDE6" w:rsidR="00DD63D3" w:rsidRDefault="00C02F15">
      <w:pPr>
        <w:pStyle w:val="Heading1"/>
      </w:pPr>
      <w:bookmarkStart w:id="20" w:name="_u5u9cs2rpo6s"/>
      <w:bookmarkEnd w:id="20"/>
      <w:r>
        <w:t xml:space="preserve">Generate </w:t>
      </w:r>
      <w:r w:rsidR="0F82D1D8">
        <w:t>Клаузула</w:t>
      </w:r>
    </w:p>
    <w:p w14:paraId="2C079CF6" w14:textId="13D915D5" w:rsidR="00DD63D3" w:rsidRDefault="00C02F15" w:rsidP="5064F24F">
      <w:pPr>
        <w:spacing w:before="120"/>
        <w:ind w:firstLine="397"/>
        <w:jc w:val="both"/>
        <w:rPr>
          <w:rFonts w:ascii="Arial" w:eastAsia="Arial" w:hAnsi="Arial" w:cs="Arial"/>
          <w:sz w:val="24"/>
          <w:szCs w:val="24"/>
        </w:rPr>
      </w:pPr>
      <w:r w:rsidRPr="5064F24F">
        <w:rPr>
          <w:rFonts w:ascii="Arial" w:eastAsia="Arial" w:hAnsi="Arial" w:cs="Arial"/>
          <w:sz w:val="24"/>
          <w:szCs w:val="24"/>
        </w:rPr>
        <w:t xml:space="preserve">GENERATE </w:t>
      </w:r>
      <w:r w:rsidR="5064F24F" w:rsidRPr="5064F24F">
        <w:rPr>
          <w:rFonts w:ascii="Arial" w:eastAsia="Arial" w:hAnsi="Arial" w:cs="Arial"/>
          <w:sz w:val="24"/>
          <w:szCs w:val="24"/>
        </w:rPr>
        <w:t xml:space="preserve">је конкурентна клаузула која омогућава мултиплицирање инстанци комонената. Уколико треба да се напише више инстанци компонената, које се повезују на исти или сличанначин, да се не би „ручно“ понављале инстанце (што је склоно грешкама), може се послужити генерате клаузулом. </w:t>
      </w:r>
    </w:p>
    <w:p w14:paraId="0A912AE8" w14:textId="2F121F3C" w:rsidR="00DD63D3" w:rsidRDefault="5064F24F" w:rsidP="5064F24F">
      <w:pPr>
        <w:spacing w:before="120"/>
        <w:ind w:firstLine="397"/>
        <w:jc w:val="both"/>
        <w:rPr>
          <w:rFonts w:ascii="Arial" w:eastAsia="Arial" w:hAnsi="Arial" w:cs="Arial"/>
          <w:highlight w:val="white"/>
        </w:rPr>
      </w:pPr>
      <w:r w:rsidRPr="5064F24F">
        <w:rPr>
          <w:rFonts w:ascii="Arial" w:eastAsia="Arial" w:hAnsi="Arial" w:cs="Arial"/>
          <w:sz w:val="24"/>
          <w:szCs w:val="24"/>
        </w:rPr>
        <w:t xml:space="preserve">Постоје </w:t>
      </w:r>
      <w:r w:rsidRPr="5064F24F">
        <w:rPr>
          <w:rFonts w:ascii="Arial" w:eastAsia="Arial" w:hAnsi="Arial" w:cs="Arial"/>
          <w:b/>
          <w:bCs/>
          <w:sz w:val="24"/>
          <w:szCs w:val="24"/>
        </w:rPr>
        <w:t xml:space="preserve">3 типа </w:t>
      </w:r>
      <w:r w:rsidR="3B6E57AD" w:rsidRPr="5064F24F">
        <w:rPr>
          <w:rFonts w:ascii="Arial" w:eastAsia="Arial" w:hAnsi="Arial" w:cs="Arial"/>
          <w:b/>
          <w:bCs/>
          <w:sz w:val="24"/>
          <w:szCs w:val="24"/>
        </w:rPr>
        <w:t>generate</w:t>
      </w:r>
      <w:r w:rsidRPr="5064F24F">
        <w:rPr>
          <w:rFonts w:ascii="Arial" w:eastAsia="Arial" w:hAnsi="Arial" w:cs="Arial"/>
          <w:b/>
          <w:bCs/>
          <w:sz w:val="24"/>
          <w:szCs w:val="24"/>
        </w:rPr>
        <w:t xml:space="preserve"> клаузуле</w:t>
      </w:r>
      <w:r w:rsidR="00C02F15" w:rsidRPr="5064F24F">
        <w:rPr>
          <w:rFonts w:ascii="Arial" w:eastAsia="Arial" w:hAnsi="Arial" w:cs="Arial"/>
          <w:highlight w:val="white"/>
        </w:rPr>
        <w:t xml:space="preserve">: if-generate, case-generate i for-generate. </w:t>
      </w:r>
      <w:r w:rsidRPr="5064F24F">
        <w:rPr>
          <w:rFonts w:ascii="Arial" w:eastAsia="Arial" w:hAnsi="Arial" w:cs="Arial"/>
          <w:highlight w:val="white"/>
        </w:rPr>
        <w:t>Ми ћемо обрадити све три клаузуле.</w:t>
      </w:r>
    </w:p>
    <w:p w14:paraId="7E27B6D5" w14:textId="2B453FFD" w:rsidR="00DD63D3" w:rsidRDefault="00C02F15">
      <w:pPr>
        <w:pStyle w:val="Heading2"/>
      </w:pPr>
      <w:bookmarkStart w:id="21" w:name="_pjgkvqyw0sgr"/>
      <w:bookmarkEnd w:id="21"/>
      <w:r>
        <w:t>FOR-GENERATE</w:t>
      </w:r>
      <w:ins w:id="22" w:author="Filip Markovic" w:date="2021-05-24T15:22:00Z">
        <w:r w:rsidR="4A4ADEF4">
          <w:t xml:space="preserve"> </w:t>
        </w:r>
      </w:ins>
      <w:ins w:id="23" w:author="Filip Markovic" w:date="2021-05-24T15:25:00Z">
        <w:r>
          <w:tab/>
        </w:r>
        <w:r>
          <w:tab/>
        </w:r>
      </w:ins>
    </w:p>
    <w:p w14:paraId="549E0C91" w14:textId="77777777" w:rsidR="00DD63D3" w:rsidRDefault="00DD63D3">
      <w:pPr>
        <w:rPr>
          <w:rFonts w:ascii="Arial" w:eastAsia="Arial" w:hAnsi="Arial" w:cs="Arial"/>
          <w:highlight w:val="white"/>
        </w:rPr>
      </w:pPr>
    </w:p>
    <w:p w14:paraId="4E5509B1" w14:textId="025372E4" w:rsidR="00DD63D3" w:rsidRDefault="5064F24F">
      <w:pPr>
        <w:rPr>
          <w:rFonts w:ascii="Arial" w:eastAsia="Arial" w:hAnsi="Arial" w:cs="Arial"/>
          <w:highlight w:val="white"/>
        </w:rPr>
      </w:pPr>
      <w:r w:rsidRPr="5064F24F">
        <w:rPr>
          <w:rFonts w:ascii="Arial" w:eastAsia="Arial" w:hAnsi="Arial" w:cs="Arial"/>
          <w:highlight w:val="white"/>
        </w:rPr>
        <w:t>Изглед</w:t>
      </w:r>
      <w:r w:rsidR="00C02F15" w:rsidRPr="5064F24F">
        <w:rPr>
          <w:rFonts w:ascii="Arial" w:eastAsia="Arial" w:hAnsi="Arial" w:cs="Arial"/>
          <w:highlight w:val="white"/>
        </w:rPr>
        <w:t xml:space="preserve"> FOR-GENERATE </w:t>
      </w:r>
      <w:r w:rsidRPr="5064F24F">
        <w:rPr>
          <w:rFonts w:ascii="Arial" w:eastAsia="Arial" w:hAnsi="Arial" w:cs="Arial"/>
          <w:highlight w:val="white"/>
        </w:rPr>
        <w:t>клаузуле дат је у наставку.</w:t>
      </w:r>
    </w:p>
    <w:p w14:paraId="2F619E2C" w14:textId="77777777" w:rsidR="00DD63D3" w:rsidRDefault="00DD63D3">
      <w:pPr>
        <w:rPr>
          <w:rFonts w:ascii="Arial" w:eastAsia="Arial" w:hAnsi="Arial" w:cs="Arial"/>
          <w:highlight w:val="white"/>
        </w:rPr>
      </w:pP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D63D3" w14:paraId="55FA0449" w14:textId="77777777" w:rsidTr="655435B9">
        <w:tc>
          <w:tcPr>
            <w:tcW w:w="9360" w:type="dxa"/>
            <w:shd w:val="clear" w:color="auto" w:fill="auto"/>
            <w:tcMar>
              <w:top w:w="100" w:type="dxa"/>
              <w:left w:w="100" w:type="dxa"/>
              <w:bottom w:w="100" w:type="dxa"/>
              <w:right w:w="100" w:type="dxa"/>
            </w:tcMar>
          </w:tcPr>
          <w:p w14:paraId="4EFDD3C7" w14:textId="77777777" w:rsidR="00DD63D3" w:rsidRDefault="00C02F15">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labela</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FOR</w:t>
            </w:r>
            <w:r>
              <w:rPr>
                <w:rFonts w:ascii="Courier New" w:eastAsia="Courier New" w:hAnsi="Courier New" w:cs="Courier New"/>
                <w:sz w:val="20"/>
                <w:szCs w:val="20"/>
                <w:highlight w:val="white"/>
              </w:rPr>
              <w:t xml:space="preserve"> generate_parametar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diskretni_opseg </w:t>
            </w:r>
            <w:r>
              <w:rPr>
                <w:rFonts w:ascii="Courier New" w:eastAsia="Courier New" w:hAnsi="Courier New" w:cs="Courier New"/>
                <w:b/>
                <w:color w:val="0000FF"/>
                <w:sz w:val="20"/>
                <w:szCs w:val="20"/>
                <w:highlight w:val="white"/>
              </w:rPr>
              <w:t>GENERATE</w:t>
            </w:r>
          </w:p>
          <w:p w14:paraId="7AB2524E" w14:textId="77777777" w:rsidR="00DD63D3" w:rsidRDefault="00C02F15">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blok lokalnih deklaracija</w:t>
            </w:r>
          </w:p>
          <w:p w14:paraId="260C7273" w14:textId="77777777" w:rsidR="00DD63D3" w:rsidRDefault="00C02F15">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r>
              <w:rPr>
                <w:rFonts w:ascii="Courier New" w:eastAsia="Courier New" w:hAnsi="Courier New" w:cs="Courier New"/>
                <w:b/>
                <w:color w:val="000080"/>
                <w:sz w:val="20"/>
                <w:szCs w:val="20"/>
                <w:highlight w:val="white"/>
              </w:rPr>
              <w:t>]</w:t>
            </w:r>
          </w:p>
          <w:p w14:paraId="468F5FD9" w14:textId="77777777" w:rsidR="00DD63D3" w:rsidRDefault="00C02F15">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w:t>
            </w:r>
            <w:r>
              <w:rPr>
                <w:rFonts w:ascii="Courier New" w:eastAsia="Courier New" w:hAnsi="Courier New" w:cs="Courier New"/>
                <w:sz w:val="20"/>
                <w:szCs w:val="20"/>
                <w:highlight w:val="white"/>
              </w:rPr>
              <w:t xml:space="preserve">       konkurentne klauzule</w:t>
            </w:r>
          </w:p>
          <w:p w14:paraId="055CD8E9"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GENERATE</w:t>
            </w:r>
            <w:r>
              <w:rPr>
                <w:rFonts w:ascii="Courier New" w:eastAsia="Courier New" w:hAnsi="Courier New" w:cs="Courier New"/>
                <w:sz w:val="20"/>
                <w:szCs w:val="20"/>
                <w:highlight w:val="white"/>
              </w:rPr>
              <w:t xml:space="preserve"> [labela]</w:t>
            </w:r>
            <w:r>
              <w:rPr>
                <w:rFonts w:ascii="Courier New" w:eastAsia="Courier New" w:hAnsi="Courier New" w:cs="Courier New"/>
                <w:b/>
                <w:color w:val="000080"/>
                <w:sz w:val="20"/>
                <w:szCs w:val="20"/>
                <w:highlight w:val="white"/>
              </w:rPr>
              <w:t>;</w:t>
            </w:r>
          </w:p>
        </w:tc>
      </w:tr>
      <w:tr w:rsidR="00DD63D3" w14:paraId="102F5C3D" w14:textId="77777777" w:rsidTr="655435B9">
        <w:tc>
          <w:tcPr>
            <w:tcW w:w="9360" w:type="dxa"/>
            <w:shd w:val="clear" w:color="auto" w:fill="auto"/>
            <w:tcMar>
              <w:top w:w="100" w:type="dxa"/>
              <w:left w:w="100" w:type="dxa"/>
              <w:bottom w:w="100" w:type="dxa"/>
              <w:right w:w="100" w:type="dxa"/>
            </w:tcMar>
          </w:tcPr>
          <w:p w14:paraId="738353B6" w14:textId="6D8FBEDA" w:rsidR="00DD63D3" w:rsidRDefault="5064F24F" w:rsidP="655435B9">
            <w:pPr>
              <w:jc w:val="both"/>
              <w:rPr>
                <w:rFonts w:ascii="Arial" w:eastAsia="Arial" w:hAnsi="Arial" w:cs="Arial"/>
                <w:highlight w:val="white"/>
              </w:rPr>
            </w:pPr>
            <w:r w:rsidRPr="655435B9">
              <w:rPr>
                <w:rFonts w:ascii="Arial" w:eastAsia="Arial" w:hAnsi="Arial" w:cs="Arial"/>
                <w:highlight w:val="white"/>
              </w:rPr>
              <w:lastRenderedPageBreak/>
              <w:t xml:space="preserve">Ефекат </w:t>
            </w:r>
            <w:r w:rsidR="00C02F15" w:rsidRPr="655435B9">
              <w:rPr>
                <w:rFonts w:ascii="Arial" w:eastAsia="Arial" w:hAnsi="Arial" w:cs="Arial"/>
                <w:highlight w:val="white"/>
              </w:rPr>
              <w:t xml:space="preserve">for-generate: </w:t>
            </w:r>
            <w:r w:rsidRPr="655435B9">
              <w:rPr>
                <w:rFonts w:ascii="Arial" w:eastAsia="Arial" w:hAnsi="Arial" w:cs="Arial"/>
                <w:highlight w:val="white"/>
              </w:rPr>
              <w:t>За сваку вредност генерате параметра из дискретног опсега, генерише се по једна копија блока конкурентних клаузула и блока локалних декларација. Вредност генерате параметра је константна у једној копији. Локалне декларације могу да садрже све што и декларативни део архитектуре, и видљиве су само у једној копији.</w:t>
            </w:r>
          </w:p>
        </w:tc>
      </w:tr>
    </w:tbl>
    <w:p w14:paraId="03F25207" w14:textId="77777777" w:rsidR="00DD63D3" w:rsidRDefault="00DD63D3">
      <w:pPr>
        <w:rPr>
          <w:rFonts w:ascii="Arial" w:eastAsia="Arial" w:hAnsi="Arial" w:cs="Arial"/>
          <w:highlight w:val="white"/>
        </w:rPr>
      </w:pPr>
    </w:p>
    <w:p w14:paraId="02417D0F" w14:textId="080F7963" w:rsidR="00DD63D3" w:rsidRDefault="5064F24F">
      <w:pPr>
        <w:jc w:val="both"/>
        <w:rPr>
          <w:rFonts w:ascii="Arial" w:eastAsia="Arial" w:hAnsi="Arial" w:cs="Arial"/>
          <w:highlight w:val="white"/>
        </w:rPr>
      </w:pPr>
      <w:r w:rsidRPr="5064F24F">
        <w:rPr>
          <w:rFonts w:ascii="Arial" w:eastAsia="Arial" w:hAnsi="Arial" w:cs="Arial"/>
          <w:highlight w:val="white"/>
        </w:rPr>
        <w:t>У телу</w:t>
      </w:r>
      <w:r w:rsidR="00C02F15" w:rsidRPr="5064F24F">
        <w:rPr>
          <w:rFonts w:ascii="Arial" w:eastAsia="Arial" w:hAnsi="Arial" w:cs="Arial"/>
          <w:highlight w:val="white"/>
        </w:rPr>
        <w:t xml:space="preserve"> for-generate </w:t>
      </w:r>
      <w:r w:rsidRPr="5064F24F">
        <w:rPr>
          <w:rFonts w:ascii="Arial" w:eastAsia="Arial" w:hAnsi="Arial" w:cs="Arial"/>
          <w:highlight w:val="white"/>
        </w:rPr>
        <w:t>се могу наћи било које конкурентне клаузуле (процеси, инстанце компонената, кокурентне доделе сигналима, друге генерате клаузуле). Ова клаузула омогућава итеративну репликацију конкурентних клаузула које су наведене унутар тела</w:t>
      </w:r>
      <w:r w:rsidR="00C02F15" w:rsidRPr="5064F24F">
        <w:rPr>
          <w:rFonts w:ascii="Arial" w:eastAsia="Arial" w:hAnsi="Arial" w:cs="Arial"/>
          <w:highlight w:val="white"/>
        </w:rPr>
        <w:t xml:space="preserve"> FOR-GENERATE. </w:t>
      </w:r>
    </w:p>
    <w:p w14:paraId="256769DD" w14:textId="77777777" w:rsidR="00DD63D3" w:rsidRDefault="00DD63D3">
      <w:pPr>
        <w:rPr>
          <w:rFonts w:ascii="Arial" w:eastAsia="Arial" w:hAnsi="Arial" w:cs="Arial"/>
          <w:highlight w:val="white"/>
        </w:rPr>
      </w:pPr>
    </w:p>
    <w:p w14:paraId="0B550CB9" w14:textId="571781F7" w:rsidR="00DD63D3" w:rsidRDefault="5064F24F">
      <w:pPr>
        <w:jc w:val="both"/>
        <w:rPr>
          <w:rFonts w:ascii="Arial" w:eastAsia="Arial" w:hAnsi="Arial" w:cs="Arial"/>
          <w:highlight w:val="white"/>
        </w:rPr>
      </w:pPr>
      <w:r w:rsidRPr="655435B9">
        <w:rPr>
          <w:rFonts w:ascii="Arial" w:eastAsia="Arial" w:hAnsi="Arial" w:cs="Arial"/>
          <w:highlight w:val="white"/>
        </w:rPr>
        <w:t>Лабела,</w:t>
      </w:r>
      <w:r w:rsidR="00C02F15" w:rsidRPr="655435B9">
        <w:rPr>
          <w:rFonts w:ascii="Arial" w:eastAsia="Arial" w:hAnsi="Arial" w:cs="Arial"/>
          <w:highlight w:val="white"/>
        </w:rPr>
        <w:t xml:space="preserve"> ime FOR-GENERATE </w:t>
      </w:r>
      <w:r w:rsidRPr="655435B9">
        <w:rPr>
          <w:rFonts w:ascii="Arial" w:eastAsia="Arial" w:hAnsi="Arial" w:cs="Arial"/>
          <w:highlight w:val="white"/>
        </w:rPr>
        <w:t>структуре, је обавезна</w:t>
      </w:r>
      <w:r w:rsidR="00C02F15" w:rsidRPr="655435B9">
        <w:rPr>
          <w:rFonts w:ascii="Arial" w:eastAsia="Arial" w:hAnsi="Arial" w:cs="Arial"/>
          <w:highlight w:val="white"/>
        </w:rPr>
        <w:t xml:space="preserve">. </w:t>
      </w:r>
      <w:r w:rsidRPr="655435B9">
        <w:rPr>
          <w:rFonts w:ascii="Arial" w:eastAsia="Arial" w:hAnsi="Arial" w:cs="Arial"/>
          <w:highlight w:val="white"/>
        </w:rPr>
        <w:t>Додатно, дискретни опсег генерате параметра мора бити познат у време елаборације (пандам превођењу у свету програмских језика). Због тога, сигнали не смеју да учествују у дефинисању дискретног опсега, већ само константе и литерали. Атрибути сигнала се могу користити јер су они динамичке константе, везани за декларације сигнала и познате су им вредности при елаборацији.</w:t>
      </w:r>
    </w:p>
    <w:p w14:paraId="58D5B99F" w14:textId="77777777" w:rsidR="00DD63D3" w:rsidRDefault="00DD63D3">
      <w:pPr>
        <w:rPr>
          <w:rFonts w:ascii="Arial" w:eastAsia="Arial" w:hAnsi="Arial" w:cs="Arial"/>
          <w:highlight w:val="white"/>
        </w:rPr>
      </w:pPr>
    </w:p>
    <w:p w14:paraId="1A3EED3E" w14:textId="61CF58CF" w:rsidR="00DD63D3" w:rsidRDefault="5064F24F">
      <w:pPr>
        <w:rPr>
          <w:rFonts w:ascii="Arial" w:eastAsia="Arial" w:hAnsi="Arial" w:cs="Arial"/>
          <w:highlight w:val="white"/>
        </w:rPr>
      </w:pPr>
      <w:r w:rsidRPr="655435B9">
        <w:rPr>
          <w:rFonts w:ascii="Arial" w:eastAsia="Arial" w:hAnsi="Arial" w:cs="Arial"/>
          <w:highlight w:val="white"/>
        </w:rPr>
        <w:t>Обзиром да</w:t>
      </w:r>
      <w:r w:rsidR="00C02F15" w:rsidRPr="655435B9">
        <w:rPr>
          <w:rFonts w:ascii="Arial" w:eastAsia="Arial" w:hAnsi="Arial" w:cs="Arial"/>
          <w:highlight w:val="white"/>
        </w:rPr>
        <w:t xml:space="preserve"> FOR-GENERATE </w:t>
      </w:r>
      <w:r w:rsidRPr="655435B9">
        <w:rPr>
          <w:rFonts w:ascii="Arial" w:eastAsia="Arial" w:hAnsi="Arial" w:cs="Arial"/>
          <w:highlight w:val="white"/>
        </w:rPr>
        <w:t>структура садржи конкурентне клаузуле, то значи да се у телу једне</w:t>
      </w:r>
      <w:r w:rsidR="00C02F15" w:rsidRPr="655435B9">
        <w:rPr>
          <w:rFonts w:ascii="Arial" w:eastAsia="Arial" w:hAnsi="Arial" w:cs="Arial"/>
          <w:highlight w:val="white"/>
        </w:rPr>
        <w:t xml:space="preserve"> FOR-GENERATE </w:t>
      </w:r>
      <w:r w:rsidRPr="655435B9">
        <w:rPr>
          <w:rFonts w:ascii="Arial" w:eastAsia="Arial" w:hAnsi="Arial" w:cs="Arial"/>
          <w:highlight w:val="white"/>
        </w:rPr>
        <w:t>структуре може наћи још</w:t>
      </w:r>
      <w:r w:rsidR="00C02F15" w:rsidRPr="655435B9">
        <w:rPr>
          <w:rFonts w:ascii="Arial" w:eastAsia="Arial" w:hAnsi="Arial" w:cs="Arial"/>
          <w:highlight w:val="white"/>
        </w:rPr>
        <w:t xml:space="preserve"> FOR-GENERATE </w:t>
      </w:r>
      <w:r w:rsidRPr="655435B9">
        <w:rPr>
          <w:rFonts w:ascii="Arial" w:eastAsia="Arial" w:hAnsi="Arial" w:cs="Arial"/>
          <w:highlight w:val="white"/>
        </w:rPr>
        <w:t>структура, могу се наћи и друге</w:t>
      </w:r>
      <w:r w:rsidR="00C02F15" w:rsidRPr="655435B9">
        <w:rPr>
          <w:rFonts w:ascii="Arial" w:eastAsia="Arial" w:hAnsi="Arial" w:cs="Arial"/>
          <w:highlight w:val="white"/>
        </w:rPr>
        <w:t xml:space="preserve"> GENERATE </w:t>
      </w:r>
      <w:r w:rsidRPr="655435B9">
        <w:rPr>
          <w:rFonts w:ascii="Arial" w:eastAsia="Arial" w:hAnsi="Arial" w:cs="Arial"/>
          <w:highlight w:val="white"/>
        </w:rPr>
        <w:t xml:space="preserve">структуре </w:t>
      </w:r>
      <w:r w:rsidR="00C02F15" w:rsidRPr="655435B9">
        <w:rPr>
          <w:rFonts w:ascii="Arial" w:eastAsia="Arial" w:hAnsi="Arial" w:cs="Arial"/>
          <w:highlight w:val="white"/>
        </w:rPr>
        <w:t xml:space="preserve">(if-generate i case-generate). </w:t>
      </w:r>
      <w:r w:rsidRPr="655435B9">
        <w:rPr>
          <w:rFonts w:ascii="Arial" w:eastAsia="Arial" w:hAnsi="Arial" w:cs="Arial"/>
          <w:highlight w:val="white"/>
        </w:rPr>
        <w:t>Користећи угњежене</w:t>
      </w:r>
      <w:r w:rsidR="00C02F15" w:rsidRPr="655435B9">
        <w:rPr>
          <w:rFonts w:ascii="Arial" w:eastAsia="Arial" w:hAnsi="Arial" w:cs="Arial"/>
          <w:highlight w:val="white"/>
        </w:rPr>
        <w:t xml:space="preserve"> FOR-GENERATE </w:t>
      </w:r>
      <w:r w:rsidRPr="655435B9">
        <w:rPr>
          <w:rFonts w:ascii="Arial" w:eastAsia="Arial" w:hAnsi="Arial" w:cs="Arial"/>
          <w:highlight w:val="white"/>
        </w:rPr>
        <w:t>структуре могу се генерисати сложеније структуре (матрице, систоличка поља, итд.)</w:t>
      </w:r>
      <w:r w:rsidR="7C135781" w:rsidRPr="655435B9">
        <w:rPr>
          <w:rFonts w:ascii="Arial" w:eastAsia="Arial" w:hAnsi="Arial" w:cs="Arial"/>
          <w:highlight w:val="white"/>
        </w:rPr>
        <w:t>.</w:t>
      </w:r>
    </w:p>
    <w:p w14:paraId="7B202D40" w14:textId="77777777" w:rsidR="00DD63D3" w:rsidRDefault="00DD63D3">
      <w:pPr>
        <w:rPr>
          <w:rFonts w:ascii="Arial" w:eastAsia="Arial" w:hAnsi="Arial" w:cs="Arial"/>
          <w:highlight w:val="white"/>
        </w:rPr>
      </w:pPr>
    </w:p>
    <w:p w14:paraId="1C74E644" w14:textId="4D378FBE" w:rsidR="00DD63D3" w:rsidRDefault="5064F24F">
      <w:pPr>
        <w:rPr>
          <w:rFonts w:ascii="Arial" w:eastAsia="Arial" w:hAnsi="Arial" w:cs="Arial"/>
          <w:highlight w:val="white"/>
        </w:rPr>
      </w:pPr>
      <w:r w:rsidRPr="5064F24F">
        <w:rPr>
          <w:rFonts w:ascii="Arial" w:eastAsia="Arial" w:hAnsi="Arial" w:cs="Arial"/>
          <w:highlight w:val="white"/>
        </w:rPr>
        <w:t>Више о</w:t>
      </w:r>
      <w:r w:rsidR="00C02F15" w:rsidRPr="5064F24F">
        <w:rPr>
          <w:rFonts w:ascii="Arial" w:eastAsia="Arial" w:hAnsi="Arial" w:cs="Arial"/>
          <w:highlight w:val="white"/>
        </w:rPr>
        <w:t xml:space="preserve"> FOR-GENERATE </w:t>
      </w:r>
      <w:r w:rsidRPr="5064F24F">
        <w:rPr>
          <w:rFonts w:ascii="Arial" w:eastAsia="Arial" w:hAnsi="Arial" w:cs="Arial"/>
          <w:highlight w:val="white"/>
        </w:rPr>
        <w:t>клаузули се може наћи нпр. на:</w:t>
      </w:r>
      <w:r w:rsidR="00C02F15" w:rsidRPr="5064F24F">
        <w:rPr>
          <w:rFonts w:ascii="Arial" w:eastAsia="Arial" w:hAnsi="Arial" w:cs="Arial"/>
          <w:highlight w:val="white"/>
        </w:rPr>
        <w:t xml:space="preserve"> </w:t>
      </w:r>
      <w:hyperlink r:id="rId11">
        <w:r w:rsidR="00C02F15" w:rsidRPr="5064F24F">
          <w:rPr>
            <w:rFonts w:ascii="Arial" w:eastAsia="Arial" w:hAnsi="Arial" w:cs="Arial"/>
            <w:color w:val="1155CC"/>
            <w:highlight w:val="white"/>
            <w:u w:val="single"/>
          </w:rPr>
          <w:t>https://www.ics.uci.edu/~jmoorkan/vhdlref/generate.html</w:t>
        </w:r>
      </w:hyperlink>
      <w:r w:rsidR="00C02F15" w:rsidRPr="5064F24F">
        <w:rPr>
          <w:rFonts w:ascii="Arial" w:eastAsia="Arial" w:hAnsi="Arial" w:cs="Arial"/>
          <w:highlight w:val="white"/>
        </w:rPr>
        <w:t xml:space="preserve"> .</w:t>
      </w:r>
    </w:p>
    <w:p w14:paraId="4BB2757A" w14:textId="77777777" w:rsidR="00DD63D3" w:rsidRDefault="00DD63D3">
      <w:pPr>
        <w:rPr>
          <w:rFonts w:ascii="Arial" w:eastAsia="Arial" w:hAnsi="Arial" w:cs="Arial"/>
          <w:highlight w:val="white"/>
        </w:rPr>
      </w:pP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D63D3" w14:paraId="09590C7E" w14:textId="77777777" w:rsidTr="1C19E0B3">
        <w:tc>
          <w:tcPr>
            <w:tcW w:w="9360" w:type="dxa"/>
            <w:shd w:val="clear" w:color="auto" w:fill="auto"/>
            <w:tcMar>
              <w:top w:w="100" w:type="dxa"/>
              <w:left w:w="100" w:type="dxa"/>
              <w:bottom w:w="100" w:type="dxa"/>
              <w:right w:w="100" w:type="dxa"/>
            </w:tcMar>
          </w:tcPr>
          <w:p w14:paraId="18519AB2" w14:textId="2DD115B4" w:rsidR="00DD63D3" w:rsidRDefault="00C02F15">
            <w:pPr>
              <w:rPr>
                <w:rFonts w:ascii="Arial" w:eastAsia="Arial" w:hAnsi="Arial" w:cs="Arial"/>
              </w:rPr>
            </w:pPr>
            <w:r w:rsidRPr="655435B9">
              <w:rPr>
                <w:rFonts w:ascii="Arial" w:eastAsia="Arial" w:hAnsi="Arial" w:cs="Arial"/>
                <w:b/>
                <w:bCs/>
                <w:u w:val="single"/>
              </w:rPr>
              <w:t>Z</w:t>
            </w:r>
            <w:r w:rsidRPr="655435B9">
              <w:rPr>
                <w:rFonts w:ascii="Arial" w:eastAsia="Arial" w:hAnsi="Arial" w:cs="Arial"/>
                <w:u w:val="single"/>
              </w:rPr>
              <w:t xml:space="preserve"> ПРИМЕР</w:t>
            </w:r>
            <w:r w:rsidRPr="655435B9">
              <w:rPr>
                <w:rFonts w:ascii="Arial" w:eastAsia="Arial" w:hAnsi="Arial" w:cs="Arial"/>
              </w:rPr>
              <w:t xml:space="preserve"> </w:t>
            </w:r>
            <w:r w:rsidRPr="655435B9">
              <w:rPr>
                <w:rFonts w:ascii="Arial" w:eastAsia="Arial" w:hAnsi="Arial" w:cs="Arial"/>
                <w:i/>
                <w:iCs/>
              </w:rPr>
              <w:t>Carry-ripple</w:t>
            </w:r>
            <w:r w:rsidRPr="655435B9">
              <w:rPr>
                <w:rFonts w:ascii="Arial" w:eastAsia="Arial" w:hAnsi="Arial" w:cs="Arial"/>
              </w:rPr>
              <w:t xml:space="preserve"> </w:t>
            </w:r>
            <w:r w:rsidR="5064F24F" w:rsidRPr="655435B9">
              <w:rPr>
                <w:rFonts w:ascii="Arial" w:eastAsia="Arial" w:hAnsi="Arial" w:cs="Arial"/>
              </w:rPr>
              <w:t>сабирач подесиве ширине, конкурентним клаузулама доделе вредности сигналу.</w:t>
            </w:r>
          </w:p>
          <w:p w14:paraId="0DA85C2F" w14:textId="247E2C17" w:rsidR="00DD63D3" w:rsidRDefault="5064F24F">
            <w:pPr>
              <w:ind w:left="720"/>
              <w:rPr>
                <w:rFonts w:ascii="Arial" w:eastAsia="Arial" w:hAnsi="Arial" w:cs="Arial"/>
                <w:highlight w:val="white"/>
              </w:rPr>
            </w:pPr>
            <w:r w:rsidRPr="5064F24F">
              <w:rPr>
                <w:rFonts w:ascii="Arial" w:eastAsia="Arial" w:hAnsi="Arial" w:cs="Arial"/>
                <w:color w:val="E36C09"/>
                <w:highlight w:val="white"/>
              </w:rPr>
              <w:t>Уведено</w:t>
            </w:r>
            <w:r w:rsidR="00C02F15" w:rsidRPr="5064F24F">
              <w:rPr>
                <w:rFonts w:ascii="Arial" w:eastAsia="Arial" w:hAnsi="Arial" w:cs="Arial"/>
                <w:color w:val="E36C09"/>
                <w:highlight w:val="white"/>
              </w:rPr>
              <w:t xml:space="preserve">: for-generate </w:t>
            </w:r>
            <w:r w:rsidRPr="5064F24F">
              <w:rPr>
                <w:rFonts w:ascii="Arial" w:eastAsia="Arial" w:hAnsi="Arial" w:cs="Arial"/>
                <w:color w:val="E36C09"/>
                <w:highlight w:val="white"/>
              </w:rPr>
              <w:t>са конкурентним клаузулама; интерни сигнали за униформисање повезивања копија у</w:t>
            </w:r>
            <w:r w:rsidR="00C02F15" w:rsidRPr="5064F24F">
              <w:rPr>
                <w:rFonts w:ascii="Arial" w:eastAsia="Arial" w:hAnsi="Arial" w:cs="Arial"/>
                <w:color w:val="E36C09"/>
                <w:highlight w:val="white"/>
              </w:rPr>
              <w:t xml:space="preserve"> for-generate.</w:t>
            </w:r>
            <w:r w:rsidR="00C02F15" w:rsidRPr="5064F24F">
              <w:rPr>
                <w:rFonts w:ascii="Arial" w:eastAsia="Arial" w:hAnsi="Arial" w:cs="Arial"/>
                <w:highlight w:val="white"/>
              </w:rPr>
              <w:t xml:space="preserve"> </w:t>
            </w:r>
          </w:p>
          <w:p w14:paraId="0EE52F6C" w14:textId="6AA6E525" w:rsidR="00DD63D3" w:rsidRDefault="5064F24F" w:rsidP="655435B9">
            <w:pPr>
              <w:jc w:val="both"/>
              <w:rPr>
                <w:rFonts w:ascii="Arial" w:eastAsia="Arial" w:hAnsi="Arial" w:cs="Arial"/>
                <w:highlight w:val="white"/>
              </w:rPr>
            </w:pPr>
            <w:r w:rsidRPr="655435B9">
              <w:rPr>
                <w:rFonts w:ascii="Arial" w:eastAsia="Arial" w:hAnsi="Arial" w:cs="Arial"/>
                <w:highlight w:val="white"/>
              </w:rPr>
              <w:t>Пројектовати потпуни сабирач</w:t>
            </w:r>
            <w:r w:rsidR="00C02F15" w:rsidRPr="655435B9">
              <w:rPr>
                <w:rFonts w:ascii="Arial" w:eastAsia="Arial" w:hAnsi="Arial" w:cs="Arial"/>
                <w:highlight w:val="white"/>
              </w:rPr>
              <w:t xml:space="preserve"> n-</w:t>
            </w:r>
            <w:r w:rsidRPr="655435B9">
              <w:rPr>
                <w:rFonts w:ascii="Arial" w:eastAsia="Arial" w:hAnsi="Arial" w:cs="Arial"/>
                <w:highlight w:val="white"/>
              </w:rPr>
              <w:t>битних података</w:t>
            </w:r>
            <w:r w:rsidR="00C02F15" w:rsidRPr="655435B9">
              <w:rPr>
                <w:rFonts w:ascii="Arial" w:eastAsia="Arial" w:hAnsi="Arial" w:cs="Arial"/>
                <w:highlight w:val="white"/>
              </w:rPr>
              <w:t xml:space="preserve"> (n - </w:t>
            </w:r>
            <w:r w:rsidR="00C02F15" w:rsidRPr="655435B9">
              <w:rPr>
                <w:rFonts w:ascii="Arial" w:eastAsia="Arial" w:hAnsi="Arial" w:cs="Arial"/>
                <w:i/>
                <w:iCs/>
                <w:highlight w:val="white"/>
              </w:rPr>
              <w:t xml:space="preserve">generic </w:t>
            </w:r>
            <w:r w:rsidRPr="655435B9">
              <w:rPr>
                <w:rFonts w:ascii="Arial" w:eastAsia="Arial" w:hAnsi="Arial" w:cs="Arial"/>
                <w:highlight w:val="white"/>
              </w:rPr>
              <w:t>константа</w:t>
            </w:r>
            <w:r w:rsidR="00C02F15" w:rsidRPr="655435B9">
              <w:rPr>
                <w:rFonts w:ascii="Arial" w:eastAsia="Arial" w:hAnsi="Arial" w:cs="Arial"/>
                <w:highlight w:val="white"/>
              </w:rPr>
              <w:t xml:space="preserve">) </w:t>
            </w:r>
            <w:r w:rsidRPr="655435B9">
              <w:rPr>
                <w:rFonts w:ascii="Arial" w:eastAsia="Arial" w:hAnsi="Arial" w:cs="Arial"/>
                <w:highlight w:val="white"/>
              </w:rPr>
              <w:t>помоћу</w:t>
            </w:r>
            <w:r w:rsidR="00C02F15" w:rsidRPr="655435B9">
              <w:rPr>
                <w:rFonts w:ascii="Arial" w:eastAsia="Arial" w:hAnsi="Arial" w:cs="Arial"/>
                <w:highlight w:val="white"/>
              </w:rPr>
              <w:t xml:space="preserve"> </w:t>
            </w:r>
            <w:r w:rsidR="00C02F15" w:rsidRPr="655435B9">
              <w:rPr>
                <w:rFonts w:ascii="Arial" w:eastAsia="Arial" w:hAnsi="Arial" w:cs="Arial"/>
                <w:i/>
                <w:iCs/>
                <w:highlight w:val="white"/>
              </w:rPr>
              <w:t>generate</w:t>
            </w:r>
            <w:r w:rsidRPr="655435B9">
              <w:rPr>
                <w:rFonts w:ascii="Arial" w:eastAsia="Arial" w:hAnsi="Arial" w:cs="Arial"/>
                <w:i/>
                <w:iCs/>
                <w:highlight w:val="white"/>
              </w:rPr>
              <w:t xml:space="preserve"> </w:t>
            </w:r>
            <w:r w:rsidRPr="655435B9">
              <w:rPr>
                <w:rFonts w:ascii="Arial" w:eastAsia="Arial" w:hAnsi="Arial" w:cs="Arial"/>
                <w:highlight w:val="white"/>
              </w:rPr>
              <w:t>клаузуле и конкурентних клаузујла доделе вредности сигналу.</w:t>
            </w:r>
          </w:p>
        </w:tc>
      </w:tr>
      <w:tr w:rsidR="00DD63D3" w14:paraId="21CF814E" w14:textId="77777777" w:rsidTr="1C19E0B3">
        <w:tc>
          <w:tcPr>
            <w:tcW w:w="9360" w:type="dxa"/>
            <w:shd w:val="clear" w:color="auto" w:fill="auto"/>
            <w:tcMar>
              <w:top w:w="100" w:type="dxa"/>
              <w:left w:w="100" w:type="dxa"/>
              <w:bottom w:w="100" w:type="dxa"/>
              <w:right w:w="100" w:type="dxa"/>
            </w:tcMar>
          </w:tcPr>
          <w:p w14:paraId="3840F17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LIBRARY</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p>
          <w:p w14:paraId="2E7C958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USE</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color w:val="800000"/>
                <w:sz w:val="20"/>
                <w:szCs w:val="20"/>
                <w:highlight w:val="white"/>
              </w:rPr>
              <w:t>std_logic_1164</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all</w:t>
            </w:r>
            <w:r>
              <w:rPr>
                <w:rFonts w:ascii="Courier New" w:eastAsia="Courier New" w:hAnsi="Courier New" w:cs="Courier New"/>
                <w:b/>
                <w:color w:val="000080"/>
                <w:sz w:val="20"/>
                <w:szCs w:val="20"/>
                <w:highlight w:val="white"/>
              </w:rPr>
              <w:t>;</w:t>
            </w:r>
          </w:p>
          <w:p w14:paraId="7C8175C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0D90E27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0A4C8A2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05</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355BF5D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06</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carry_ripple_adder </w:t>
            </w:r>
            <w:r>
              <w:rPr>
                <w:rFonts w:ascii="Courier New" w:eastAsia="Courier New" w:hAnsi="Courier New" w:cs="Courier New"/>
                <w:b/>
                <w:color w:val="0000FF"/>
                <w:sz w:val="20"/>
                <w:szCs w:val="20"/>
                <w:highlight w:val="white"/>
              </w:rPr>
              <w:t>IS</w:t>
            </w:r>
          </w:p>
          <w:p w14:paraId="473B133F" w14:textId="2F7519FD" w:rsidR="00C02F15" w:rsidRDefault="00C02F15" w:rsidP="1C19E0B3">
            <w:pPr>
              <w:rPr>
                <w:ins w:id="24" w:author="Filip Markovic" w:date="2021-05-26T10:42:00Z"/>
                <w:rFonts w:ascii="Courier New" w:eastAsia="Courier New" w:hAnsi="Courier New" w:cs="Courier New"/>
                <w:sz w:val="20"/>
                <w:szCs w:val="20"/>
                <w:highlight w:val="white"/>
              </w:rPr>
            </w:pPr>
            <w:r w:rsidRPr="1C19E0B3">
              <w:rPr>
                <w:rFonts w:ascii="Courier New" w:eastAsia="Courier New" w:hAnsi="Courier New" w:cs="Courier New"/>
                <w:color w:val="FF8000"/>
                <w:sz w:val="20"/>
                <w:szCs w:val="20"/>
                <w:highlight w:val="white"/>
              </w:rPr>
              <w:t>07</w:t>
            </w:r>
            <w:r w:rsidRPr="1C19E0B3">
              <w:rPr>
                <w:rFonts w:ascii="Courier New" w:eastAsia="Courier New" w:hAnsi="Courier New" w:cs="Courier New"/>
                <w:sz w:val="20"/>
                <w:szCs w:val="20"/>
                <w:highlight w:val="white"/>
              </w:rPr>
              <w:t xml:space="preserve">      </w:t>
            </w:r>
            <w:del w:id="25" w:author="Filip Markovic" w:date="2021-05-26T10:42:00Z">
              <w:r w:rsidRPr="1C19E0B3" w:rsidDel="00C02F15">
                <w:rPr>
                  <w:rFonts w:ascii="Courier New" w:eastAsia="Courier New" w:hAnsi="Courier New" w:cs="Courier New"/>
                  <w:b/>
                  <w:bCs/>
                  <w:color w:val="0000FF"/>
                  <w:sz w:val="20"/>
                  <w:szCs w:val="20"/>
                  <w:highlight w:val="white"/>
                </w:rPr>
                <w:delText>GENERIC</w:delText>
              </w:r>
              <w:r w:rsidRPr="1C19E0B3" w:rsidDel="00C02F15">
                <w:rPr>
                  <w:rFonts w:ascii="Courier New" w:eastAsia="Courier New" w:hAnsi="Courier New" w:cs="Courier New"/>
                  <w:sz w:val="20"/>
                  <w:szCs w:val="20"/>
                  <w:highlight w:val="white"/>
                </w:rPr>
                <w:delText xml:space="preserve"> </w:delText>
              </w:r>
              <w:r w:rsidRPr="1C19E0B3" w:rsidDel="00C02F15">
                <w:rPr>
                  <w:rFonts w:ascii="Courier New" w:eastAsia="Courier New" w:hAnsi="Courier New" w:cs="Courier New"/>
                  <w:b/>
                  <w:bCs/>
                  <w:color w:val="000080"/>
                  <w:sz w:val="20"/>
                  <w:szCs w:val="20"/>
                  <w:highlight w:val="white"/>
                </w:rPr>
                <w:delText>(</w:delText>
              </w:r>
              <w:r w:rsidRPr="1C19E0B3" w:rsidDel="00C02F15">
                <w:rPr>
                  <w:rFonts w:ascii="Courier New" w:eastAsia="Courier New" w:hAnsi="Courier New" w:cs="Courier New"/>
                  <w:sz w:val="20"/>
                  <w:szCs w:val="20"/>
                  <w:highlight w:val="white"/>
                </w:rPr>
                <w:delText>n</w:delText>
              </w:r>
              <w:r w:rsidRPr="1C19E0B3" w:rsidDel="00C02F15">
                <w:rPr>
                  <w:rFonts w:ascii="Courier New" w:eastAsia="Courier New" w:hAnsi="Courier New" w:cs="Courier New"/>
                  <w:b/>
                  <w:bCs/>
                  <w:color w:val="000080"/>
                  <w:sz w:val="20"/>
                  <w:szCs w:val="20"/>
                  <w:highlight w:val="white"/>
                </w:rPr>
                <w:delText>:</w:delText>
              </w:r>
              <w:r w:rsidRPr="1C19E0B3" w:rsidDel="00C02F15">
                <w:rPr>
                  <w:rFonts w:ascii="Courier New" w:eastAsia="Courier New" w:hAnsi="Courier New" w:cs="Courier New"/>
                  <w:sz w:val="20"/>
                  <w:szCs w:val="20"/>
                  <w:highlight w:val="white"/>
                </w:rPr>
                <w:delText xml:space="preserve"> </w:delText>
              </w:r>
              <w:r w:rsidRPr="1C19E0B3" w:rsidDel="00C02F15">
                <w:rPr>
                  <w:rFonts w:ascii="Courier New" w:eastAsia="Courier New" w:hAnsi="Courier New" w:cs="Courier New"/>
                  <w:color w:val="8000FF"/>
                  <w:sz w:val="20"/>
                  <w:szCs w:val="20"/>
                  <w:highlight w:val="white"/>
                </w:rPr>
                <w:delText>INTEGER</w:delText>
              </w:r>
              <w:r w:rsidRPr="1C19E0B3" w:rsidDel="00C02F15">
                <w:rPr>
                  <w:rFonts w:ascii="Courier New" w:eastAsia="Courier New" w:hAnsi="Courier New" w:cs="Courier New"/>
                  <w:sz w:val="20"/>
                  <w:szCs w:val="20"/>
                  <w:highlight w:val="white"/>
                </w:rPr>
                <w:delText xml:space="preserve"> </w:delText>
              </w:r>
              <w:r w:rsidRPr="1C19E0B3" w:rsidDel="00C02F15">
                <w:rPr>
                  <w:rFonts w:ascii="Courier New" w:eastAsia="Courier New" w:hAnsi="Courier New" w:cs="Courier New"/>
                  <w:b/>
                  <w:bCs/>
                  <w:color w:val="000080"/>
                  <w:sz w:val="20"/>
                  <w:szCs w:val="20"/>
                  <w:highlight w:val="white"/>
                </w:rPr>
                <w:delText>:=</w:delText>
              </w:r>
              <w:r w:rsidRPr="1C19E0B3" w:rsidDel="00C02F15">
                <w:rPr>
                  <w:rFonts w:ascii="Courier New" w:eastAsia="Courier New" w:hAnsi="Courier New" w:cs="Courier New"/>
                  <w:sz w:val="20"/>
                  <w:szCs w:val="20"/>
                  <w:highlight w:val="white"/>
                </w:rPr>
                <w:delText xml:space="preserve"> </w:delText>
              </w:r>
              <w:r w:rsidRPr="1C19E0B3" w:rsidDel="00C02F15">
                <w:rPr>
                  <w:rFonts w:ascii="Courier New" w:eastAsia="Courier New" w:hAnsi="Courier New" w:cs="Courier New"/>
                  <w:color w:val="FF8000"/>
                  <w:sz w:val="20"/>
                  <w:szCs w:val="20"/>
                  <w:highlight w:val="white"/>
                </w:rPr>
                <w:delText>4</w:delText>
              </w:r>
              <w:r w:rsidRPr="1C19E0B3" w:rsidDel="00C02F15">
                <w:rPr>
                  <w:rFonts w:ascii="Courier New" w:eastAsia="Courier New" w:hAnsi="Courier New" w:cs="Courier New"/>
                  <w:b/>
                  <w:bCs/>
                  <w:color w:val="000080"/>
                  <w:sz w:val="20"/>
                  <w:szCs w:val="20"/>
                  <w:highlight w:val="white"/>
                </w:rPr>
                <w:delText>);</w:delText>
              </w:r>
            </w:del>
            <w:ins w:id="26" w:author="Filip Markovic" w:date="2021-05-26T10:42:00Z">
              <w:r w:rsidR="2E77C278" w:rsidRPr="1C19E0B3">
                <w:rPr>
                  <w:rFonts w:ascii="Courier New" w:eastAsia="Courier New" w:hAnsi="Courier New" w:cs="Courier New"/>
                  <w:b/>
                  <w:bCs/>
                  <w:color w:val="0000FF"/>
                  <w:sz w:val="20"/>
                  <w:szCs w:val="20"/>
                  <w:highlight w:val="white"/>
                </w:rPr>
                <w:t xml:space="preserve"> GENERIC</w:t>
              </w:r>
              <w:r w:rsidR="2E77C278" w:rsidRPr="1C19E0B3">
                <w:rPr>
                  <w:rFonts w:ascii="Courier New" w:eastAsia="Courier New" w:hAnsi="Courier New" w:cs="Courier New"/>
                  <w:sz w:val="20"/>
                  <w:szCs w:val="20"/>
                  <w:highlight w:val="white"/>
                </w:rPr>
                <w:t xml:space="preserve"> </w:t>
              </w:r>
              <w:r w:rsidR="2E77C278" w:rsidRPr="1C19E0B3">
                <w:rPr>
                  <w:rFonts w:ascii="Courier New" w:eastAsia="Courier New" w:hAnsi="Courier New" w:cs="Courier New"/>
                  <w:b/>
                  <w:bCs/>
                  <w:color w:val="000080"/>
                  <w:sz w:val="20"/>
                  <w:szCs w:val="20"/>
                  <w:highlight w:val="white"/>
                </w:rPr>
                <w:t>(</w:t>
              </w:r>
              <w:r w:rsidR="2E77C278" w:rsidRPr="1C19E0B3">
                <w:rPr>
                  <w:rFonts w:ascii="Courier New" w:eastAsia="Courier New" w:hAnsi="Courier New" w:cs="Courier New"/>
                  <w:sz w:val="20"/>
                  <w:szCs w:val="20"/>
                  <w:highlight w:val="white"/>
                </w:rPr>
                <w:t>n</w:t>
              </w:r>
              <w:r w:rsidR="2E77C278" w:rsidRPr="1C19E0B3">
                <w:rPr>
                  <w:rFonts w:ascii="Courier New" w:eastAsia="Courier New" w:hAnsi="Courier New" w:cs="Courier New"/>
                  <w:b/>
                  <w:bCs/>
                  <w:color w:val="000080"/>
                  <w:sz w:val="20"/>
                  <w:szCs w:val="20"/>
                  <w:highlight w:val="white"/>
                </w:rPr>
                <w:t>:</w:t>
              </w:r>
              <w:r w:rsidR="2E77C278" w:rsidRPr="1C19E0B3">
                <w:rPr>
                  <w:rFonts w:ascii="Courier New" w:eastAsia="Courier New" w:hAnsi="Courier New" w:cs="Courier New"/>
                  <w:sz w:val="20"/>
                  <w:szCs w:val="20"/>
                  <w:highlight w:val="white"/>
                </w:rPr>
                <w:t xml:space="preserve"> </w:t>
              </w:r>
              <w:r w:rsidR="2E77C278" w:rsidRPr="1C19E0B3">
                <w:rPr>
                  <w:rFonts w:ascii="Courier New" w:eastAsia="Courier New" w:hAnsi="Courier New" w:cs="Courier New"/>
                  <w:color w:val="8000FF"/>
                  <w:sz w:val="20"/>
                  <w:szCs w:val="20"/>
                  <w:highlight w:val="white"/>
                </w:rPr>
                <w:t>INTEGER</w:t>
              </w:r>
              <w:r w:rsidR="2E77C278" w:rsidRPr="1C19E0B3">
                <w:rPr>
                  <w:rFonts w:ascii="Courier New" w:eastAsia="Courier New" w:hAnsi="Courier New" w:cs="Courier New"/>
                  <w:sz w:val="20"/>
                  <w:szCs w:val="20"/>
                  <w:highlight w:val="white"/>
                </w:rPr>
                <w:t xml:space="preserve"> </w:t>
              </w:r>
              <w:r w:rsidR="2E77C278" w:rsidRPr="1C19E0B3">
                <w:rPr>
                  <w:rFonts w:ascii="Courier New" w:eastAsia="Courier New" w:hAnsi="Courier New" w:cs="Courier New"/>
                  <w:b/>
                  <w:bCs/>
                  <w:color w:val="000080"/>
                  <w:sz w:val="20"/>
                  <w:szCs w:val="20"/>
                  <w:highlight w:val="white"/>
                </w:rPr>
                <w:t>:=</w:t>
              </w:r>
              <w:r w:rsidR="2E77C278" w:rsidRPr="1C19E0B3">
                <w:rPr>
                  <w:rFonts w:ascii="Courier New" w:eastAsia="Courier New" w:hAnsi="Courier New" w:cs="Courier New"/>
                  <w:sz w:val="20"/>
                  <w:szCs w:val="20"/>
                  <w:highlight w:val="white"/>
                </w:rPr>
                <w:t xml:space="preserve"> </w:t>
              </w:r>
              <w:r w:rsidR="2E77C278" w:rsidRPr="1C19E0B3">
                <w:rPr>
                  <w:rFonts w:ascii="Courier New" w:eastAsia="Courier New" w:hAnsi="Courier New" w:cs="Courier New"/>
                  <w:color w:val="FF8000"/>
                  <w:sz w:val="20"/>
                  <w:szCs w:val="20"/>
                  <w:highlight w:val="white"/>
                </w:rPr>
                <w:t>4</w:t>
              </w:r>
              <w:r w:rsidR="2E77C278" w:rsidRPr="1C19E0B3">
                <w:rPr>
                  <w:rFonts w:ascii="Courier New" w:eastAsia="Courier New" w:hAnsi="Courier New" w:cs="Courier New"/>
                  <w:b/>
                  <w:bCs/>
                  <w:color w:val="000080"/>
                  <w:sz w:val="20"/>
                  <w:szCs w:val="20"/>
                  <w:highlight w:val="white"/>
                </w:rPr>
                <w:t>);</w:t>
              </w:r>
            </w:ins>
          </w:p>
          <w:p w14:paraId="30E6D244" w14:textId="37138148" w:rsidR="1C19E0B3" w:rsidRDefault="1C19E0B3" w:rsidP="1C19E0B3">
            <w:pPr>
              <w:rPr>
                <w:rFonts w:ascii="Courier New" w:eastAsia="Courier New" w:hAnsi="Courier New" w:cs="Courier New"/>
                <w:b/>
                <w:bCs/>
                <w:color w:val="000080"/>
                <w:sz w:val="20"/>
                <w:szCs w:val="20"/>
                <w:highlight w:val="white"/>
              </w:rPr>
            </w:pPr>
          </w:p>
          <w:p w14:paraId="46320EA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PORT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0968067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09</w:t>
            </w:r>
            <w:r>
              <w:rPr>
                <w:rFonts w:ascii="Courier New" w:eastAsia="Courier New" w:hAnsi="Courier New" w:cs="Courier New"/>
                <w:sz w:val="20"/>
                <w:szCs w:val="20"/>
                <w:highlight w:val="white"/>
              </w:rPr>
              <w:t xml:space="preserve">          a</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STD_LOGIC_VECTOR</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14:paraId="76CBC94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10</w:t>
            </w:r>
            <w:r>
              <w:rPr>
                <w:rFonts w:ascii="Courier New" w:eastAsia="Courier New" w:hAnsi="Courier New" w:cs="Courier New"/>
                <w:sz w:val="20"/>
                <w:szCs w:val="20"/>
                <w:highlight w:val="white"/>
              </w:rPr>
              <w:t xml:space="preserve">          cin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r>
              <w:rPr>
                <w:rFonts w:ascii="Courier New" w:eastAsia="Courier New" w:hAnsi="Courier New" w:cs="Courier New"/>
                <w:b/>
                <w:color w:val="000080"/>
                <w:sz w:val="20"/>
                <w:szCs w:val="20"/>
                <w:highlight w:val="white"/>
              </w:rPr>
              <w:t>;</w:t>
            </w:r>
          </w:p>
          <w:p w14:paraId="02F4C94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11</w:t>
            </w:r>
            <w:r>
              <w:rPr>
                <w:rFonts w:ascii="Courier New" w:eastAsia="Courier New" w:hAnsi="Courier New" w:cs="Courier New"/>
                <w:sz w:val="20"/>
                <w:szCs w:val="20"/>
                <w:highlight w:val="white"/>
              </w:rPr>
              <w:t xml:space="preserve">          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OUT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STD_LOGIC_VECTOR</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14:paraId="03D9D28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12</w:t>
            </w:r>
            <w:r>
              <w:rPr>
                <w:rFonts w:ascii="Courier New" w:eastAsia="Courier New" w:hAnsi="Courier New" w:cs="Courier New"/>
                <w:sz w:val="20"/>
                <w:szCs w:val="20"/>
                <w:highlight w:val="white"/>
              </w:rPr>
              <w:t xml:space="preserve">          cout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OUT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p>
          <w:p w14:paraId="566F427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13</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0554C40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carry_ripple_adder</w:t>
            </w:r>
            <w:r>
              <w:rPr>
                <w:rFonts w:ascii="Courier New" w:eastAsia="Courier New" w:hAnsi="Courier New" w:cs="Courier New"/>
                <w:b/>
                <w:color w:val="000080"/>
                <w:sz w:val="20"/>
                <w:szCs w:val="20"/>
                <w:highlight w:val="white"/>
              </w:rPr>
              <w:t>;</w:t>
            </w:r>
          </w:p>
          <w:p w14:paraId="1FF0388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15</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5DB6390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32B7EB5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54CD0C60" w14:textId="1F3B6DF5"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sidRPr="2582FAA5">
              <w:rPr>
                <w:rFonts w:ascii="Courier New" w:eastAsia="Courier New" w:hAnsi="Courier New" w:cs="Courier New"/>
                <w:color w:val="FF8000"/>
                <w:sz w:val="20"/>
                <w:szCs w:val="20"/>
                <w:highlight w:val="white"/>
              </w:rPr>
              <w:t>18</w:t>
            </w:r>
            <w:r w:rsidRPr="2582FAA5">
              <w:rPr>
                <w:rFonts w:ascii="Courier New" w:eastAsia="Courier New" w:hAnsi="Courier New" w:cs="Courier New"/>
                <w:sz w:val="20"/>
                <w:szCs w:val="20"/>
                <w:highlight w:val="white"/>
              </w:rPr>
              <w:t xml:space="preserve">  </w:t>
            </w:r>
            <w:r w:rsidRPr="2582FAA5">
              <w:rPr>
                <w:rFonts w:ascii="Courier New" w:eastAsia="Courier New" w:hAnsi="Courier New" w:cs="Courier New"/>
                <w:b/>
                <w:bCs/>
                <w:color w:val="0000FF"/>
                <w:sz w:val="20"/>
                <w:szCs w:val="20"/>
                <w:highlight w:val="white"/>
              </w:rPr>
              <w:t>ARCHITECTURE</w:t>
            </w:r>
            <w:r w:rsidRPr="2582FAA5">
              <w:rPr>
                <w:rFonts w:ascii="Courier New" w:eastAsia="Courier New" w:hAnsi="Courier New" w:cs="Courier New"/>
                <w:sz w:val="20"/>
                <w:szCs w:val="20"/>
                <w:highlight w:val="white"/>
              </w:rPr>
              <w:t xml:space="preserve"> w_generate </w:t>
            </w:r>
            <w:r w:rsidRPr="2582FAA5">
              <w:rPr>
                <w:rFonts w:ascii="Courier New" w:eastAsia="Courier New" w:hAnsi="Courier New" w:cs="Courier New"/>
                <w:b/>
                <w:bCs/>
                <w:color w:val="0000FF"/>
                <w:sz w:val="20"/>
                <w:szCs w:val="20"/>
                <w:highlight w:val="white"/>
              </w:rPr>
              <w:t>OF</w:t>
            </w:r>
            <w:r w:rsidRPr="2582FAA5">
              <w:rPr>
                <w:rFonts w:ascii="Courier New" w:eastAsia="Courier New" w:hAnsi="Courier New" w:cs="Courier New"/>
                <w:sz w:val="20"/>
                <w:szCs w:val="20"/>
                <w:highlight w:val="white"/>
              </w:rPr>
              <w:t xml:space="preserve"> carry_ripple_adder </w:t>
            </w:r>
            <w:r w:rsidRPr="2582FAA5">
              <w:rPr>
                <w:rFonts w:ascii="Courier New" w:eastAsia="Courier New" w:hAnsi="Courier New" w:cs="Courier New"/>
                <w:b/>
                <w:bCs/>
                <w:color w:val="0000FF"/>
                <w:sz w:val="20"/>
                <w:szCs w:val="20"/>
                <w:highlight w:val="white"/>
              </w:rPr>
              <w:t>IS</w:t>
            </w:r>
          </w:p>
          <w:p w14:paraId="5960A48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lastRenderedPageBreak/>
              <w:t>19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SIGNAL</w:t>
            </w:r>
            <w:r>
              <w:rPr>
                <w:rFonts w:ascii="Courier New" w:eastAsia="Courier New" w:hAnsi="Courier New" w:cs="Courier New"/>
                <w:sz w:val="20"/>
                <w:szCs w:val="20"/>
                <w:highlight w:val="white"/>
              </w:rPr>
              <w:t xml:space="preserve"> c_int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STD_LOGIC_VECTOR</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n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14:paraId="6B95A1B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6669EA4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21</w:t>
            </w:r>
            <w:r>
              <w:rPr>
                <w:rFonts w:ascii="Courier New" w:eastAsia="Courier New" w:hAnsi="Courier New" w:cs="Courier New"/>
                <w:sz w:val="20"/>
                <w:szCs w:val="20"/>
                <w:highlight w:val="white"/>
              </w:rPr>
              <w:t xml:space="preserve">          c_int</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cin</w:t>
            </w:r>
            <w:r>
              <w:rPr>
                <w:rFonts w:ascii="Courier New" w:eastAsia="Courier New" w:hAnsi="Courier New" w:cs="Courier New"/>
                <w:b/>
                <w:color w:val="000080"/>
                <w:sz w:val="20"/>
                <w:szCs w:val="20"/>
                <w:highlight w:val="white"/>
              </w:rPr>
              <w:t>;</w:t>
            </w:r>
          </w:p>
          <w:p w14:paraId="084DAF4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22</w:t>
            </w:r>
            <w:r>
              <w:rPr>
                <w:rFonts w:ascii="Courier New" w:eastAsia="Courier New" w:hAnsi="Courier New" w:cs="Courier New"/>
                <w:sz w:val="20"/>
                <w:szCs w:val="20"/>
                <w:highlight w:val="white"/>
              </w:rPr>
              <w:t xml:space="preserve">          G1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FOR</w:t>
            </w:r>
            <w:r>
              <w:rPr>
                <w:rFonts w:ascii="Courier New" w:eastAsia="Courier New" w:hAnsi="Courier New" w:cs="Courier New"/>
                <w:sz w:val="20"/>
                <w:szCs w:val="20"/>
                <w:highlight w:val="white"/>
              </w:rPr>
              <w:t xml:space="preserve"> i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GENERATE</w:t>
            </w:r>
          </w:p>
          <w:p w14:paraId="274A694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23</w:t>
            </w:r>
            <w:r>
              <w:rPr>
                <w:rFonts w:ascii="Courier New" w:eastAsia="Courier New" w:hAnsi="Courier New" w:cs="Courier New"/>
                <w:sz w:val="20"/>
                <w:szCs w:val="20"/>
                <w:highlight w:val="white"/>
              </w:rPr>
              <w:t xml:space="preserve">              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a</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80C0"/>
                <w:sz w:val="20"/>
                <w:szCs w:val="20"/>
                <w:highlight w:val="white"/>
              </w:rPr>
              <w:t>XOR</w:t>
            </w:r>
            <w:r>
              <w:rPr>
                <w:rFonts w:ascii="Courier New" w:eastAsia="Courier New" w:hAnsi="Courier New" w:cs="Courier New"/>
                <w:sz w:val="20"/>
                <w:szCs w:val="20"/>
                <w:highlight w:val="white"/>
              </w:rPr>
              <w:t xml:space="preserve"> b</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80C0"/>
                <w:sz w:val="20"/>
                <w:szCs w:val="20"/>
                <w:highlight w:val="white"/>
              </w:rPr>
              <w:t>XOR</w:t>
            </w:r>
            <w:r>
              <w:rPr>
                <w:rFonts w:ascii="Courier New" w:eastAsia="Courier New" w:hAnsi="Courier New" w:cs="Courier New"/>
                <w:sz w:val="20"/>
                <w:szCs w:val="20"/>
                <w:highlight w:val="white"/>
              </w:rPr>
              <w:t xml:space="preserve"> c_int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w:t>
            </w:r>
            <w:r>
              <w:rPr>
                <w:rFonts w:ascii="Courier New" w:eastAsia="Courier New" w:hAnsi="Courier New" w:cs="Courier New"/>
                <w:b/>
                <w:color w:val="000080"/>
                <w:sz w:val="20"/>
                <w:szCs w:val="20"/>
                <w:highlight w:val="white"/>
              </w:rPr>
              <w:t>);</w:t>
            </w:r>
          </w:p>
          <w:p w14:paraId="6CB56F8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24</w:t>
            </w:r>
            <w:r>
              <w:rPr>
                <w:rFonts w:ascii="Courier New" w:eastAsia="Courier New" w:hAnsi="Courier New" w:cs="Courier New"/>
                <w:sz w:val="20"/>
                <w:szCs w:val="20"/>
                <w:highlight w:val="white"/>
              </w:rPr>
              <w:t xml:space="preserve">              c_int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a</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80C0"/>
                <w:sz w:val="20"/>
                <w:szCs w:val="20"/>
                <w:highlight w:val="white"/>
              </w:rPr>
              <w:t>AND</w:t>
            </w:r>
            <w:r>
              <w:rPr>
                <w:rFonts w:ascii="Courier New" w:eastAsia="Courier New" w:hAnsi="Courier New" w:cs="Courier New"/>
                <w:sz w:val="20"/>
                <w:szCs w:val="20"/>
                <w:highlight w:val="white"/>
              </w:rPr>
              <w:t xml:space="preserve"> b</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80C0"/>
                <w:sz w:val="20"/>
                <w:szCs w:val="20"/>
                <w:highlight w:val="white"/>
              </w:rPr>
              <w:t>OR</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a</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80C0"/>
                <w:sz w:val="20"/>
                <w:szCs w:val="20"/>
                <w:highlight w:val="white"/>
              </w:rPr>
              <w:t>AND</w:t>
            </w:r>
            <w:r>
              <w:rPr>
                <w:rFonts w:ascii="Courier New" w:eastAsia="Courier New" w:hAnsi="Courier New" w:cs="Courier New"/>
                <w:sz w:val="20"/>
                <w:szCs w:val="20"/>
                <w:highlight w:val="white"/>
              </w:rPr>
              <w:t xml:space="preserve"> c_int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80C0"/>
                <w:sz w:val="20"/>
                <w:szCs w:val="20"/>
                <w:highlight w:val="white"/>
              </w:rPr>
              <w:t>OR</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80C0"/>
                <w:sz w:val="20"/>
                <w:szCs w:val="20"/>
                <w:highlight w:val="white"/>
              </w:rPr>
              <w:t>AND</w:t>
            </w:r>
            <w:r>
              <w:rPr>
                <w:rFonts w:ascii="Courier New" w:eastAsia="Courier New" w:hAnsi="Courier New" w:cs="Courier New"/>
                <w:sz w:val="20"/>
                <w:szCs w:val="20"/>
                <w:highlight w:val="white"/>
              </w:rPr>
              <w:t xml:space="preserve"> c_int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w:t>
            </w:r>
            <w:r>
              <w:rPr>
                <w:rFonts w:ascii="Courier New" w:eastAsia="Courier New" w:hAnsi="Courier New" w:cs="Courier New"/>
                <w:b/>
                <w:color w:val="000080"/>
                <w:sz w:val="20"/>
                <w:szCs w:val="20"/>
                <w:highlight w:val="white"/>
              </w:rPr>
              <w:t>));</w:t>
            </w:r>
          </w:p>
          <w:p w14:paraId="07848AB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GENERATE</w:t>
            </w:r>
            <w:r>
              <w:rPr>
                <w:rFonts w:ascii="Courier New" w:eastAsia="Courier New" w:hAnsi="Courier New" w:cs="Courier New"/>
                <w:b/>
                <w:color w:val="000080"/>
                <w:sz w:val="20"/>
                <w:szCs w:val="20"/>
                <w:highlight w:val="white"/>
              </w:rPr>
              <w:t>;</w:t>
            </w:r>
          </w:p>
          <w:p w14:paraId="02CABEA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26</w:t>
            </w:r>
            <w:r>
              <w:rPr>
                <w:rFonts w:ascii="Courier New" w:eastAsia="Courier New" w:hAnsi="Courier New" w:cs="Courier New"/>
                <w:sz w:val="20"/>
                <w:szCs w:val="20"/>
                <w:highlight w:val="white"/>
              </w:rPr>
              <w:t xml:space="preserve">          cout </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c_int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n</w:t>
            </w:r>
            <w:r>
              <w:rPr>
                <w:rFonts w:ascii="Courier New" w:eastAsia="Courier New" w:hAnsi="Courier New" w:cs="Courier New"/>
                <w:b/>
                <w:color w:val="000080"/>
                <w:sz w:val="20"/>
                <w:szCs w:val="20"/>
                <w:highlight w:val="white"/>
              </w:rPr>
              <w:t>);</w:t>
            </w:r>
          </w:p>
          <w:p w14:paraId="37004E7A" w14:textId="77777777" w:rsidR="00DD63D3" w:rsidRDefault="00C02F15">
            <w:pPr>
              <w:widowControl w:val="0"/>
              <w:shd w:val="clear" w:color="auto" w:fill="FFFFFF"/>
              <w:rPr>
                <w:rFonts w:ascii="Arial" w:eastAsia="Arial" w:hAnsi="Arial" w:cs="Arial"/>
                <w:highlight w:val="white"/>
              </w:rPr>
            </w:pPr>
            <w:r>
              <w:rPr>
                <w:rFonts w:ascii="Courier New" w:eastAsia="Courier New" w:hAnsi="Courier New" w:cs="Courier New"/>
                <w:color w:val="FF8000"/>
                <w:sz w:val="20"/>
                <w:szCs w:val="20"/>
                <w:highlight w:val="white"/>
              </w:rPr>
              <w:t>27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ARCHITECTURE</w:t>
            </w:r>
            <w:r>
              <w:rPr>
                <w:rFonts w:ascii="Courier New" w:eastAsia="Courier New" w:hAnsi="Courier New" w:cs="Courier New"/>
                <w:sz w:val="20"/>
                <w:szCs w:val="20"/>
                <w:highlight w:val="white"/>
              </w:rPr>
              <w:t xml:space="preserve"> w_generate</w:t>
            </w:r>
            <w:r>
              <w:rPr>
                <w:rFonts w:ascii="Courier New" w:eastAsia="Courier New" w:hAnsi="Courier New" w:cs="Courier New"/>
                <w:b/>
                <w:color w:val="000080"/>
                <w:sz w:val="20"/>
                <w:szCs w:val="20"/>
                <w:highlight w:val="white"/>
              </w:rPr>
              <w:t>;</w:t>
            </w:r>
          </w:p>
        </w:tc>
      </w:tr>
      <w:tr w:rsidR="00DD63D3" w14:paraId="0F2877D5" w14:textId="77777777" w:rsidTr="1C19E0B3">
        <w:tc>
          <w:tcPr>
            <w:tcW w:w="9360" w:type="dxa"/>
            <w:shd w:val="clear" w:color="auto" w:fill="auto"/>
            <w:tcMar>
              <w:top w:w="100" w:type="dxa"/>
              <w:left w:w="100" w:type="dxa"/>
              <w:bottom w:w="100" w:type="dxa"/>
              <w:right w:w="100" w:type="dxa"/>
            </w:tcMar>
          </w:tcPr>
          <w:p w14:paraId="1ED648A6" w14:textId="2FD03064" w:rsidR="00DD63D3" w:rsidRDefault="5064F24F" w:rsidP="5064F24F">
            <w:pPr>
              <w:widowControl w:val="0"/>
              <w:pBdr>
                <w:top w:val="nil"/>
                <w:left w:val="nil"/>
                <w:bottom w:val="nil"/>
                <w:right w:val="nil"/>
                <w:between w:val="nil"/>
              </w:pBdr>
              <w:jc w:val="both"/>
              <w:rPr>
                <w:rFonts w:ascii="Arial" w:eastAsia="Arial" w:hAnsi="Arial" w:cs="Arial"/>
                <w:highlight w:val="white"/>
              </w:rPr>
            </w:pPr>
            <w:r w:rsidRPr="5064F24F">
              <w:rPr>
                <w:rFonts w:ascii="Arial" w:eastAsia="Arial" w:hAnsi="Arial" w:cs="Arial"/>
                <w:highlight w:val="white"/>
              </w:rPr>
              <w:lastRenderedPageBreak/>
              <w:t xml:space="preserve">Сабирач је реализован слично као и раније у овом материјалу, каскадним везивањем једнобитних потпуних сабирача (излазни пренос са једне позиције се доводи на улазни пренос на следећој позицији). </w:t>
            </w:r>
          </w:p>
          <w:p w14:paraId="0CA7A0DE" w14:textId="44CD6780" w:rsidR="00DD63D3" w:rsidRDefault="00DD63D3" w:rsidP="5064F24F">
            <w:pPr>
              <w:widowControl w:val="0"/>
              <w:pBdr>
                <w:top w:val="nil"/>
                <w:left w:val="nil"/>
                <w:bottom w:val="nil"/>
                <w:right w:val="nil"/>
                <w:between w:val="nil"/>
              </w:pBdr>
              <w:jc w:val="both"/>
              <w:rPr>
                <w:rFonts w:ascii="Arial" w:eastAsia="Arial" w:hAnsi="Arial" w:cs="Arial"/>
                <w:highlight w:val="white"/>
              </w:rPr>
            </w:pPr>
          </w:p>
          <w:p w14:paraId="12081907" w14:textId="2839BC27" w:rsidR="00DD63D3" w:rsidRDefault="5064F24F" w:rsidP="655435B9">
            <w:pPr>
              <w:rPr>
                <w:rFonts w:ascii="Arial" w:eastAsia="Arial" w:hAnsi="Arial" w:cs="Arial"/>
                <w:highlight w:val="white"/>
              </w:rPr>
            </w:pPr>
            <w:r w:rsidRPr="655435B9">
              <w:rPr>
                <w:rFonts w:ascii="Arial" w:eastAsia="Arial" w:hAnsi="Arial" w:cs="Arial"/>
                <w:highlight w:val="white"/>
              </w:rPr>
              <w:t>За прослеђивање преноса између позиција уведен је сигнал</w:t>
            </w:r>
            <w:r w:rsidR="00C02F15" w:rsidRPr="655435B9">
              <w:rPr>
                <w:rFonts w:ascii="Arial" w:eastAsia="Arial" w:hAnsi="Arial" w:cs="Arial"/>
                <w:highlight w:val="white"/>
              </w:rPr>
              <w:t xml:space="preserve"> </w:t>
            </w:r>
            <w:r w:rsidR="00C02F15" w:rsidRPr="655435B9">
              <w:rPr>
                <w:rFonts w:ascii="Courier New" w:eastAsia="Courier New" w:hAnsi="Courier New" w:cs="Courier New"/>
                <w:sz w:val="20"/>
                <w:szCs w:val="20"/>
                <w:highlight w:val="white"/>
              </w:rPr>
              <w:t>c_int</w:t>
            </w:r>
            <w:r w:rsidR="00C02F15" w:rsidRPr="655435B9">
              <w:rPr>
                <w:rFonts w:ascii="Arial" w:eastAsia="Arial" w:hAnsi="Arial" w:cs="Arial"/>
                <w:highlight w:val="white"/>
              </w:rPr>
              <w:t xml:space="preserve"> (</w:t>
            </w:r>
            <w:r w:rsidR="049FF8D3" w:rsidRPr="655435B9">
              <w:rPr>
                <w:rFonts w:ascii="Arial" w:eastAsia="Arial" w:hAnsi="Arial" w:cs="Arial"/>
                <w:highlight w:val="white"/>
              </w:rPr>
              <w:t>л</w:t>
            </w:r>
            <w:r w:rsidR="00C02F15" w:rsidRPr="655435B9">
              <w:rPr>
                <w:rFonts w:ascii="Arial" w:eastAsia="Arial" w:hAnsi="Arial" w:cs="Arial"/>
                <w:highlight w:val="white"/>
              </w:rPr>
              <w:t xml:space="preserve">. </w:t>
            </w:r>
            <w:r w:rsidR="00C02F15" w:rsidRPr="655435B9">
              <w:rPr>
                <w:rFonts w:ascii="Courier New" w:eastAsia="Courier New" w:hAnsi="Courier New" w:cs="Courier New"/>
                <w:color w:val="FF8000"/>
                <w:sz w:val="20"/>
                <w:szCs w:val="20"/>
                <w:highlight w:val="white"/>
              </w:rPr>
              <w:t>19</w:t>
            </w:r>
            <w:r w:rsidR="00C02F15" w:rsidRPr="655435B9">
              <w:rPr>
                <w:rFonts w:ascii="Arial" w:eastAsia="Arial" w:hAnsi="Arial" w:cs="Arial"/>
                <w:highlight w:val="white"/>
              </w:rPr>
              <w:t xml:space="preserve">). </w:t>
            </w:r>
            <w:r w:rsidRPr="655435B9">
              <w:rPr>
                <w:rFonts w:ascii="Arial" w:eastAsia="Arial" w:hAnsi="Arial" w:cs="Arial"/>
                <w:highlight w:val="white"/>
              </w:rPr>
              <w:t>Он има</w:t>
            </w:r>
            <w:r w:rsidR="00C02F15" w:rsidRPr="655435B9">
              <w:rPr>
                <w:rFonts w:ascii="Arial" w:eastAsia="Arial" w:hAnsi="Arial" w:cs="Arial"/>
                <w:highlight w:val="white"/>
              </w:rPr>
              <w:t xml:space="preserve"> n+1 </w:t>
            </w:r>
            <w:r w:rsidRPr="655435B9">
              <w:rPr>
                <w:rFonts w:ascii="Arial" w:eastAsia="Arial" w:hAnsi="Arial" w:cs="Arial"/>
                <w:highlight w:val="white"/>
              </w:rPr>
              <w:t>бит</w:t>
            </w:r>
            <w:r w:rsidR="00C02F15" w:rsidRPr="655435B9">
              <w:rPr>
                <w:rFonts w:ascii="Arial" w:eastAsia="Arial" w:hAnsi="Arial" w:cs="Arial"/>
                <w:highlight w:val="white"/>
              </w:rPr>
              <w:t xml:space="preserve">, </w:t>
            </w:r>
            <w:r w:rsidRPr="655435B9">
              <w:rPr>
                <w:rFonts w:ascii="Arial" w:eastAsia="Arial" w:hAnsi="Arial" w:cs="Arial"/>
                <w:highlight w:val="white"/>
              </w:rPr>
              <w:t>на бит 0 се доводи улазни пренос целог сабирача</w:t>
            </w:r>
            <w:r w:rsidR="00C02F15" w:rsidRPr="655435B9">
              <w:rPr>
                <w:rFonts w:ascii="Arial" w:eastAsia="Arial" w:hAnsi="Arial" w:cs="Arial"/>
                <w:highlight w:val="white"/>
              </w:rPr>
              <w:t xml:space="preserve"> (</w:t>
            </w:r>
            <w:r w:rsidR="7F0EB1FF" w:rsidRPr="655435B9">
              <w:rPr>
                <w:rFonts w:ascii="Arial" w:eastAsia="Arial" w:hAnsi="Arial" w:cs="Arial"/>
                <w:highlight w:val="white"/>
              </w:rPr>
              <w:t>л</w:t>
            </w:r>
            <w:r w:rsidR="00C02F15" w:rsidRPr="655435B9">
              <w:rPr>
                <w:rFonts w:ascii="Arial" w:eastAsia="Arial" w:hAnsi="Arial" w:cs="Arial"/>
                <w:highlight w:val="white"/>
              </w:rPr>
              <w:t xml:space="preserve">. </w:t>
            </w:r>
            <w:r w:rsidR="00C02F15" w:rsidRPr="655435B9">
              <w:rPr>
                <w:rFonts w:ascii="Courier New" w:eastAsia="Courier New" w:hAnsi="Courier New" w:cs="Courier New"/>
                <w:color w:val="FF8000"/>
                <w:sz w:val="20"/>
                <w:szCs w:val="20"/>
                <w:highlight w:val="white"/>
              </w:rPr>
              <w:t>21</w:t>
            </w:r>
            <w:r w:rsidR="00C02F15" w:rsidRPr="655435B9">
              <w:rPr>
                <w:rFonts w:ascii="Arial" w:eastAsia="Arial" w:hAnsi="Arial" w:cs="Arial"/>
                <w:highlight w:val="white"/>
              </w:rPr>
              <w:t xml:space="preserve">), </w:t>
            </w:r>
            <w:r w:rsidRPr="655435B9">
              <w:rPr>
                <w:rFonts w:ascii="Arial" w:eastAsia="Arial" w:hAnsi="Arial" w:cs="Arial"/>
                <w:highlight w:val="white"/>
              </w:rPr>
              <w:t>а излазни пренос последњег сабирача се доводи на бит</w:t>
            </w:r>
            <w:r w:rsidR="00C02F15" w:rsidRPr="655435B9">
              <w:rPr>
                <w:rFonts w:ascii="Arial" w:eastAsia="Arial" w:hAnsi="Arial" w:cs="Arial"/>
                <w:highlight w:val="white"/>
              </w:rPr>
              <w:t xml:space="preserve"> n </w:t>
            </w:r>
            <w:r w:rsidRPr="655435B9">
              <w:rPr>
                <w:rFonts w:ascii="Arial" w:eastAsia="Arial" w:hAnsi="Arial" w:cs="Arial"/>
                <w:highlight w:val="white"/>
              </w:rPr>
              <w:t xml:space="preserve">сигнала </w:t>
            </w:r>
            <w:r w:rsidR="47D659DA" w:rsidRPr="655435B9">
              <w:rPr>
                <w:rFonts w:ascii="Courier New" w:eastAsia="Courier New" w:hAnsi="Courier New" w:cs="Courier New"/>
                <w:sz w:val="19"/>
                <w:szCs w:val="19"/>
              </w:rPr>
              <w:t>c_int</w:t>
            </w:r>
            <w:r w:rsidR="00C02F15" w:rsidRPr="655435B9">
              <w:rPr>
                <w:rFonts w:ascii="Arial" w:eastAsia="Arial" w:hAnsi="Arial" w:cs="Arial"/>
                <w:highlight w:val="white"/>
              </w:rPr>
              <w:t xml:space="preserve">. </w:t>
            </w:r>
            <w:r w:rsidRPr="655435B9">
              <w:rPr>
                <w:rFonts w:ascii="Arial" w:eastAsia="Arial" w:hAnsi="Arial" w:cs="Arial"/>
                <w:highlight w:val="white"/>
              </w:rPr>
              <w:t xml:space="preserve">Након овога, повезивање свих једнобитних сабирача се може описати на униформан начин (л. </w:t>
            </w:r>
            <w:r w:rsidRPr="655435B9">
              <w:rPr>
                <w:rFonts w:ascii="Courier New" w:eastAsia="Courier New" w:hAnsi="Courier New" w:cs="Courier New"/>
                <w:color w:val="FF8000"/>
                <w:sz w:val="20"/>
                <w:szCs w:val="20"/>
                <w:highlight w:val="white"/>
              </w:rPr>
              <w:t>23</w:t>
            </w:r>
            <w:r w:rsidRPr="655435B9">
              <w:rPr>
                <w:rFonts w:ascii="Arial" w:eastAsia="Arial" w:hAnsi="Arial" w:cs="Arial"/>
                <w:highlight w:val="white"/>
              </w:rPr>
              <w:t>-</w:t>
            </w:r>
            <w:r w:rsidRPr="655435B9">
              <w:rPr>
                <w:rFonts w:ascii="Courier New" w:eastAsia="Courier New" w:hAnsi="Courier New" w:cs="Courier New"/>
                <w:color w:val="FF8000"/>
                <w:sz w:val="20"/>
                <w:szCs w:val="20"/>
                <w:highlight w:val="white"/>
              </w:rPr>
              <w:t>24</w:t>
            </w:r>
            <w:r w:rsidRPr="655435B9">
              <w:rPr>
                <w:rFonts w:ascii="Arial" w:eastAsia="Arial" w:hAnsi="Arial" w:cs="Arial"/>
                <w:highlight w:val="white"/>
              </w:rPr>
              <w:t>).</w:t>
            </w:r>
          </w:p>
          <w:p w14:paraId="5BB4D192" w14:textId="77777777" w:rsidR="00DD63D3" w:rsidRDefault="00DD63D3">
            <w:pPr>
              <w:widowControl w:val="0"/>
              <w:pBdr>
                <w:top w:val="nil"/>
                <w:left w:val="nil"/>
                <w:bottom w:val="nil"/>
                <w:right w:val="nil"/>
                <w:between w:val="nil"/>
              </w:pBdr>
              <w:jc w:val="both"/>
              <w:rPr>
                <w:rFonts w:ascii="Arial" w:eastAsia="Arial" w:hAnsi="Arial" w:cs="Arial"/>
                <w:highlight w:val="white"/>
              </w:rPr>
            </w:pPr>
          </w:p>
          <w:p w14:paraId="42D8B870" w14:textId="7A0F6C18" w:rsidR="00DD63D3" w:rsidRDefault="18942EDC" w:rsidP="5064F24F">
            <w:pPr>
              <w:widowControl w:val="0"/>
              <w:pBdr>
                <w:top w:val="nil"/>
                <w:left w:val="nil"/>
                <w:bottom w:val="nil"/>
                <w:right w:val="nil"/>
                <w:between w:val="nil"/>
              </w:pBdr>
              <w:jc w:val="both"/>
              <w:rPr>
                <w:rFonts w:ascii="Arial" w:eastAsia="Arial" w:hAnsi="Arial" w:cs="Arial"/>
                <w:highlight w:val="white"/>
              </w:rPr>
            </w:pPr>
            <w:r w:rsidRPr="5064F24F">
              <w:rPr>
                <w:rFonts w:ascii="Courier New" w:eastAsia="Courier New" w:hAnsi="Courier New" w:cs="Courier New"/>
                <w:color w:val="FF8000"/>
                <w:sz w:val="20"/>
                <w:szCs w:val="20"/>
                <w:highlight w:val="white"/>
              </w:rPr>
              <w:t>л. 23-34</w:t>
            </w:r>
            <w:r w:rsidR="00C02F15" w:rsidRPr="5064F24F">
              <w:rPr>
                <w:rFonts w:ascii="Arial" w:eastAsia="Arial" w:hAnsi="Arial" w:cs="Arial"/>
                <w:highlight w:val="white"/>
              </w:rPr>
              <w:t xml:space="preserve">: </w:t>
            </w:r>
            <w:r w:rsidR="5064F24F" w:rsidRPr="5064F24F">
              <w:rPr>
                <w:rFonts w:ascii="Arial" w:eastAsia="Arial" w:hAnsi="Arial" w:cs="Arial"/>
                <w:highlight w:val="white"/>
              </w:rPr>
              <w:t>једнобитни сабирачи су овде описани конкурентним клаузулама, уместо инстанцама компонената као у ранијем примеру. Сума и излазни пренос на једном биту су описани логичким изразима (који су познати у теорији). Могу се добити и други облици, минимизацијом прекидачких функција из табеле истинитости функција</w:t>
            </w:r>
            <w:r w:rsidR="00C02F15" w:rsidRPr="5064F24F">
              <w:rPr>
                <w:rFonts w:ascii="Arial" w:eastAsia="Arial" w:hAnsi="Arial" w:cs="Arial"/>
                <w:highlight w:val="white"/>
              </w:rPr>
              <w:t xml:space="preserve"> S </w:t>
            </w:r>
            <w:r w:rsidR="255C87A4" w:rsidRPr="5064F24F">
              <w:rPr>
                <w:rFonts w:ascii="Arial" w:eastAsia="Arial" w:hAnsi="Arial" w:cs="Arial"/>
                <w:highlight w:val="white"/>
              </w:rPr>
              <w:t>и</w:t>
            </w:r>
            <w:r w:rsidR="00C02F15" w:rsidRPr="5064F24F">
              <w:rPr>
                <w:rFonts w:ascii="Arial" w:eastAsia="Arial" w:hAnsi="Arial" w:cs="Arial"/>
                <w:highlight w:val="white"/>
              </w:rPr>
              <w:t xml:space="preserve"> Cout </w:t>
            </w:r>
            <w:r w:rsidR="5064F24F" w:rsidRPr="5064F24F">
              <w:rPr>
                <w:rFonts w:ascii="Arial" w:eastAsia="Arial" w:hAnsi="Arial" w:cs="Arial"/>
                <w:highlight w:val="white"/>
              </w:rPr>
              <w:t xml:space="preserve">за потпуни сабирач. </w:t>
            </w:r>
          </w:p>
        </w:tc>
      </w:tr>
      <w:tr w:rsidR="00DD63D3" w14:paraId="176E5EA2" w14:textId="77777777" w:rsidTr="1C19E0B3">
        <w:tc>
          <w:tcPr>
            <w:tcW w:w="9360" w:type="dxa"/>
            <w:shd w:val="clear" w:color="auto" w:fill="auto"/>
            <w:tcMar>
              <w:top w:w="100" w:type="dxa"/>
              <w:left w:w="100" w:type="dxa"/>
              <w:bottom w:w="100" w:type="dxa"/>
              <w:right w:w="100" w:type="dxa"/>
            </w:tcMar>
          </w:tcPr>
          <w:p w14:paraId="1E89E35F" w14:textId="0175B07C" w:rsidR="00DD63D3" w:rsidRDefault="5064F24F">
            <w:pPr>
              <w:widowControl w:val="0"/>
              <w:rPr>
                <w:rFonts w:ascii="Arial" w:eastAsia="Arial" w:hAnsi="Arial" w:cs="Arial"/>
                <w:highlight w:val="white"/>
              </w:rPr>
            </w:pPr>
            <w:r w:rsidRPr="5064F24F">
              <w:rPr>
                <w:rFonts w:ascii="Arial" w:eastAsia="Arial" w:hAnsi="Arial" w:cs="Arial"/>
                <w:highlight w:val="white"/>
              </w:rPr>
              <w:t>За размишљање:</w:t>
            </w:r>
          </w:p>
          <w:p w14:paraId="2AE487CF" w14:textId="335D4E45" w:rsidR="00DD63D3" w:rsidRDefault="5064F24F" w:rsidP="655435B9">
            <w:pPr>
              <w:widowControl w:val="0"/>
              <w:ind w:left="720"/>
              <w:rPr>
                <w:rFonts w:ascii="Arial" w:eastAsia="Arial" w:hAnsi="Arial" w:cs="Arial"/>
                <w:highlight w:val="white"/>
              </w:rPr>
            </w:pPr>
            <w:r w:rsidRPr="655435B9">
              <w:rPr>
                <w:rFonts w:ascii="Arial" w:eastAsia="Arial" w:hAnsi="Arial" w:cs="Arial"/>
                <w:highlight w:val="white"/>
              </w:rPr>
              <w:t>Нацртати шему повезивања сигнала</w:t>
            </w:r>
            <w:r w:rsidR="00C02F15" w:rsidRPr="655435B9">
              <w:rPr>
                <w:rFonts w:ascii="Arial" w:eastAsia="Arial" w:hAnsi="Arial" w:cs="Arial"/>
                <w:highlight w:val="white"/>
              </w:rPr>
              <w:t xml:space="preserve"> </w:t>
            </w:r>
            <w:r w:rsidR="4B743D1B" w:rsidRPr="655435B9">
              <w:rPr>
                <w:rFonts w:ascii="Courier New" w:eastAsia="Courier New" w:hAnsi="Courier New" w:cs="Courier New"/>
                <w:sz w:val="19"/>
                <w:szCs w:val="19"/>
              </w:rPr>
              <w:t>c_int</w:t>
            </w:r>
            <w:r w:rsidR="00C02F15" w:rsidRPr="655435B9">
              <w:rPr>
                <w:rFonts w:ascii="Arial" w:eastAsia="Arial" w:hAnsi="Arial" w:cs="Arial"/>
                <w:highlight w:val="white"/>
              </w:rPr>
              <w:t xml:space="preserve"> </w:t>
            </w:r>
            <w:r w:rsidRPr="655435B9">
              <w:rPr>
                <w:rFonts w:ascii="Arial" w:eastAsia="Arial" w:hAnsi="Arial" w:cs="Arial"/>
                <w:highlight w:val="white"/>
              </w:rPr>
              <w:t>на једнобитне сабираче и портове</w:t>
            </w:r>
            <w:r w:rsidR="00C02F15" w:rsidRPr="655435B9">
              <w:rPr>
                <w:rFonts w:ascii="Arial" w:eastAsia="Arial" w:hAnsi="Arial" w:cs="Arial"/>
                <w:highlight w:val="white"/>
              </w:rPr>
              <w:t xml:space="preserve"> n-</w:t>
            </w:r>
            <w:r w:rsidRPr="655435B9">
              <w:rPr>
                <w:rFonts w:ascii="Arial" w:eastAsia="Arial" w:hAnsi="Arial" w:cs="Arial"/>
                <w:highlight w:val="white"/>
              </w:rPr>
              <w:t>битног сабирача.</w:t>
            </w:r>
          </w:p>
          <w:p w14:paraId="1C3AD0F1" w14:textId="3682B930" w:rsidR="00DD63D3" w:rsidRDefault="5064F24F">
            <w:pPr>
              <w:widowControl w:val="0"/>
              <w:ind w:left="720"/>
              <w:rPr>
                <w:rFonts w:ascii="Arial" w:eastAsia="Arial" w:hAnsi="Arial" w:cs="Arial"/>
                <w:highlight w:val="white"/>
              </w:rPr>
            </w:pPr>
            <w:r w:rsidRPr="5064F24F">
              <w:rPr>
                <w:rFonts w:ascii="Arial" w:eastAsia="Arial" w:hAnsi="Arial" w:cs="Arial"/>
                <w:highlight w:val="white"/>
              </w:rPr>
              <w:t>Како би изгледао опис када би се, уместо конкуретних клаузула доделе вредности користиле инстанце једнобитних сабирача, дефинисаних раније у материјалу?</w:t>
            </w:r>
          </w:p>
        </w:tc>
      </w:tr>
    </w:tbl>
    <w:p w14:paraId="00311F5C" w14:textId="77777777" w:rsidR="00DD63D3" w:rsidRDefault="00DD63D3">
      <w:pPr>
        <w:rPr>
          <w:rFonts w:ascii="Arial" w:eastAsia="Arial" w:hAnsi="Arial" w:cs="Arial"/>
          <w:sz w:val="20"/>
          <w:szCs w:val="20"/>
          <w:highlight w:val="white"/>
        </w:rPr>
      </w:pPr>
    </w:p>
    <w:p w14:paraId="778CA9DE" w14:textId="77777777" w:rsidR="00DD63D3" w:rsidRDefault="00DD63D3">
      <w:pPr>
        <w:rPr>
          <w:rFonts w:ascii="Arial" w:eastAsia="Arial" w:hAnsi="Arial" w:cs="Arial"/>
          <w:sz w:val="20"/>
          <w:szCs w:val="20"/>
          <w:highlight w:val="white"/>
        </w:rPr>
      </w:pPr>
    </w:p>
    <w:p w14:paraId="6A5D923F" w14:textId="77777777" w:rsidR="00DD63D3" w:rsidRDefault="00DD63D3">
      <w:pPr>
        <w:rPr>
          <w:rFonts w:ascii="Arial" w:eastAsia="Arial" w:hAnsi="Arial" w:cs="Arial"/>
          <w:sz w:val="20"/>
          <w:szCs w:val="20"/>
          <w:highlight w:val="white"/>
        </w:rPr>
      </w:pPr>
    </w:p>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D63D3" w14:paraId="0FB5D560" w14:textId="77777777" w:rsidTr="655435B9">
        <w:tc>
          <w:tcPr>
            <w:tcW w:w="9360" w:type="dxa"/>
            <w:shd w:val="clear" w:color="auto" w:fill="auto"/>
            <w:tcMar>
              <w:top w:w="100" w:type="dxa"/>
              <w:left w:w="100" w:type="dxa"/>
              <w:bottom w:w="100" w:type="dxa"/>
              <w:right w:w="100" w:type="dxa"/>
            </w:tcMar>
          </w:tcPr>
          <w:p w14:paraId="22C078FE" w14:textId="5B1B106A" w:rsidR="00DD63D3" w:rsidRDefault="00C02F15" w:rsidP="5064F24F">
            <w:pPr>
              <w:rPr>
                <w:rFonts w:ascii="Arial" w:eastAsia="Arial" w:hAnsi="Arial" w:cs="Arial"/>
                <w:u w:val="single"/>
              </w:rPr>
            </w:pPr>
            <w:r w:rsidRPr="5064F24F">
              <w:rPr>
                <w:rFonts w:ascii="Arial" w:eastAsia="Arial" w:hAnsi="Arial" w:cs="Arial"/>
                <w:b/>
                <w:bCs/>
                <w:u w:val="single"/>
              </w:rPr>
              <w:t>Z</w:t>
            </w:r>
            <w:r w:rsidRPr="5064F24F">
              <w:rPr>
                <w:rFonts w:ascii="Arial" w:eastAsia="Arial" w:hAnsi="Arial" w:cs="Arial"/>
                <w:u w:val="single"/>
              </w:rPr>
              <w:t xml:space="preserve"> ПРИМЕР </w:t>
            </w:r>
            <w:r w:rsidR="5064F24F" w:rsidRPr="5064F24F">
              <w:rPr>
                <w:rFonts w:ascii="Arial" w:eastAsia="Arial" w:hAnsi="Arial" w:cs="Arial"/>
                <w:u w:val="single"/>
              </w:rPr>
              <w:t>Регистар са дозволом излаза, сачињен од</w:t>
            </w:r>
            <w:r w:rsidRPr="5064F24F">
              <w:rPr>
                <w:rFonts w:ascii="Arial" w:eastAsia="Arial" w:hAnsi="Arial" w:cs="Arial"/>
                <w:u w:val="single"/>
              </w:rPr>
              <w:t xml:space="preserve"> Dff-ova </w:t>
            </w:r>
            <w:r w:rsidR="5064F24F" w:rsidRPr="5064F24F">
              <w:rPr>
                <w:rFonts w:ascii="Arial" w:eastAsia="Arial" w:hAnsi="Arial" w:cs="Arial"/>
                <w:u w:val="single"/>
              </w:rPr>
              <w:t xml:space="preserve">и тростатичких бафера. </w:t>
            </w:r>
          </w:p>
          <w:p w14:paraId="4CEE76A6" w14:textId="3720B199" w:rsidR="00DD63D3" w:rsidRDefault="5064F24F">
            <w:pPr>
              <w:ind w:left="720"/>
              <w:rPr>
                <w:rFonts w:ascii="Arial" w:eastAsia="Arial" w:hAnsi="Arial" w:cs="Arial"/>
                <w:highlight w:val="white"/>
              </w:rPr>
            </w:pPr>
            <w:r w:rsidRPr="5064F24F">
              <w:rPr>
                <w:rFonts w:ascii="Arial" w:eastAsia="Arial" w:hAnsi="Arial" w:cs="Arial"/>
                <w:color w:val="E36C09"/>
                <w:highlight w:val="white"/>
              </w:rPr>
              <w:t>Уведено</w:t>
            </w:r>
            <w:r w:rsidR="00C02F15" w:rsidRPr="5064F24F">
              <w:rPr>
                <w:rFonts w:ascii="Arial" w:eastAsia="Arial" w:hAnsi="Arial" w:cs="Arial"/>
                <w:color w:val="E36C09"/>
                <w:highlight w:val="white"/>
              </w:rPr>
              <w:t xml:space="preserve">: for-generate </w:t>
            </w:r>
            <w:r w:rsidRPr="5064F24F">
              <w:rPr>
                <w:rFonts w:ascii="Arial" w:eastAsia="Arial" w:hAnsi="Arial" w:cs="Arial"/>
                <w:color w:val="E36C09"/>
                <w:highlight w:val="white"/>
              </w:rPr>
              <w:t>са инстанцама компоената; локалне декларације у</w:t>
            </w:r>
            <w:r w:rsidR="00C02F15" w:rsidRPr="5064F24F">
              <w:rPr>
                <w:rFonts w:ascii="Arial" w:eastAsia="Arial" w:hAnsi="Arial" w:cs="Arial"/>
                <w:color w:val="E36C09"/>
                <w:highlight w:val="white"/>
              </w:rPr>
              <w:t xml:space="preserve"> generate.</w:t>
            </w:r>
            <w:r w:rsidR="00C02F15" w:rsidRPr="5064F24F">
              <w:rPr>
                <w:rFonts w:ascii="Arial" w:eastAsia="Arial" w:hAnsi="Arial" w:cs="Arial"/>
                <w:highlight w:val="white"/>
              </w:rPr>
              <w:t xml:space="preserve"> </w:t>
            </w:r>
          </w:p>
          <w:p w14:paraId="734A97FE" w14:textId="047D0139" w:rsidR="00DD63D3" w:rsidRDefault="5064F24F">
            <w:pPr>
              <w:rPr>
                <w:rFonts w:ascii="Arial" w:eastAsia="Arial" w:hAnsi="Arial" w:cs="Arial"/>
                <w:color w:val="548DD4"/>
                <w:u w:val="single"/>
              </w:rPr>
            </w:pPr>
            <w:r w:rsidRPr="5064F24F">
              <w:rPr>
                <w:rFonts w:ascii="Arial" w:eastAsia="Arial" w:hAnsi="Arial" w:cs="Arial"/>
                <w:highlight w:val="white"/>
              </w:rPr>
              <w:t>Пројектовати</w:t>
            </w:r>
            <w:r w:rsidR="00C02F15" w:rsidRPr="5064F24F">
              <w:rPr>
                <w:rFonts w:ascii="Arial" w:eastAsia="Arial" w:hAnsi="Arial" w:cs="Arial"/>
                <w:highlight w:val="white"/>
              </w:rPr>
              <w:t xml:space="preserve"> n-bitni (n - generic </w:t>
            </w:r>
            <w:r w:rsidRPr="5064F24F">
              <w:rPr>
                <w:rFonts w:ascii="Arial" w:eastAsia="Arial" w:hAnsi="Arial" w:cs="Arial"/>
                <w:highlight w:val="white"/>
              </w:rPr>
              <w:t>константа</w:t>
            </w:r>
            <w:r w:rsidR="00C02F15" w:rsidRPr="5064F24F">
              <w:rPr>
                <w:rFonts w:ascii="Arial" w:eastAsia="Arial" w:hAnsi="Arial" w:cs="Arial"/>
                <w:highlight w:val="white"/>
              </w:rPr>
              <w:t xml:space="preserve">) </w:t>
            </w:r>
            <w:r w:rsidRPr="5064F24F">
              <w:rPr>
                <w:rFonts w:ascii="Arial" w:eastAsia="Arial" w:hAnsi="Arial" w:cs="Arial"/>
                <w:highlight w:val="white"/>
              </w:rPr>
              <w:t>регистар са асинхроном дозволом излаза. За имплементацију регистра користити инстанце</w:t>
            </w:r>
            <w:r w:rsidR="00C02F15" w:rsidRPr="5064F24F">
              <w:rPr>
                <w:rFonts w:ascii="Arial" w:eastAsia="Arial" w:hAnsi="Arial" w:cs="Arial"/>
                <w:highlight w:val="white"/>
              </w:rPr>
              <w:t xml:space="preserve"> D </w:t>
            </w:r>
            <w:r w:rsidRPr="5064F24F">
              <w:rPr>
                <w:rFonts w:ascii="Arial" w:eastAsia="Arial" w:hAnsi="Arial" w:cs="Arial"/>
                <w:highlight w:val="white"/>
              </w:rPr>
              <w:t>флипфлопова и тростатичких бафера, које такође треба описати</w:t>
            </w:r>
            <w:r w:rsidR="00C02F15" w:rsidRPr="5064F24F">
              <w:rPr>
                <w:rFonts w:ascii="Arial" w:eastAsia="Arial" w:hAnsi="Arial" w:cs="Arial"/>
                <w:highlight w:val="white"/>
              </w:rPr>
              <w:t>.</w:t>
            </w:r>
          </w:p>
        </w:tc>
      </w:tr>
      <w:tr w:rsidR="00DD63D3" w14:paraId="22441A32" w14:textId="77777777" w:rsidTr="655435B9">
        <w:tc>
          <w:tcPr>
            <w:tcW w:w="9360" w:type="dxa"/>
            <w:shd w:val="clear" w:color="auto" w:fill="auto"/>
            <w:tcMar>
              <w:top w:w="100" w:type="dxa"/>
              <w:left w:w="100" w:type="dxa"/>
              <w:bottom w:w="100" w:type="dxa"/>
              <w:right w:w="100" w:type="dxa"/>
            </w:tcMar>
          </w:tcPr>
          <w:p w14:paraId="4DC77F25"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LIBRARY</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79657BE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USE</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color w:val="800000"/>
                <w:sz w:val="20"/>
                <w:szCs w:val="20"/>
                <w:highlight w:val="white"/>
              </w:rPr>
              <w:t>std_logic_1164</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ALL</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454FB92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1E7F758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1ACC536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05</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2BA9237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06</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D_flipflop </w:t>
            </w:r>
            <w:r>
              <w:rPr>
                <w:rFonts w:ascii="Courier New" w:eastAsia="Courier New" w:hAnsi="Courier New" w:cs="Courier New"/>
                <w:b/>
                <w:color w:val="0000FF"/>
                <w:sz w:val="20"/>
                <w:szCs w:val="20"/>
                <w:highlight w:val="white"/>
              </w:rPr>
              <w:t>IS</w:t>
            </w:r>
          </w:p>
          <w:p w14:paraId="12C3304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PORT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6520D52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08</w:t>
            </w:r>
            <w:r>
              <w:rPr>
                <w:rFonts w:ascii="Courier New" w:eastAsia="Courier New" w:hAnsi="Courier New" w:cs="Courier New"/>
                <w:sz w:val="20"/>
                <w:szCs w:val="20"/>
                <w:highlight w:val="white"/>
              </w:rPr>
              <w:t xml:space="preserve">          clk</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379E61E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09</w:t>
            </w:r>
            <w:r>
              <w:rPr>
                <w:rFonts w:ascii="Courier New" w:eastAsia="Courier New" w:hAnsi="Courier New" w:cs="Courier New"/>
                <w:sz w:val="20"/>
                <w:szCs w:val="20"/>
                <w:highlight w:val="white"/>
              </w:rPr>
              <w:t xml:space="preserve">          q</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OUT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p>
          <w:p w14:paraId="521EDD3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lastRenderedPageBreak/>
              <w:t>10</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0519825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D_flipflop</w:t>
            </w:r>
            <w:r>
              <w:rPr>
                <w:rFonts w:ascii="Courier New" w:eastAsia="Courier New" w:hAnsi="Courier New" w:cs="Courier New"/>
                <w:b/>
                <w:color w:val="000080"/>
                <w:sz w:val="20"/>
                <w:szCs w:val="20"/>
                <w:highlight w:val="white"/>
              </w:rPr>
              <w:t>;</w:t>
            </w:r>
          </w:p>
          <w:p w14:paraId="3EA9102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12</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76DD80E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2AA63A5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4618E62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ARCHITECTURE</w:t>
            </w:r>
            <w:r>
              <w:rPr>
                <w:rFonts w:ascii="Courier New" w:eastAsia="Courier New" w:hAnsi="Courier New" w:cs="Courier New"/>
                <w:sz w:val="20"/>
                <w:szCs w:val="20"/>
                <w:highlight w:val="white"/>
              </w:rPr>
              <w:t xml:space="preserve"> simple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D_flipflop </w:t>
            </w:r>
            <w:r>
              <w:rPr>
                <w:rFonts w:ascii="Courier New" w:eastAsia="Courier New" w:hAnsi="Courier New" w:cs="Courier New"/>
                <w:b/>
                <w:color w:val="0000FF"/>
                <w:sz w:val="20"/>
                <w:szCs w:val="20"/>
                <w:highlight w:val="white"/>
              </w:rPr>
              <w:t>IS</w:t>
            </w:r>
          </w:p>
          <w:p w14:paraId="4442827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16</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46940BB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clk</w:t>
            </w:r>
            <w:r>
              <w:rPr>
                <w:rFonts w:ascii="Courier New" w:eastAsia="Courier New" w:hAnsi="Courier New" w:cs="Courier New"/>
                <w:b/>
                <w:color w:val="000080"/>
                <w:sz w:val="20"/>
                <w:szCs w:val="20"/>
                <w:highlight w:val="white"/>
              </w:rPr>
              <w:t>)</w:t>
            </w:r>
          </w:p>
          <w:p w14:paraId="38912D7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3489EF7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sz w:val="20"/>
                <w:szCs w:val="20"/>
                <w:highlight w:val="white"/>
              </w:rPr>
              <w:t xml:space="preserve"> clk'</w:t>
            </w:r>
            <w:r>
              <w:rPr>
                <w:rFonts w:ascii="Courier New" w:eastAsia="Courier New" w:hAnsi="Courier New" w:cs="Courier New"/>
                <w:b/>
                <w:color w:val="8080FF"/>
                <w:sz w:val="20"/>
                <w:szCs w:val="20"/>
                <w:shd w:val="clear" w:color="auto" w:fill="FFFFCC"/>
              </w:rPr>
              <w:t>event</w:t>
            </w:r>
            <w:r>
              <w:rPr>
                <w:rFonts w:ascii="Courier New" w:eastAsia="Courier New" w:hAnsi="Courier New" w:cs="Courier New"/>
                <w:sz w:val="20"/>
                <w:szCs w:val="20"/>
                <w:highlight w:val="white"/>
              </w:rPr>
              <w:t xml:space="preserve"> </w:t>
            </w:r>
            <w:r>
              <w:rPr>
                <w:rFonts w:ascii="Courier New" w:eastAsia="Courier New" w:hAnsi="Courier New" w:cs="Courier New"/>
                <w:b/>
                <w:color w:val="0080C0"/>
                <w:sz w:val="20"/>
                <w:szCs w:val="20"/>
                <w:highlight w:val="white"/>
              </w:rPr>
              <w:t>and</w:t>
            </w:r>
            <w:r>
              <w:rPr>
                <w:rFonts w:ascii="Courier New" w:eastAsia="Courier New" w:hAnsi="Courier New" w:cs="Courier New"/>
                <w:sz w:val="20"/>
                <w:szCs w:val="20"/>
                <w:highlight w:val="white"/>
              </w:rPr>
              <w:t xml:space="preserve"> clk</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THEN</w:t>
            </w:r>
          </w:p>
          <w:p w14:paraId="2AB596A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20</w:t>
            </w:r>
            <w:r>
              <w:rPr>
                <w:rFonts w:ascii="Courier New" w:eastAsia="Courier New" w:hAnsi="Courier New" w:cs="Courier New"/>
                <w:sz w:val="20"/>
                <w:szCs w:val="20"/>
                <w:highlight w:val="white"/>
              </w:rPr>
              <w:t xml:space="preserve">              q</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d</w:t>
            </w:r>
            <w:r>
              <w:rPr>
                <w:rFonts w:ascii="Courier New" w:eastAsia="Courier New" w:hAnsi="Courier New" w:cs="Courier New"/>
                <w:b/>
                <w:color w:val="000080"/>
                <w:sz w:val="20"/>
                <w:szCs w:val="20"/>
                <w:highlight w:val="white"/>
              </w:rPr>
              <w:t>;</w:t>
            </w:r>
          </w:p>
          <w:p w14:paraId="136080D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b/>
                <w:color w:val="000080"/>
                <w:sz w:val="20"/>
                <w:szCs w:val="20"/>
                <w:highlight w:val="white"/>
              </w:rPr>
              <w:t>;</w:t>
            </w:r>
          </w:p>
          <w:p w14:paraId="783CB17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b/>
                <w:color w:val="000080"/>
                <w:sz w:val="20"/>
                <w:szCs w:val="20"/>
                <w:highlight w:val="white"/>
              </w:rPr>
              <w:t>;</w:t>
            </w:r>
          </w:p>
          <w:p w14:paraId="4B70325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ili samo q&lt;=d when clk'event and clk='1'; </w:t>
            </w:r>
          </w:p>
          <w:p w14:paraId="2A48EC6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ARCHITECTURE</w:t>
            </w:r>
            <w:r>
              <w:rPr>
                <w:rFonts w:ascii="Courier New" w:eastAsia="Courier New" w:hAnsi="Courier New" w:cs="Courier New"/>
                <w:sz w:val="20"/>
                <w:szCs w:val="20"/>
                <w:highlight w:val="white"/>
              </w:rPr>
              <w:t xml:space="preserve"> simple</w:t>
            </w:r>
            <w:r>
              <w:rPr>
                <w:rFonts w:ascii="Courier New" w:eastAsia="Courier New" w:hAnsi="Courier New" w:cs="Courier New"/>
                <w:b/>
                <w:color w:val="000080"/>
                <w:sz w:val="20"/>
                <w:szCs w:val="20"/>
                <w:highlight w:val="white"/>
              </w:rPr>
              <w:t>;</w:t>
            </w:r>
          </w:p>
          <w:p w14:paraId="4AA31F3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25</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6EF13FF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3830EA4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4797D0E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LIBRARY</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2635E91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USE</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color w:val="800000"/>
                <w:sz w:val="20"/>
                <w:szCs w:val="20"/>
                <w:highlight w:val="white"/>
              </w:rPr>
              <w:t>std_logic_1164</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ALL</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xml:space="preserve"> </w:t>
            </w:r>
          </w:p>
          <w:p w14:paraId="7D3CC40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30</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1F39B0E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31</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0344CF7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32</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01D79C2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tristate_buffer </w:t>
            </w:r>
            <w:r>
              <w:rPr>
                <w:rFonts w:ascii="Courier New" w:eastAsia="Courier New" w:hAnsi="Courier New" w:cs="Courier New"/>
                <w:b/>
                <w:color w:val="0000FF"/>
                <w:sz w:val="20"/>
                <w:szCs w:val="20"/>
                <w:highlight w:val="white"/>
              </w:rPr>
              <w:t>IS</w:t>
            </w:r>
          </w:p>
          <w:p w14:paraId="478EB6E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PORT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490A820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35</w:t>
            </w:r>
            <w:r>
              <w:rPr>
                <w:rFonts w:ascii="Courier New" w:eastAsia="Courier New" w:hAnsi="Courier New" w:cs="Courier New"/>
                <w:sz w:val="20"/>
                <w:szCs w:val="20"/>
                <w:highlight w:val="white"/>
              </w:rPr>
              <w:t xml:space="preserve">          a</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332AB31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36</w:t>
            </w:r>
            <w:r>
              <w:rPr>
                <w:rFonts w:ascii="Courier New" w:eastAsia="Courier New" w:hAnsi="Courier New" w:cs="Courier New"/>
                <w:sz w:val="20"/>
                <w:szCs w:val="20"/>
                <w:highlight w:val="white"/>
              </w:rPr>
              <w:t xml:space="preserve">          y</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OUT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p>
          <w:p w14:paraId="08243DF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37</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7169D55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tristate_buffer</w:t>
            </w:r>
            <w:r>
              <w:rPr>
                <w:rFonts w:ascii="Courier New" w:eastAsia="Courier New" w:hAnsi="Courier New" w:cs="Courier New"/>
                <w:b/>
                <w:color w:val="000080"/>
                <w:sz w:val="20"/>
                <w:szCs w:val="20"/>
                <w:highlight w:val="white"/>
              </w:rPr>
              <w:t>;</w:t>
            </w:r>
          </w:p>
          <w:p w14:paraId="042A55A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39</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6725BD6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40</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2DE0771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41</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17461A5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ARCHITECTURE</w:t>
            </w:r>
            <w:r>
              <w:rPr>
                <w:rFonts w:ascii="Courier New" w:eastAsia="Courier New" w:hAnsi="Courier New" w:cs="Courier New"/>
                <w:sz w:val="20"/>
                <w:szCs w:val="20"/>
                <w:highlight w:val="white"/>
              </w:rPr>
              <w:t xml:space="preserve"> beh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tristate_buffer </w:t>
            </w:r>
            <w:r>
              <w:rPr>
                <w:rFonts w:ascii="Courier New" w:eastAsia="Courier New" w:hAnsi="Courier New" w:cs="Courier New"/>
                <w:b/>
                <w:color w:val="0000FF"/>
                <w:sz w:val="20"/>
                <w:szCs w:val="20"/>
                <w:highlight w:val="white"/>
              </w:rPr>
              <w:t>IS</w:t>
            </w:r>
          </w:p>
          <w:p w14:paraId="776DDCD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4CBDFE65"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44</w:t>
            </w:r>
            <w:r>
              <w:rPr>
                <w:rFonts w:ascii="Courier New" w:eastAsia="Courier New" w:hAnsi="Courier New" w:cs="Courier New"/>
                <w:sz w:val="20"/>
                <w:szCs w:val="20"/>
                <w:highlight w:val="white"/>
              </w:rPr>
              <w:t xml:space="preserve">      y</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a </w:t>
            </w:r>
            <w:r>
              <w:rPr>
                <w:rFonts w:ascii="Courier New" w:eastAsia="Courier New" w:hAnsi="Courier New" w:cs="Courier New"/>
                <w:b/>
                <w:color w:val="0000FF"/>
                <w:sz w:val="20"/>
                <w:szCs w:val="20"/>
                <w:highlight w:val="white"/>
              </w:rPr>
              <w:t>WHEN</w:t>
            </w:r>
            <w:r>
              <w:rPr>
                <w:rFonts w:ascii="Courier New" w:eastAsia="Courier New" w:hAnsi="Courier New" w:cs="Courier New"/>
                <w:sz w:val="20"/>
                <w:szCs w:val="20"/>
                <w:highlight w:val="white"/>
              </w:rPr>
              <w:t xml:space="preserve"> en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ELSE</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'Z'</w:t>
            </w:r>
            <w:r>
              <w:rPr>
                <w:rFonts w:ascii="Courier New" w:eastAsia="Courier New" w:hAnsi="Courier New" w:cs="Courier New"/>
                <w:b/>
                <w:color w:val="000080"/>
                <w:sz w:val="20"/>
                <w:szCs w:val="20"/>
                <w:highlight w:val="white"/>
              </w:rPr>
              <w:t>;</w:t>
            </w:r>
          </w:p>
          <w:p w14:paraId="2FD53DE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ARCHITECTURE</w:t>
            </w:r>
            <w:r>
              <w:rPr>
                <w:rFonts w:ascii="Courier New" w:eastAsia="Courier New" w:hAnsi="Courier New" w:cs="Courier New"/>
                <w:sz w:val="20"/>
                <w:szCs w:val="20"/>
                <w:highlight w:val="white"/>
              </w:rPr>
              <w:t xml:space="preserve"> beh</w:t>
            </w:r>
            <w:r>
              <w:rPr>
                <w:rFonts w:ascii="Courier New" w:eastAsia="Courier New" w:hAnsi="Courier New" w:cs="Courier New"/>
                <w:b/>
                <w:color w:val="000080"/>
                <w:sz w:val="20"/>
                <w:szCs w:val="20"/>
                <w:highlight w:val="white"/>
              </w:rPr>
              <w:t>;</w:t>
            </w:r>
          </w:p>
          <w:p w14:paraId="22B3F51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6CCE8C6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4AEE5BA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48</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35402F01"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LIBRARY</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7A57F87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USE</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color w:val="800000"/>
                <w:sz w:val="20"/>
                <w:szCs w:val="20"/>
                <w:highlight w:val="white"/>
              </w:rPr>
              <w:t>std_logic_1164</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ALL</w:t>
            </w:r>
            <w:r>
              <w:rPr>
                <w:rFonts w:ascii="Courier New" w:eastAsia="Courier New" w:hAnsi="Courier New" w:cs="Courier New"/>
                <w:b/>
                <w:color w:val="000080"/>
                <w:sz w:val="20"/>
                <w:szCs w:val="20"/>
                <w:highlight w:val="white"/>
              </w:rPr>
              <w:t>;</w:t>
            </w:r>
          </w:p>
          <w:p w14:paraId="1BE351B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51</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7AC359C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52</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3359431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026FFB5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register_tristate </w:t>
            </w:r>
            <w:r>
              <w:rPr>
                <w:rFonts w:ascii="Courier New" w:eastAsia="Courier New" w:hAnsi="Courier New" w:cs="Courier New"/>
                <w:b/>
                <w:color w:val="0000FF"/>
                <w:sz w:val="20"/>
                <w:szCs w:val="20"/>
                <w:highlight w:val="white"/>
              </w:rPr>
              <w:t>IS</w:t>
            </w:r>
          </w:p>
          <w:p w14:paraId="1D08EEC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GENERIC</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width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positive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7ABC088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56</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PORT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1AA1010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57</w:t>
            </w:r>
            <w:r>
              <w:rPr>
                <w:rFonts w:ascii="Courier New" w:eastAsia="Courier New" w:hAnsi="Courier New" w:cs="Courier New"/>
                <w:sz w:val="20"/>
                <w:szCs w:val="20"/>
                <w:highlight w:val="white"/>
              </w:rPr>
              <w:t xml:space="preserve">          clock</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2DB17AD5"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58</w:t>
            </w:r>
            <w:r>
              <w:rPr>
                <w:rFonts w:ascii="Courier New" w:eastAsia="Courier New" w:hAnsi="Courier New" w:cs="Courier New"/>
                <w:sz w:val="20"/>
                <w:szCs w:val="20"/>
                <w:highlight w:val="white"/>
              </w:rPr>
              <w:t xml:space="preserve">          out_enable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0CC1F89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59</w:t>
            </w:r>
            <w:r>
              <w:rPr>
                <w:rFonts w:ascii="Courier New" w:eastAsia="Courier New" w:hAnsi="Courier New" w:cs="Courier New"/>
                <w:sz w:val="20"/>
                <w:szCs w:val="20"/>
                <w:highlight w:val="white"/>
              </w:rPr>
              <w:t xml:space="preserve">          data_in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std_logic_vector</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width</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14:paraId="0869E5E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60</w:t>
            </w:r>
            <w:r>
              <w:rPr>
                <w:rFonts w:ascii="Courier New" w:eastAsia="Courier New" w:hAnsi="Courier New" w:cs="Courier New"/>
                <w:sz w:val="20"/>
                <w:szCs w:val="20"/>
                <w:highlight w:val="white"/>
              </w:rPr>
              <w:t xml:space="preserve">          data_out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OUT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std_logic_vector</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width</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14:paraId="61A5F28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36574CC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register_tristate</w:t>
            </w:r>
            <w:r>
              <w:rPr>
                <w:rFonts w:ascii="Courier New" w:eastAsia="Courier New" w:hAnsi="Courier New" w:cs="Courier New"/>
                <w:b/>
                <w:color w:val="000080"/>
                <w:sz w:val="20"/>
                <w:szCs w:val="20"/>
                <w:highlight w:val="white"/>
              </w:rPr>
              <w:t>;</w:t>
            </w:r>
          </w:p>
          <w:p w14:paraId="4E28B57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0AC7AF1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2995CD8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65</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72FB177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lastRenderedPageBreak/>
              <w:t>66</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ARCHITECTURE</w:t>
            </w:r>
            <w:r>
              <w:rPr>
                <w:rFonts w:ascii="Courier New" w:eastAsia="Courier New" w:hAnsi="Courier New" w:cs="Courier New"/>
                <w:sz w:val="20"/>
                <w:szCs w:val="20"/>
                <w:highlight w:val="white"/>
              </w:rPr>
              <w:t xml:space="preserve"> cell_level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register_tristate </w:t>
            </w:r>
            <w:r>
              <w:rPr>
                <w:rFonts w:ascii="Courier New" w:eastAsia="Courier New" w:hAnsi="Courier New" w:cs="Courier New"/>
                <w:b/>
                <w:color w:val="0000FF"/>
                <w:sz w:val="20"/>
                <w:szCs w:val="20"/>
                <w:highlight w:val="white"/>
              </w:rPr>
              <w:t>IS</w:t>
            </w:r>
          </w:p>
          <w:p w14:paraId="25BF7B55"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3DEB3CB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68</w:t>
            </w:r>
            <w:r>
              <w:rPr>
                <w:rFonts w:ascii="Courier New" w:eastAsia="Courier New" w:hAnsi="Courier New" w:cs="Courier New"/>
                <w:sz w:val="20"/>
                <w:szCs w:val="20"/>
                <w:highlight w:val="white"/>
              </w:rPr>
              <w:t xml:space="preserve">      cell_array</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FOR</w:t>
            </w:r>
            <w:r>
              <w:rPr>
                <w:rFonts w:ascii="Courier New" w:eastAsia="Courier New" w:hAnsi="Courier New" w:cs="Courier New"/>
                <w:sz w:val="20"/>
                <w:szCs w:val="20"/>
                <w:highlight w:val="white"/>
              </w:rPr>
              <w:t xml:space="preserve"> bit_index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width</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GENERATE</w:t>
            </w:r>
          </w:p>
          <w:p w14:paraId="0485850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SIGNAL</w:t>
            </w:r>
            <w:r>
              <w:rPr>
                <w:rFonts w:ascii="Courier New" w:eastAsia="Courier New" w:hAnsi="Courier New" w:cs="Courier New"/>
                <w:sz w:val="20"/>
                <w:szCs w:val="20"/>
                <w:highlight w:val="white"/>
              </w:rPr>
              <w:t xml:space="preserve"> data_unbuffered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lokalni signal za svaku kopiju</w:t>
            </w:r>
          </w:p>
          <w:p w14:paraId="114D7F7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 ne može se ovde kreirati signal za medusobno povezivanje kopija, to bi moralo u arhitekturi</w:t>
            </w:r>
          </w:p>
          <w:p w14:paraId="651FBFD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71</w:t>
            </w:r>
            <w:r>
              <w:rPr>
                <w:rFonts w:ascii="Courier New" w:eastAsia="Courier New" w:hAnsi="Courier New" w:cs="Courier New"/>
                <w:sz w:val="20"/>
                <w:szCs w:val="20"/>
                <w:highlight w:val="white"/>
              </w:rPr>
              <w:t xml:space="preserve">              cell_storage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work</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D_flipflop</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simple</w:t>
            </w:r>
            <w:r>
              <w:rPr>
                <w:rFonts w:ascii="Courier New" w:eastAsia="Courier New" w:hAnsi="Courier New" w:cs="Courier New"/>
                <w:b/>
                <w:color w:val="000080"/>
                <w:sz w:val="20"/>
                <w:szCs w:val="20"/>
                <w:highlight w:val="white"/>
              </w:rPr>
              <w:t>)</w:t>
            </w:r>
          </w:p>
          <w:p w14:paraId="0E104DA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PORT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MAP</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227F439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73</w:t>
            </w:r>
            <w:r>
              <w:rPr>
                <w:rFonts w:ascii="Courier New" w:eastAsia="Courier New" w:hAnsi="Courier New" w:cs="Courier New"/>
                <w:sz w:val="20"/>
                <w:szCs w:val="20"/>
                <w:highlight w:val="white"/>
              </w:rPr>
              <w:t xml:space="preserve">                                  clk</w:t>
            </w:r>
            <w:r>
              <w:rPr>
                <w:rFonts w:ascii="Courier New" w:eastAsia="Courier New" w:hAnsi="Courier New" w:cs="Courier New"/>
                <w:b/>
                <w:color w:val="000080"/>
                <w:sz w:val="20"/>
                <w:szCs w:val="20"/>
                <w:highlight w:val="white"/>
              </w:rPr>
              <w:t>=&gt;</w:t>
            </w:r>
            <w:r>
              <w:rPr>
                <w:rFonts w:ascii="Courier New" w:eastAsia="Courier New" w:hAnsi="Courier New" w:cs="Courier New"/>
                <w:sz w:val="20"/>
                <w:szCs w:val="20"/>
                <w:highlight w:val="white"/>
              </w:rPr>
              <w:t>clock</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075044A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74</w:t>
            </w:r>
            <w:r>
              <w:rPr>
                <w:rFonts w:ascii="Courier New" w:eastAsia="Courier New" w:hAnsi="Courier New" w:cs="Courier New"/>
                <w:sz w:val="20"/>
                <w:szCs w:val="20"/>
                <w:highlight w:val="white"/>
              </w:rPr>
              <w:t xml:space="preserve">                                  d</w:t>
            </w:r>
            <w:r>
              <w:rPr>
                <w:rFonts w:ascii="Courier New" w:eastAsia="Courier New" w:hAnsi="Courier New" w:cs="Courier New"/>
                <w:b/>
                <w:color w:val="000080"/>
                <w:sz w:val="20"/>
                <w:szCs w:val="20"/>
                <w:highlight w:val="white"/>
              </w:rPr>
              <w:t>=&gt;</w:t>
            </w:r>
            <w:r>
              <w:rPr>
                <w:rFonts w:ascii="Courier New" w:eastAsia="Courier New" w:hAnsi="Courier New" w:cs="Courier New"/>
                <w:sz w:val="20"/>
                <w:szCs w:val="20"/>
                <w:highlight w:val="white"/>
              </w:rPr>
              <w:t>data_in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bit_index</w:t>
            </w:r>
            <w:r>
              <w:rPr>
                <w:rFonts w:ascii="Courier New" w:eastAsia="Courier New" w:hAnsi="Courier New" w:cs="Courier New"/>
                <w:b/>
                <w:color w:val="000080"/>
                <w:sz w:val="20"/>
                <w:szCs w:val="20"/>
                <w:highlight w:val="white"/>
              </w:rPr>
              <w:t>),</w:t>
            </w:r>
          </w:p>
          <w:p w14:paraId="2D679EB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75</w:t>
            </w:r>
            <w:r>
              <w:rPr>
                <w:rFonts w:ascii="Courier New" w:eastAsia="Courier New" w:hAnsi="Courier New" w:cs="Courier New"/>
                <w:sz w:val="20"/>
                <w:szCs w:val="20"/>
                <w:highlight w:val="white"/>
              </w:rPr>
              <w:t xml:space="preserve">                                  q</w:t>
            </w:r>
            <w:r>
              <w:rPr>
                <w:rFonts w:ascii="Courier New" w:eastAsia="Courier New" w:hAnsi="Courier New" w:cs="Courier New"/>
                <w:b/>
                <w:color w:val="000080"/>
                <w:sz w:val="20"/>
                <w:szCs w:val="20"/>
                <w:highlight w:val="white"/>
              </w:rPr>
              <w:t>=&gt;</w:t>
            </w:r>
            <w:r>
              <w:rPr>
                <w:rFonts w:ascii="Courier New" w:eastAsia="Courier New" w:hAnsi="Courier New" w:cs="Courier New"/>
                <w:sz w:val="20"/>
                <w:szCs w:val="20"/>
                <w:highlight w:val="white"/>
              </w:rPr>
              <w:t>data_unbuffered</w:t>
            </w:r>
          </w:p>
          <w:p w14:paraId="7B41256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76</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0D44C67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77</w:t>
            </w:r>
            <w:r>
              <w:rPr>
                <w:rFonts w:ascii="Courier New" w:eastAsia="Courier New" w:hAnsi="Courier New" w:cs="Courier New"/>
                <w:sz w:val="20"/>
                <w:szCs w:val="20"/>
                <w:highlight w:val="white"/>
              </w:rPr>
              <w:t xml:space="preserve">              cell_buffer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work</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tristate_buffer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beh</w:t>
            </w:r>
            <w:r>
              <w:rPr>
                <w:rFonts w:ascii="Courier New" w:eastAsia="Courier New" w:hAnsi="Courier New" w:cs="Courier New"/>
                <w:b/>
                <w:color w:val="000080"/>
                <w:sz w:val="20"/>
                <w:szCs w:val="20"/>
                <w:highlight w:val="white"/>
              </w:rPr>
              <w:t>)</w:t>
            </w:r>
          </w:p>
          <w:p w14:paraId="227ED2B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PORT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MAP</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7666B09C"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79</w:t>
            </w:r>
            <w:r>
              <w:rPr>
                <w:rFonts w:ascii="Courier New" w:eastAsia="Courier New" w:hAnsi="Courier New" w:cs="Courier New"/>
                <w:sz w:val="20"/>
                <w:szCs w:val="20"/>
                <w:highlight w:val="white"/>
              </w:rPr>
              <w:t xml:space="preserve">                                  a</w:t>
            </w:r>
            <w:r>
              <w:rPr>
                <w:rFonts w:ascii="Courier New" w:eastAsia="Courier New" w:hAnsi="Courier New" w:cs="Courier New"/>
                <w:b/>
                <w:color w:val="000080"/>
                <w:sz w:val="20"/>
                <w:szCs w:val="20"/>
                <w:highlight w:val="white"/>
              </w:rPr>
              <w:t>=&gt;</w:t>
            </w:r>
            <w:r>
              <w:rPr>
                <w:rFonts w:ascii="Courier New" w:eastAsia="Courier New" w:hAnsi="Courier New" w:cs="Courier New"/>
                <w:sz w:val="20"/>
                <w:szCs w:val="20"/>
                <w:highlight w:val="white"/>
              </w:rPr>
              <w:t>data_unbuffered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5C9253B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80</w:t>
            </w:r>
            <w:r>
              <w:rPr>
                <w:rFonts w:ascii="Courier New" w:eastAsia="Courier New" w:hAnsi="Courier New" w:cs="Courier New"/>
                <w:sz w:val="20"/>
                <w:szCs w:val="20"/>
                <w:highlight w:val="white"/>
              </w:rPr>
              <w:t xml:space="preserve">                                  en</w:t>
            </w:r>
            <w:r>
              <w:rPr>
                <w:rFonts w:ascii="Courier New" w:eastAsia="Courier New" w:hAnsi="Courier New" w:cs="Courier New"/>
                <w:b/>
                <w:color w:val="000080"/>
                <w:sz w:val="20"/>
                <w:szCs w:val="20"/>
                <w:highlight w:val="white"/>
              </w:rPr>
              <w:t>=&gt;</w:t>
            </w:r>
            <w:r>
              <w:rPr>
                <w:rFonts w:ascii="Courier New" w:eastAsia="Courier New" w:hAnsi="Courier New" w:cs="Courier New"/>
                <w:sz w:val="20"/>
                <w:szCs w:val="20"/>
                <w:highlight w:val="white"/>
              </w:rPr>
              <w:t>out_enable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74A2AE3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81</w:t>
            </w:r>
            <w:r>
              <w:rPr>
                <w:rFonts w:ascii="Courier New" w:eastAsia="Courier New" w:hAnsi="Courier New" w:cs="Courier New"/>
                <w:sz w:val="20"/>
                <w:szCs w:val="20"/>
                <w:highlight w:val="white"/>
              </w:rPr>
              <w:t xml:space="preserve">                                  y</w:t>
            </w:r>
            <w:r>
              <w:rPr>
                <w:rFonts w:ascii="Courier New" w:eastAsia="Courier New" w:hAnsi="Courier New" w:cs="Courier New"/>
                <w:b/>
                <w:color w:val="000080"/>
                <w:sz w:val="20"/>
                <w:szCs w:val="20"/>
                <w:highlight w:val="white"/>
              </w:rPr>
              <w:t>=&gt;</w:t>
            </w:r>
            <w:r>
              <w:rPr>
                <w:rFonts w:ascii="Courier New" w:eastAsia="Courier New" w:hAnsi="Courier New" w:cs="Courier New"/>
                <w:sz w:val="20"/>
                <w:szCs w:val="20"/>
                <w:highlight w:val="white"/>
              </w:rPr>
              <w:t>data_out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bit_index</w:t>
            </w:r>
            <w:r>
              <w:rPr>
                <w:rFonts w:ascii="Courier New" w:eastAsia="Courier New" w:hAnsi="Courier New" w:cs="Courier New"/>
                <w:b/>
                <w:color w:val="000080"/>
                <w:sz w:val="20"/>
                <w:szCs w:val="20"/>
                <w:highlight w:val="white"/>
              </w:rPr>
              <w:t>)</w:t>
            </w:r>
          </w:p>
          <w:p w14:paraId="2002047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08722193"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83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GENERATE</w:t>
            </w:r>
            <w:r>
              <w:rPr>
                <w:rFonts w:ascii="Courier New" w:eastAsia="Courier New" w:hAnsi="Courier New" w:cs="Courier New"/>
                <w:sz w:val="20"/>
                <w:szCs w:val="20"/>
                <w:highlight w:val="white"/>
              </w:rPr>
              <w:t xml:space="preserve"> cell_array</w:t>
            </w:r>
            <w:r>
              <w:rPr>
                <w:rFonts w:ascii="Courier New" w:eastAsia="Courier New" w:hAnsi="Courier New" w:cs="Courier New"/>
                <w:b/>
                <w:color w:val="000080"/>
                <w:sz w:val="20"/>
                <w:szCs w:val="20"/>
                <w:highlight w:val="white"/>
              </w:rPr>
              <w:t>;</w:t>
            </w:r>
          </w:p>
          <w:p w14:paraId="1D7EBDCD" w14:textId="77777777" w:rsidR="00DD63D3" w:rsidRDefault="00C02F15">
            <w:pPr>
              <w:widowControl w:val="0"/>
              <w:shd w:val="clear" w:color="auto" w:fill="FFFFFF"/>
              <w:rPr>
                <w:rFonts w:ascii="Arial" w:eastAsia="Arial" w:hAnsi="Arial" w:cs="Arial"/>
                <w:sz w:val="20"/>
                <w:szCs w:val="20"/>
                <w:highlight w:val="white"/>
              </w:rPr>
            </w:pPr>
            <w:r>
              <w:rPr>
                <w:rFonts w:ascii="Courier New" w:eastAsia="Courier New" w:hAnsi="Courier New" w:cs="Courier New"/>
                <w:color w:val="FF8000"/>
                <w:sz w:val="20"/>
                <w:szCs w:val="20"/>
                <w:highlight w:val="white"/>
              </w:rPr>
              <w:t>84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ARCHITECTURE</w:t>
            </w:r>
            <w:r>
              <w:rPr>
                <w:rFonts w:ascii="Courier New" w:eastAsia="Courier New" w:hAnsi="Courier New" w:cs="Courier New"/>
                <w:sz w:val="20"/>
                <w:szCs w:val="20"/>
                <w:highlight w:val="white"/>
              </w:rPr>
              <w:t xml:space="preserve"> cell_level</w:t>
            </w:r>
            <w:r>
              <w:rPr>
                <w:rFonts w:ascii="Courier New" w:eastAsia="Courier New" w:hAnsi="Courier New" w:cs="Courier New"/>
                <w:b/>
                <w:color w:val="000080"/>
                <w:sz w:val="20"/>
                <w:szCs w:val="20"/>
                <w:highlight w:val="white"/>
              </w:rPr>
              <w:t>;</w:t>
            </w:r>
          </w:p>
        </w:tc>
      </w:tr>
      <w:tr w:rsidR="00DD63D3" w14:paraId="5B97C09B" w14:textId="77777777" w:rsidTr="655435B9">
        <w:tc>
          <w:tcPr>
            <w:tcW w:w="9360" w:type="dxa"/>
            <w:shd w:val="clear" w:color="auto" w:fill="auto"/>
            <w:tcMar>
              <w:top w:w="100" w:type="dxa"/>
              <w:left w:w="100" w:type="dxa"/>
              <w:bottom w:w="100" w:type="dxa"/>
              <w:right w:w="100" w:type="dxa"/>
            </w:tcMar>
          </w:tcPr>
          <w:p w14:paraId="29ADB6E6" w14:textId="7D9C2842" w:rsidR="00DD63D3" w:rsidRDefault="5064F24F">
            <w:pPr>
              <w:widowControl w:val="0"/>
              <w:pBdr>
                <w:top w:val="nil"/>
                <w:left w:val="nil"/>
                <w:bottom w:val="nil"/>
                <w:right w:val="nil"/>
                <w:between w:val="nil"/>
              </w:pBdr>
              <w:jc w:val="both"/>
              <w:rPr>
                <w:rFonts w:ascii="Arial" w:eastAsia="Arial" w:hAnsi="Arial" w:cs="Arial"/>
                <w:sz w:val="20"/>
                <w:szCs w:val="20"/>
                <w:highlight w:val="white"/>
              </w:rPr>
            </w:pPr>
            <w:r w:rsidRPr="5064F24F">
              <w:rPr>
                <w:rFonts w:ascii="Arial" w:eastAsia="Arial" w:hAnsi="Arial" w:cs="Arial"/>
                <w:sz w:val="20"/>
                <w:szCs w:val="20"/>
                <w:highlight w:val="white"/>
              </w:rPr>
              <w:lastRenderedPageBreak/>
              <w:t xml:space="preserve">Ентитети </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 xml:space="preserve">D_flipflop </w:t>
            </w:r>
            <w:r w:rsidR="331E5BCC" w:rsidRPr="5064F24F">
              <w:rPr>
                <w:rFonts w:ascii="Arial" w:eastAsia="Arial" w:hAnsi="Arial" w:cs="Arial"/>
                <w:sz w:val="20"/>
                <w:szCs w:val="20"/>
                <w:highlight w:val="white"/>
              </w:rPr>
              <w:t>и</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tristate_buffer</w:t>
            </w:r>
            <w:r w:rsidR="00C02F15" w:rsidRPr="5064F24F">
              <w:rPr>
                <w:rFonts w:ascii="Arial" w:eastAsia="Arial" w:hAnsi="Arial" w:cs="Arial"/>
                <w:sz w:val="20"/>
                <w:szCs w:val="20"/>
                <w:highlight w:val="white"/>
              </w:rPr>
              <w:t xml:space="preserve"> </w:t>
            </w:r>
            <w:r w:rsidR="61552617" w:rsidRPr="5064F24F">
              <w:rPr>
                <w:rFonts w:ascii="Arial" w:eastAsia="Arial" w:hAnsi="Arial" w:cs="Arial"/>
                <w:sz w:val="20"/>
                <w:szCs w:val="20"/>
                <w:highlight w:val="white"/>
              </w:rPr>
              <w:t>с</w:t>
            </w:r>
            <w:r w:rsidRPr="5064F24F">
              <w:rPr>
                <w:rFonts w:ascii="Arial" w:eastAsia="Arial" w:hAnsi="Arial" w:cs="Arial"/>
                <w:sz w:val="20"/>
                <w:szCs w:val="20"/>
                <w:highlight w:val="white"/>
              </w:rPr>
              <w:t>е инстанцирају у регистру. Већ су разматрани раније, и нећемо их овде посебно објашњавати.</w:t>
            </w:r>
          </w:p>
          <w:p w14:paraId="084E5B04" w14:textId="77777777" w:rsidR="00DD63D3" w:rsidRDefault="00DD63D3">
            <w:pPr>
              <w:widowControl w:val="0"/>
              <w:pBdr>
                <w:top w:val="nil"/>
                <w:left w:val="nil"/>
                <w:bottom w:val="nil"/>
                <w:right w:val="nil"/>
                <w:between w:val="nil"/>
              </w:pBdr>
              <w:jc w:val="both"/>
              <w:rPr>
                <w:rFonts w:ascii="Arial" w:eastAsia="Arial" w:hAnsi="Arial" w:cs="Arial"/>
                <w:sz w:val="20"/>
                <w:szCs w:val="20"/>
                <w:highlight w:val="white"/>
              </w:rPr>
            </w:pPr>
          </w:p>
          <w:p w14:paraId="41066A8A" w14:textId="16D5FDB7" w:rsidR="00DD63D3" w:rsidRDefault="5064F24F">
            <w:pPr>
              <w:widowControl w:val="0"/>
              <w:pBdr>
                <w:top w:val="nil"/>
                <w:left w:val="nil"/>
                <w:bottom w:val="nil"/>
                <w:right w:val="nil"/>
                <w:between w:val="nil"/>
              </w:pBdr>
              <w:jc w:val="both"/>
              <w:rPr>
                <w:rFonts w:ascii="Arial" w:eastAsia="Arial" w:hAnsi="Arial" w:cs="Arial"/>
                <w:sz w:val="20"/>
                <w:szCs w:val="20"/>
                <w:highlight w:val="white"/>
              </w:rPr>
            </w:pPr>
            <w:r w:rsidRPr="5064F24F">
              <w:rPr>
                <w:rFonts w:ascii="Arial" w:eastAsia="Arial" w:hAnsi="Arial" w:cs="Arial"/>
                <w:sz w:val="20"/>
                <w:szCs w:val="20"/>
                <w:highlight w:val="white"/>
              </w:rPr>
              <w:t>У ентитету</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register_tristate</w:t>
            </w:r>
            <w:r w:rsidR="00C02F15" w:rsidRPr="5064F24F">
              <w:rPr>
                <w:rFonts w:ascii="Arial" w:eastAsia="Arial" w:hAnsi="Arial" w:cs="Arial"/>
                <w:sz w:val="20"/>
                <w:szCs w:val="20"/>
                <w:highlight w:val="white"/>
              </w:rPr>
              <w:t xml:space="preserve">, </w:t>
            </w:r>
            <w:r w:rsidRPr="5064F24F">
              <w:rPr>
                <w:rFonts w:ascii="Arial" w:eastAsia="Arial" w:hAnsi="Arial" w:cs="Arial"/>
                <w:sz w:val="20"/>
                <w:szCs w:val="20"/>
                <w:highlight w:val="white"/>
              </w:rPr>
              <w:t>компоненте</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 xml:space="preserve">D_flipflop </w:t>
            </w:r>
            <w:r w:rsidR="6AEA6A4C" w:rsidRPr="5064F24F">
              <w:rPr>
                <w:rFonts w:ascii="Arial" w:eastAsia="Arial" w:hAnsi="Arial" w:cs="Arial"/>
                <w:sz w:val="20"/>
                <w:szCs w:val="20"/>
                <w:highlight w:val="white"/>
              </w:rPr>
              <w:t>и</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tristate_buffer</w:t>
            </w:r>
            <w:r w:rsidR="00C02F15" w:rsidRPr="5064F24F">
              <w:rPr>
                <w:rFonts w:ascii="Arial" w:eastAsia="Arial" w:hAnsi="Arial" w:cs="Arial"/>
                <w:sz w:val="20"/>
                <w:szCs w:val="20"/>
                <w:highlight w:val="white"/>
              </w:rPr>
              <w:t xml:space="preserve"> </w:t>
            </w:r>
            <w:r w:rsidRPr="5064F24F">
              <w:rPr>
                <w:rFonts w:ascii="Arial" w:eastAsia="Arial" w:hAnsi="Arial" w:cs="Arial"/>
                <w:sz w:val="20"/>
                <w:szCs w:val="20"/>
                <w:highlight w:val="white"/>
              </w:rPr>
              <w:t>су међусобно повезани сигналом</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data_unbuffered</w:t>
            </w:r>
            <w:r w:rsidR="00C02F15" w:rsidRPr="5064F24F">
              <w:rPr>
                <w:rFonts w:ascii="Arial" w:eastAsia="Arial" w:hAnsi="Arial" w:cs="Arial"/>
                <w:sz w:val="20"/>
                <w:szCs w:val="20"/>
                <w:highlight w:val="white"/>
              </w:rPr>
              <w:t xml:space="preserve">. Поново: декларација унутар декларативног дела generate клаузуле је локална за једну копију, и сваки бит регистра има по један сигнал </w:t>
            </w:r>
            <w:r w:rsidR="00C02F15" w:rsidRPr="5064F24F">
              <w:rPr>
                <w:rFonts w:ascii="Courier New" w:eastAsia="Courier New" w:hAnsi="Courier New" w:cs="Courier New"/>
                <w:sz w:val="20"/>
                <w:szCs w:val="20"/>
                <w:highlight w:val="white"/>
              </w:rPr>
              <w:t>data_unbuffered</w:t>
            </w:r>
            <w:r w:rsidR="00C02F15" w:rsidRPr="5064F24F">
              <w:rPr>
                <w:rFonts w:ascii="Arial" w:eastAsia="Arial" w:hAnsi="Arial" w:cs="Arial"/>
                <w:sz w:val="20"/>
                <w:szCs w:val="20"/>
                <w:highlight w:val="white"/>
              </w:rPr>
              <w:t xml:space="preserve">. </w:t>
            </w:r>
          </w:p>
          <w:p w14:paraId="2E3211EA" w14:textId="71E956A1" w:rsidR="00DD63D3" w:rsidRDefault="5064F24F">
            <w:pPr>
              <w:widowControl w:val="0"/>
              <w:pBdr>
                <w:top w:val="nil"/>
                <w:left w:val="nil"/>
                <w:bottom w:val="nil"/>
                <w:right w:val="nil"/>
                <w:between w:val="nil"/>
              </w:pBdr>
              <w:jc w:val="both"/>
              <w:rPr>
                <w:rFonts w:ascii="Arial" w:eastAsia="Arial" w:hAnsi="Arial" w:cs="Arial"/>
                <w:sz w:val="20"/>
                <w:szCs w:val="20"/>
                <w:highlight w:val="white"/>
              </w:rPr>
            </w:pPr>
            <w:r w:rsidRPr="5064F24F">
              <w:rPr>
                <w:rFonts w:ascii="Arial" w:eastAsia="Arial" w:hAnsi="Arial" w:cs="Arial"/>
                <w:sz w:val="20"/>
                <w:szCs w:val="20"/>
                <w:highlight w:val="white"/>
              </w:rPr>
              <w:t>Сваки бит регистра се састоји од једног</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 xml:space="preserve">D_flipflop </w:t>
            </w:r>
            <w:r w:rsidRPr="5064F24F">
              <w:rPr>
                <w:rFonts w:ascii="Courier New" w:eastAsia="Courier New" w:hAnsi="Courier New" w:cs="Courier New"/>
                <w:sz w:val="20"/>
                <w:szCs w:val="20"/>
                <w:highlight w:val="white"/>
              </w:rPr>
              <w:t>и једног</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tristate_buffer</w:t>
            </w:r>
            <w:r w:rsidR="00C02F15" w:rsidRPr="5064F24F">
              <w:rPr>
                <w:rFonts w:ascii="Arial" w:eastAsia="Arial" w:hAnsi="Arial" w:cs="Arial"/>
                <w:sz w:val="20"/>
                <w:szCs w:val="20"/>
                <w:highlight w:val="white"/>
              </w:rPr>
              <w:t xml:space="preserve">. </w:t>
            </w:r>
            <w:r w:rsidRPr="5064F24F">
              <w:rPr>
                <w:rFonts w:ascii="Arial" w:eastAsia="Arial" w:hAnsi="Arial" w:cs="Arial"/>
                <w:sz w:val="20"/>
                <w:szCs w:val="20"/>
                <w:highlight w:val="white"/>
              </w:rPr>
              <w:t>Портови</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register_tristate</w:t>
            </w:r>
            <w:r w:rsidR="00C02F15" w:rsidRPr="5064F24F">
              <w:rPr>
                <w:rFonts w:ascii="Arial" w:eastAsia="Arial" w:hAnsi="Arial" w:cs="Arial"/>
                <w:sz w:val="20"/>
                <w:szCs w:val="20"/>
                <w:highlight w:val="white"/>
              </w:rPr>
              <w:t xml:space="preserve"> </w:t>
            </w:r>
            <w:r w:rsidRPr="5064F24F">
              <w:rPr>
                <w:rFonts w:ascii="Arial" w:eastAsia="Arial" w:hAnsi="Arial" w:cs="Arial"/>
                <w:sz w:val="20"/>
                <w:szCs w:val="20"/>
                <w:highlight w:val="white"/>
              </w:rPr>
              <w:t>ентитета би сви били дужине 1. Сигнал</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 xml:space="preserve">data_unbuffered </w:t>
            </w:r>
            <w:r w:rsidR="6FF9A749" w:rsidRPr="5064F24F">
              <w:rPr>
                <w:rFonts w:ascii="Arial" w:eastAsia="Arial" w:hAnsi="Arial" w:cs="Arial"/>
                <w:sz w:val="20"/>
                <w:szCs w:val="20"/>
                <w:highlight w:val="white"/>
              </w:rPr>
              <w:t>повезује</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D_flipflop</w:t>
            </w:r>
            <w:r w:rsidR="16483902" w:rsidRPr="5064F24F">
              <w:rPr>
                <w:rFonts w:ascii="Courier New" w:eastAsia="Courier New" w:hAnsi="Courier New" w:cs="Courier New"/>
                <w:sz w:val="20"/>
                <w:szCs w:val="20"/>
                <w:highlight w:val="white"/>
              </w:rPr>
              <w:t xml:space="preserve">с </w:t>
            </w:r>
            <w:r w:rsidR="1318226A" w:rsidRPr="5064F24F">
              <w:rPr>
                <w:rFonts w:ascii="Arial" w:eastAsia="Arial" w:hAnsi="Arial" w:cs="Arial"/>
                <w:sz w:val="20"/>
                <w:szCs w:val="20"/>
                <w:highlight w:val="white"/>
              </w:rPr>
              <w:t>са</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tristate_buffer</w:t>
            </w:r>
            <w:r w:rsidR="00C02F15" w:rsidRPr="5064F24F">
              <w:rPr>
                <w:rFonts w:ascii="Arial" w:eastAsia="Arial" w:hAnsi="Arial" w:cs="Arial"/>
                <w:sz w:val="20"/>
                <w:szCs w:val="20"/>
                <w:highlight w:val="white"/>
              </w:rPr>
              <w:t xml:space="preserve"> </w:t>
            </w:r>
            <w:r w:rsidRPr="5064F24F">
              <w:rPr>
                <w:rFonts w:ascii="Arial" w:eastAsia="Arial" w:hAnsi="Arial" w:cs="Arial"/>
                <w:sz w:val="20"/>
                <w:szCs w:val="20"/>
                <w:highlight w:val="white"/>
              </w:rPr>
              <w:t>тако што је излаз стања флипфлопа повезан на улаз 3state бафера</w:t>
            </w:r>
            <w:r w:rsidR="00C02F15" w:rsidRPr="5064F24F">
              <w:rPr>
                <w:rFonts w:ascii="Arial" w:eastAsia="Arial" w:hAnsi="Arial" w:cs="Arial"/>
                <w:sz w:val="20"/>
                <w:szCs w:val="20"/>
                <w:highlight w:val="white"/>
              </w:rPr>
              <w:t>.</w:t>
            </w:r>
          </w:p>
          <w:p w14:paraId="51E6196B" w14:textId="77777777" w:rsidR="00DD63D3" w:rsidRDefault="00DD63D3">
            <w:pPr>
              <w:widowControl w:val="0"/>
              <w:pBdr>
                <w:top w:val="nil"/>
                <w:left w:val="nil"/>
                <w:bottom w:val="nil"/>
                <w:right w:val="nil"/>
                <w:between w:val="nil"/>
              </w:pBdr>
              <w:jc w:val="both"/>
              <w:rPr>
                <w:rFonts w:ascii="Arial" w:eastAsia="Arial" w:hAnsi="Arial" w:cs="Arial"/>
                <w:sz w:val="20"/>
                <w:szCs w:val="20"/>
                <w:highlight w:val="white"/>
              </w:rPr>
            </w:pPr>
          </w:p>
          <w:p w14:paraId="036A0ECB" w14:textId="4497565F" w:rsidR="00DD63D3" w:rsidRDefault="5064F24F" w:rsidP="5064F24F">
            <w:pPr>
              <w:widowControl w:val="0"/>
              <w:pBdr>
                <w:top w:val="nil"/>
                <w:left w:val="nil"/>
                <w:bottom w:val="nil"/>
                <w:right w:val="nil"/>
                <w:between w:val="nil"/>
              </w:pBdr>
              <w:jc w:val="both"/>
              <w:rPr>
                <w:rFonts w:ascii="Arial" w:eastAsia="Arial" w:hAnsi="Arial" w:cs="Arial"/>
                <w:sz w:val="20"/>
                <w:szCs w:val="20"/>
                <w:highlight w:val="white"/>
              </w:rPr>
            </w:pPr>
            <w:r w:rsidRPr="5064F24F">
              <w:rPr>
                <w:rFonts w:ascii="Arial" w:eastAsia="Arial" w:hAnsi="Arial" w:cs="Arial"/>
                <w:sz w:val="20"/>
                <w:szCs w:val="20"/>
                <w:highlight w:val="white"/>
              </w:rPr>
              <w:t>Када се клок активира, садржај који се налази на</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 xml:space="preserve">data_in </w:t>
            </w:r>
            <w:r w:rsidRPr="5064F24F">
              <w:rPr>
                <w:rFonts w:ascii="Courier New" w:eastAsia="Courier New" w:hAnsi="Courier New" w:cs="Courier New"/>
                <w:sz w:val="20"/>
                <w:szCs w:val="20"/>
                <w:highlight w:val="white"/>
              </w:rPr>
              <w:t>се уписује у</w:t>
            </w:r>
            <w:r w:rsidR="00C02F15" w:rsidRPr="5064F24F">
              <w:rPr>
                <w:rFonts w:ascii="Arial" w:eastAsia="Arial" w:hAnsi="Arial" w:cs="Arial"/>
                <w:sz w:val="20"/>
                <w:szCs w:val="20"/>
                <w:highlight w:val="white"/>
              </w:rPr>
              <w:t xml:space="preserve"> D-</w:t>
            </w:r>
            <w:r w:rsidR="0EF9BE74" w:rsidRPr="5064F24F">
              <w:rPr>
                <w:rFonts w:ascii="Arial" w:eastAsia="Arial" w:hAnsi="Arial" w:cs="Arial"/>
                <w:sz w:val="20"/>
                <w:szCs w:val="20"/>
                <w:highlight w:val="white"/>
              </w:rPr>
              <w:t xml:space="preserve"> FlipFlop</w:t>
            </w:r>
            <w:r w:rsidR="00C02F15" w:rsidRPr="5064F24F">
              <w:rPr>
                <w:rFonts w:ascii="Arial" w:eastAsia="Arial" w:hAnsi="Arial" w:cs="Arial"/>
                <w:sz w:val="20"/>
                <w:szCs w:val="20"/>
                <w:highlight w:val="white"/>
              </w:rPr>
              <w:t xml:space="preserve">. </w:t>
            </w:r>
            <w:r w:rsidRPr="5064F24F">
              <w:rPr>
                <w:rFonts w:ascii="Arial" w:eastAsia="Arial" w:hAnsi="Arial" w:cs="Arial"/>
                <w:sz w:val="20"/>
                <w:szCs w:val="20"/>
                <w:highlight w:val="white"/>
              </w:rPr>
              <w:t>Када је сигнал</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 xml:space="preserve">out_enable </w:t>
            </w:r>
            <w:r w:rsidRPr="5064F24F">
              <w:rPr>
                <w:rFonts w:ascii="Courier New" w:eastAsia="Courier New" w:hAnsi="Courier New" w:cs="Courier New"/>
                <w:sz w:val="20"/>
                <w:szCs w:val="20"/>
                <w:highlight w:val="white"/>
              </w:rPr>
              <w:t xml:space="preserve">активан </w:t>
            </w:r>
            <w:r w:rsidR="678148D2" w:rsidRPr="5064F24F">
              <w:rPr>
                <w:rFonts w:ascii="Arial" w:eastAsia="Arial" w:hAnsi="Arial" w:cs="Arial"/>
                <w:sz w:val="20"/>
                <w:szCs w:val="20"/>
                <w:highlight w:val="white"/>
              </w:rPr>
              <w:t>онда се оно што се налази у</w:t>
            </w:r>
            <w:r w:rsidR="00C02F15" w:rsidRPr="5064F24F">
              <w:rPr>
                <w:rFonts w:ascii="Arial" w:eastAsia="Arial" w:hAnsi="Arial" w:cs="Arial"/>
                <w:sz w:val="20"/>
                <w:szCs w:val="20"/>
                <w:highlight w:val="white"/>
              </w:rPr>
              <w:t xml:space="preserve"> D</w:t>
            </w:r>
            <w:r w:rsidR="30753CD0" w:rsidRPr="5064F24F">
              <w:rPr>
                <w:rFonts w:ascii="Arial" w:eastAsia="Arial" w:hAnsi="Arial" w:cs="Arial"/>
                <w:sz w:val="20"/>
                <w:szCs w:val="20"/>
                <w:highlight w:val="white"/>
              </w:rPr>
              <w:t xml:space="preserve"> </w:t>
            </w:r>
            <w:r w:rsidR="00C02F15" w:rsidRPr="5064F24F">
              <w:rPr>
                <w:rFonts w:ascii="Arial" w:eastAsia="Arial" w:hAnsi="Arial" w:cs="Arial"/>
                <w:sz w:val="20"/>
                <w:szCs w:val="20"/>
                <w:highlight w:val="white"/>
              </w:rPr>
              <w:t xml:space="preserve"> FlipFlipovima </w:t>
            </w:r>
            <w:r w:rsidRPr="5064F24F">
              <w:rPr>
                <w:rFonts w:ascii="Arial" w:eastAsia="Arial" w:hAnsi="Arial" w:cs="Arial"/>
                <w:sz w:val="20"/>
                <w:szCs w:val="20"/>
                <w:highlight w:val="white"/>
              </w:rPr>
              <w:t>прослеђује на изла</w:t>
            </w:r>
            <w:r w:rsidR="3E639658" w:rsidRPr="5064F24F">
              <w:rPr>
                <w:rFonts w:ascii="Arial" w:eastAsia="Arial" w:hAnsi="Arial" w:cs="Arial"/>
                <w:sz w:val="20"/>
                <w:szCs w:val="20"/>
                <w:highlight w:val="white"/>
              </w:rPr>
              <w:t>з</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data_out</w:t>
            </w:r>
            <w:r w:rsidR="00C02F15" w:rsidRPr="5064F24F">
              <w:rPr>
                <w:rFonts w:ascii="Arial" w:eastAsia="Arial" w:hAnsi="Arial" w:cs="Arial"/>
                <w:sz w:val="20"/>
                <w:szCs w:val="20"/>
                <w:highlight w:val="white"/>
              </w:rPr>
              <w:t xml:space="preserve">. </w:t>
            </w:r>
            <w:r w:rsidRPr="5064F24F">
              <w:rPr>
                <w:rFonts w:ascii="Arial" w:eastAsia="Arial" w:hAnsi="Arial" w:cs="Arial"/>
                <w:sz w:val="20"/>
                <w:szCs w:val="20"/>
                <w:highlight w:val="white"/>
              </w:rPr>
              <w:t>Ако сигнал</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 xml:space="preserve">out_enable </w:t>
            </w:r>
            <w:r w:rsidR="2CD8E1BE" w:rsidRPr="5064F24F">
              <w:rPr>
                <w:rFonts w:ascii="Arial" w:eastAsia="Arial" w:hAnsi="Arial" w:cs="Arial"/>
                <w:sz w:val="20"/>
                <w:szCs w:val="20"/>
                <w:highlight w:val="white"/>
              </w:rPr>
              <w:t>н</w:t>
            </w:r>
            <w:r w:rsidRPr="5064F24F">
              <w:rPr>
                <w:rFonts w:ascii="Arial" w:eastAsia="Arial" w:hAnsi="Arial" w:cs="Arial"/>
                <w:sz w:val="20"/>
                <w:szCs w:val="20"/>
                <w:highlight w:val="white"/>
              </w:rPr>
              <w:t>ије активан онда је изла</w:t>
            </w:r>
            <w:r w:rsidR="6BE7E6C6" w:rsidRPr="5064F24F">
              <w:rPr>
                <w:rFonts w:ascii="Arial" w:eastAsia="Arial" w:hAnsi="Arial" w:cs="Arial"/>
                <w:sz w:val="20"/>
                <w:szCs w:val="20"/>
                <w:highlight w:val="white"/>
              </w:rPr>
              <w:t>з</w:t>
            </w:r>
            <w:r w:rsidR="00C02F15" w:rsidRPr="5064F24F">
              <w:rPr>
                <w:rFonts w:ascii="Arial" w:eastAsia="Arial" w:hAnsi="Arial" w:cs="Arial"/>
                <w:sz w:val="20"/>
                <w:szCs w:val="20"/>
                <w:highlight w:val="white"/>
              </w:rPr>
              <w:t xml:space="preserve"> </w:t>
            </w:r>
            <w:r w:rsidR="7640F162" w:rsidRPr="5064F24F">
              <w:rPr>
                <w:rFonts w:ascii="Arial" w:eastAsia="Arial" w:hAnsi="Arial" w:cs="Arial"/>
                <w:sz w:val="20"/>
                <w:szCs w:val="20"/>
                <w:highlight w:val="white"/>
              </w:rPr>
              <w:t>из</w:t>
            </w:r>
            <w:r w:rsidR="00C02F15" w:rsidRPr="5064F24F">
              <w:rPr>
                <w:rFonts w:ascii="Arial" w:eastAsia="Arial" w:hAnsi="Arial" w:cs="Arial"/>
                <w:sz w:val="20"/>
                <w:szCs w:val="20"/>
                <w:highlight w:val="white"/>
              </w:rPr>
              <w:t xml:space="preserve"> </w:t>
            </w:r>
            <w:r w:rsidR="00C02F15" w:rsidRPr="5064F24F">
              <w:rPr>
                <w:rFonts w:ascii="Courier New" w:eastAsia="Courier New" w:hAnsi="Courier New" w:cs="Courier New"/>
                <w:sz w:val="20"/>
                <w:szCs w:val="20"/>
                <w:highlight w:val="white"/>
              </w:rPr>
              <w:t>register_tristate</w:t>
            </w:r>
            <w:r w:rsidR="00C02F15" w:rsidRPr="5064F24F">
              <w:rPr>
                <w:rFonts w:ascii="Arial" w:eastAsia="Arial" w:hAnsi="Arial" w:cs="Arial"/>
                <w:sz w:val="20"/>
                <w:szCs w:val="20"/>
                <w:highlight w:val="white"/>
              </w:rPr>
              <w:t xml:space="preserve"> </w:t>
            </w:r>
            <w:r w:rsidR="1581673E" w:rsidRPr="5064F24F">
              <w:rPr>
                <w:rFonts w:ascii="Arial" w:eastAsia="Arial" w:hAnsi="Arial" w:cs="Arial"/>
                <w:sz w:val="20"/>
                <w:szCs w:val="20"/>
                <w:highlight w:val="white"/>
              </w:rPr>
              <w:t>у</w:t>
            </w:r>
            <w:r w:rsidR="00C02F15" w:rsidRPr="5064F24F">
              <w:rPr>
                <w:rFonts w:ascii="Arial" w:eastAsia="Arial" w:hAnsi="Arial" w:cs="Arial"/>
                <w:sz w:val="20"/>
                <w:szCs w:val="20"/>
                <w:highlight w:val="white"/>
              </w:rPr>
              <w:t xml:space="preserve"> </w:t>
            </w:r>
            <w:r w:rsidRPr="5064F24F">
              <w:rPr>
                <w:rFonts w:ascii="Arial" w:eastAsia="Arial" w:hAnsi="Arial" w:cs="Arial"/>
                <w:sz w:val="20"/>
                <w:szCs w:val="20"/>
                <w:highlight w:val="white"/>
              </w:rPr>
              <w:t>стању високе импедансе.</w:t>
            </w:r>
          </w:p>
          <w:p w14:paraId="16C62AF6" w14:textId="77777777" w:rsidR="00DD63D3" w:rsidRDefault="00DD63D3">
            <w:pPr>
              <w:widowControl w:val="0"/>
              <w:pBdr>
                <w:top w:val="nil"/>
                <w:left w:val="nil"/>
                <w:bottom w:val="nil"/>
                <w:right w:val="nil"/>
                <w:between w:val="nil"/>
              </w:pBdr>
              <w:rPr>
                <w:rFonts w:ascii="Arial" w:eastAsia="Arial" w:hAnsi="Arial" w:cs="Arial"/>
                <w:b/>
                <w:color w:val="FF0000"/>
                <w:sz w:val="20"/>
                <w:szCs w:val="20"/>
                <w:highlight w:val="white"/>
              </w:rPr>
            </w:pPr>
          </w:p>
          <w:p w14:paraId="4B6ACF19" w14:textId="41094CB2" w:rsidR="00DD63D3" w:rsidRDefault="5064F24F">
            <w:pPr>
              <w:widowControl w:val="0"/>
              <w:pBdr>
                <w:top w:val="nil"/>
                <w:left w:val="nil"/>
                <w:bottom w:val="nil"/>
                <w:right w:val="nil"/>
                <w:between w:val="nil"/>
              </w:pBdr>
              <w:ind w:left="720"/>
              <w:jc w:val="both"/>
              <w:rPr>
                <w:rFonts w:ascii="Arial" w:eastAsia="Arial" w:hAnsi="Arial" w:cs="Arial"/>
                <w:sz w:val="20"/>
                <w:szCs w:val="20"/>
                <w:highlight w:val="white"/>
              </w:rPr>
            </w:pPr>
            <w:r w:rsidRPr="5064F24F">
              <w:rPr>
                <w:rFonts w:ascii="Arial" w:eastAsia="Arial" w:hAnsi="Arial" w:cs="Arial"/>
                <w:sz w:val="20"/>
                <w:szCs w:val="20"/>
                <w:highlight w:val="white"/>
              </w:rPr>
              <w:t>Ово коло је могло да се реализује и тако што би се прво креирао ентитет за један бит регистра: који обухвата по једну инстанцу флипфлопа и тростатичког бафера. У том случају би се тај нови ентитет инстанцирао у генерате клаузули. Строго узев, текст овог примера такву могућност не дозвољава директно, тако да би на испиту било боље у случају оваквог текста задатка не креирати нови ентитет.</w:t>
            </w:r>
          </w:p>
        </w:tc>
      </w:tr>
      <w:tr w:rsidR="00DD63D3" w14:paraId="74BB979D" w14:textId="77777777" w:rsidTr="655435B9">
        <w:tc>
          <w:tcPr>
            <w:tcW w:w="9360" w:type="dxa"/>
            <w:shd w:val="clear" w:color="auto" w:fill="auto"/>
            <w:tcMar>
              <w:top w:w="100" w:type="dxa"/>
              <w:left w:w="100" w:type="dxa"/>
              <w:bottom w:w="100" w:type="dxa"/>
              <w:right w:w="100" w:type="dxa"/>
            </w:tcMar>
          </w:tcPr>
          <w:p w14:paraId="67C4E1EF" w14:textId="3C7DC39E" w:rsidR="00DD63D3" w:rsidRDefault="5064F24F">
            <w:pPr>
              <w:widowControl w:val="0"/>
              <w:pBdr>
                <w:top w:val="nil"/>
                <w:left w:val="nil"/>
                <w:bottom w:val="nil"/>
                <w:right w:val="nil"/>
                <w:between w:val="nil"/>
              </w:pBdr>
              <w:rPr>
                <w:rFonts w:ascii="Arial" w:eastAsia="Arial" w:hAnsi="Arial" w:cs="Arial"/>
                <w:sz w:val="20"/>
                <w:szCs w:val="20"/>
                <w:highlight w:val="white"/>
              </w:rPr>
            </w:pPr>
            <w:r w:rsidRPr="5064F24F">
              <w:rPr>
                <w:rFonts w:ascii="Arial" w:eastAsia="Arial" w:hAnsi="Arial" w:cs="Arial"/>
                <w:sz w:val="20"/>
                <w:szCs w:val="20"/>
                <w:highlight w:val="white"/>
              </w:rPr>
              <w:t>За размишљање</w:t>
            </w:r>
            <w:r w:rsidR="00C02F15" w:rsidRPr="5064F24F">
              <w:rPr>
                <w:rFonts w:ascii="Arial" w:eastAsia="Arial" w:hAnsi="Arial" w:cs="Arial"/>
                <w:sz w:val="20"/>
                <w:szCs w:val="20"/>
                <w:highlight w:val="white"/>
              </w:rPr>
              <w:t>:</w:t>
            </w:r>
          </w:p>
          <w:p w14:paraId="071C6FAF" w14:textId="245CB6DC" w:rsidR="00DD63D3" w:rsidRDefault="7F9FD975" w:rsidP="655435B9">
            <w:pPr>
              <w:spacing w:line="259" w:lineRule="auto"/>
              <w:ind w:left="720"/>
              <w:rPr>
                <w:rFonts w:ascii="Arial" w:eastAsia="Arial" w:hAnsi="Arial" w:cs="Arial"/>
                <w:sz w:val="20"/>
                <w:szCs w:val="20"/>
                <w:highlight w:val="white"/>
              </w:rPr>
            </w:pPr>
            <w:r w:rsidRPr="655435B9">
              <w:rPr>
                <w:rFonts w:ascii="Arial" w:eastAsia="Arial" w:hAnsi="Arial" w:cs="Arial"/>
                <w:sz w:val="20"/>
                <w:szCs w:val="20"/>
                <w:highlight w:val="white"/>
              </w:rPr>
              <w:t>л</w:t>
            </w:r>
            <w:r w:rsidR="00C02F15" w:rsidRPr="655435B9">
              <w:rPr>
                <w:rFonts w:ascii="Arial" w:eastAsia="Arial" w:hAnsi="Arial" w:cs="Arial"/>
                <w:sz w:val="20"/>
                <w:szCs w:val="20"/>
                <w:highlight w:val="white"/>
              </w:rPr>
              <w:t>.</w:t>
            </w:r>
            <w:r w:rsidR="00C02F15" w:rsidRPr="655435B9">
              <w:rPr>
                <w:rFonts w:ascii="Courier New" w:eastAsia="Courier New" w:hAnsi="Courier New" w:cs="Courier New"/>
                <w:color w:val="FF8000"/>
                <w:sz w:val="20"/>
                <w:szCs w:val="20"/>
                <w:highlight w:val="white"/>
              </w:rPr>
              <w:t>23</w:t>
            </w:r>
            <w:r w:rsidR="00C02F15" w:rsidRPr="655435B9">
              <w:rPr>
                <w:rFonts w:ascii="Arial" w:eastAsia="Arial" w:hAnsi="Arial" w:cs="Arial"/>
                <w:sz w:val="20"/>
                <w:szCs w:val="20"/>
                <w:highlight w:val="white"/>
              </w:rPr>
              <w:t xml:space="preserve">: </w:t>
            </w:r>
            <w:r w:rsidR="5064F24F" w:rsidRPr="655435B9">
              <w:rPr>
                <w:rFonts w:ascii="Arial" w:eastAsia="Arial" w:hAnsi="Arial" w:cs="Arial"/>
                <w:sz w:val="20"/>
                <w:szCs w:val="20"/>
                <w:highlight w:val="white"/>
              </w:rPr>
              <w:t>Зашто се линија из коментара не може написати уместо доделе у л.</w:t>
            </w:r>
            <w:r w:rsidR="5064F24F" w:rsidRPr="655435B9">
              <w:rPr>
                <w:rFonts w:ascii="Courier New" w:eastAsia="Courier New" w:hAnsi="Courier New" w:cs="Courier New"/>
                <w:color w:val="FF8000"/>
                <w:sz w:val="20"/>
                <w:szCs w:val="20"/>
                <w:highlight w:val="white"/>
              </w:rPr>
              <w:t>20</w:t>
            </w:r>
            <w:r w:rsidR="5064F24F" w:rsidRPr="655435B9">
              <w:rPr>
                <w:rFonts w:ascii="Arial" w:eastAsia="Arial" w:hAnsi="Arial" w:cs="Arial"/>
                <w:sz w:val="20"/>
                <w:szCs w:val="20"/>
                <w:highlight w:val="white"/>
              </w:rPr>
              <w:t>? Шта још треба променити да би</w:t>
            </w:r>
            <w:r w:rsidR="00C02F15" w:rsidRPr="655435B9">
              <w:rPr>
                <w:rFonts w:ascii="Arial" w:eastAsia="Arial" w:hAnsi="Arial" w:cs="Arial"/>
                <w:sz w:val="20"/>
                <w:szCs w:val="20"/>
                <w:highlight w:val="white"/>
              </w:rPr>
              <w:t xml:space="preserve"> Dff </w:t>
            </w:r>
            <w:r w:rsidR="5064F24F" w:rsidRPr="655435B9">
              <w:rPr>
                <w:rFonts w:ascii="Arial" w:eastAsia="Arial" w:hAnsi="Arial" w:cs="Arial"/>
                <w:sz w:val="20"/>
                <w:szCs w:val="20"/>
                <w:highlight w:val="white"/>
              </w:rPr>
              <w:t>могао да се опише овом линијом</w:t>
            </w:r>
            <w:r w:rsidR="00C02F15" w:rsidRPr="655435B9">
              <w:rPr>
                <w:rFonts w:ascii="Arial" w:eastAsia="Arial" w:hAnsi="Arial" w:cs="Arial"/>
                <w:sz w:val="20"/>
                <w:szCs w:val="20"/>
                <w:highlight w:val="white"/>
              </w:rPr>
              <w:t>?</w:t>
            </w:r>
          </w:p>
          <w:p w14:paraId="69970DE8" w14:textId="4972C73F" w:rsidR="00DD63D3" w:rsidRDefault="5064F24F" w:rsidP="5064F24F">
            <w:pPr>
              <w:widowControl w:val="0"/>
              <w:pBdr>
                <w:top w:val="nil"/>
                <w:left w:val="nil"/>
                <w:bottom w:val="nil"/>
                <w:right w:val="nil"/>
                <w:between w:val="nil"/>
              </w:pBdr>
              <w:ind w:left="720"/>
              <w:jc w:val="both"/>
              <w:rPr>
                <w:rFonts w:ascii="Arial" w:eastAsia="Arial" w:hAnsi="Arial" w:cs="Arial"/>
                <w:sz w:val="20"/>
                <w:szCs w:val="20"/>
                <w:highlight w:val="white"/>
              </w:rPr>
            </w:pPr>
            <w:r w:rsidRPr="5064F24F">
              <w:rPr>
                <w:rFonts w:ascii="Arial" w:eastAsia="Arial" w:hAnsi="Arial" w:cs="Arial"/>
                <w:sz w:val="20"/>
                <w:szCs w:val="20"/>
                <w:highlight w:val="white"/>
              </w:rPr>
              <w:t>Нацртати шему повезивања флипфлопа и тростатичког бафера која је реализована у овом примеру.</w:t>
            </w:r>
          </w:p>
          <w:p w14:paraId="24EEB5A7" w14:textId="3AFC118D" w:rsidR="00DD63D3" w:rsidRDefault="5064F24F" w:rsidP="5064F24F">
            <w:pPr>
              <w:widowControl w:val="0"/>
              <w:pBdr>
                <w:top w:val="nil"/>
                <w:left w:val="nil"/>
                <w:bottom w:val="nil"/>
                <w:right w:val="nil"/>
                <w:between w:val="nil"/>
              </w:pBdr>
              <w:ind w:left="720"/>
              <w:jc w:val="both"/>
              <w:rPr>
                <w:rFonts w:ascii="Arial" w:eastAsia="Arial" w:hAnsi="Arial" w:cs="Arial"/>
                <w:sz w:val="20"/>
                <w:szCs w:val="20"/>
                <w:highlight w:val="white"/>
              </w:rPr>
            </w:pPr>
            <w:r w:rsidRPr="5064F24F">
              <w:rPr>
                <w:rFonts w:ascii="Arial" w:eastAsia="Arial" w:hAnsi="Arial" w:cs="Arial"/>
                <w:sz w:val="20"/>
                <w:szCs w:val="20"/>
                <w:highlight w:val="white"/>
              </w:rPr>
              <w:t>Како би се могло реализовати ово коло без локалних декларација у</w:t>
            </w:r>
            <w:r w:rsidR="00C02F15" w:rsidRPr="5064F24F">
              <w:rPr>
                <w:rFonts w:ascii="Arial" w:eastAsia="Arial" w:hAnsi="Arial" w:cs="Arial"/>
                <w:sz w:val="20"/>
                <w:szCs w:val="20"/>
                <w:highlight w:val="white"/>
              </w:rPr>
              <w:t xml:space="preserve"> generate </w:t>
            </w:r>
            <w:r w:rsidRPr="5064F24F">
              <w:rPr>
                <w:rFonts w:ascii="Arial" w:eastAsia="Arial" w:hAnsi="Arial" w:cs="Arial"/>
                <w:sz w:val="20"/>
                <w:szCs w:val="20"/>
                <w:highlight w:val="white"/>
              </w:rPr>
              <w:t>клаузули</w:t>
            </w:r>
            <w:r w:rsidR="00C02F15" w:rsidRPr="5064F24F">
              <w:rPr>
                <w:rFonts w:ascii="Arial" w:eastAsia="Arial" w:hAnsi="Arial" w:cs="Arial"/>
                <w:sz w:val="20"/>
                <w:szCs w:val="20"/>
                <w:highlight w:val="white"/>
              </w:rPr>
              <w:t>?</w:t>
            </w:r>
          </w:p>
        </w:tc>
      </w:tr>
    </w:tbl>
    <w:p w14:paraId="5BB45AF8" w14:textId="04AF0353" w:rsidR="00DD63D3" w:rsidRDefault="00DD63D3">
      <w:pPr>
        <w:rPr>
          <w:rFonts w:ascii="Arial" w:eastAsia="Arial" w:hAnsi="Arial" w:cs="Arial"/>
          <w:highlight w:val="white"/>
        </w:rPr>
      </w:pPr>
    </w:p>
    <w:p w14:paraId="491F4006" w14:textId="77777777" w:rsidR="00B106ED" w:rsidRDefault="00B106ED">
      <w:pPr>
        <w:rPr>
          <w:rFonts w:ascii="Arial" w:eastAsia="Arial" w:hAnsi="Arial" w:cs="Arial"/>
          <w:highlight w:val="white"/>
        </w:rPr>
      </w:pPr>
    </w:p>
    <w:p w14:paraId="3112BC87" w14:textId="3F0783D2" w:rsidR="00DD63D3" w:rsidRDefault="00C02F15">
      <w:pPr>
        <w:pStyle w:val="Heading2"/>
      </w:pPr>
      <w:bookmarkStart w:id="27" w:name="_h046prhirkc8"/>
      <w:bookmarkEnd w:id="27"/>
      <w:r>
        <w:lastRenderedPageBreak/>
        <w:t xml:space="preserve">IF-GENERATE </w:t>
      </w:r>
      <w:r w:rsidR="4D96D8E2">
        <w:t>и</w:t>
      </w:r>
      <w:r>
        <w:t xml:space="preserve"> CASE-GENERATE</w:t>
      </w:r>
      <w:ins w:id="28" w:author="Filip Markovic" w:date="2021-05-26T08:50:00Z">
        <w:r w:rsidR="3E8E1BF6">
          <w:t>9</w:t>
        </w:r>
      </w:ins>
      <w:ins w:id="29" w:author="Filip Markovic" w:date="2021-05-26T08:56:00Z">
        <w:r>
          <w:tab/>
        </w:r>
      </w:ins>
    </w:p>
    <w:p w14:paraId="36D7581E" w14:textId="77777777" w:rsidR="00DD63D3" w:rsidRDefault="00DD63D3">
      <w:pPr>
        <w:rPr>
          <w:rFonts w:ascii="Arial" w:eastAsia="Arial" w:hAnsi="Arial" w:cs="Arial"/>
          <w:highlight w:val="white"/>
        </w:rPr>
      </w:pPr>
    </w:p>
    <w:p w14:paraId="7E5C3EE7" w14:textId="49C92628" w:rsidR="00DD63D3" w:rsidRDefault="00C02F15">
      <w:pPr>
        <w:rPr>
          <w:rFonts w:ascii="Arial" w:eastAsia="Arial" w:hAnsi="Arial" w:cs="Arial"/>
          <w:highlight w:val="white"/>
        </w:rPr>
      </w:pPr>
      <w:r w:rsidRPr="5064F24F">
        <w:rPr>
          <w:rFonts w:ascii="Arial" w:eastAsia="Arial" w:hAnsi="Arial" w:cs="Arial"/>
          <w:highlight w:val="white"/>
        </w:rPr>
        <w:t xml:space="preserve">IF-GENERATE </w:t>
      </w:r>
      <w:r w:rsidR="5064F24F" w:rsidRPr="5064F24F">
        <w:rPr>
          <w:rFonts w:ascii="Arial" w:eastAsia="Arial" w:hAnsi="Arial" w:cs="Arial"/>
          <w:highlight w:val="white"/>
        </w:rPr>
        <w:t>клаузула кондиционо укључује или искључује неке конкурентне клаузуле. Изглед</w:t>
      </w:r>
      <w:r w:rsidRPr="5064F24F">
        <w:rPr>
          <w:rFonts w:ascii="Arial" w:eastAsia="Arial" w:hAnsi="Arial" w:cs="Arial"/>
          <w:highlight w:val="white"/>
        </w:rPr>
        <w:t xml:space="preserve"> IF-GENERATE </w:t>
      </w:r>
      <w:r w:rsidR="5064F24F" w:rsidRPr="5064F24F">
        <w:rPr>
          <w:rFonts w:ascii="Arial" w:eastAsia="Arial" w:hAnsi="Arial" w:cs="Arial"/>
          <w:highlight w:val="white"/>
        </w:rPr>
        <w:t>клаузуле је дат у наредном блоку.</w:t>
      </w:r>
    </w:p>
    <w:p w14:paraId="33E6131D" w14:textId="4EF62B91" w:rsidR="00DD63D3" w:rsidRDefault="00DD63D3">
      <w:pPr>
        <w:rPr>
          <w:rFonts w:ascii="Arial" w:eastAsia="Arial" w:hAnsi="Arial" w:cs="Arial"/>
          <w:highlight w:val="white"/>
        </w:rPr>
      </w:pP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D63D3" w14:paraId="51436DAE" w14:textId="77777777">
        <w:tc>
          <w:tcPr>
            <w:tcW w:w="9360" w:type="dxa"/>
            <w:shd w:val="clear" w:color="auto" w:fill="auto"/>
            <w:tcMar>
              <w:top w:w="100" w:type="dxa"/>
              <w:left w:w="100" w:type="dxa"/>
              <w:bottom w:w="100" w:type="dxa"/>
              <w:right w:w="100" w:type="dxa"/>
            </w:tcMar>
          </w:tcPr>
          <w:p w14:paraId="1C78084B"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01</w:t>
            </w:r>
            <w:r>
              <w:rPr>
                <w:rFonts w:ascii="Courier New" w:eastAsia="Courier New" w:hAnsi="Courier New" w:cs="Courier New"/>
                <w:sz w:val="20"/>
                <w:szCs w:val="20"/>
                <w:highlight w:val="white"/>
              </w:rPr>
              <w:t xml:space="preserve">  labela</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sz w:val="20"/>
                <w:szCs w:val="20"/>
                <w:highlight w:val="white"/>
              </w:rPr>
              <w:t xml:space="preserve"> uslov_0 </w:t>
            </w:r>
            <w:r>
              <w:rPr>
                <w:rFonts w:ascii="Courier New" w:eastAsia="Courier New" w:hAnsi="Courier New" w:cs="Courier New"/>
                <w:b/>
                <w:color w:val="0000FF"/>
                <w:sz w:val="20"/>
                <w:szCs w:val="20"/>
                <w:highlight w:val="white"/>
              </w:rPr>
              <w:t>GENERATE</w:t>
            </w:r>
          </w:p>
          <w:p w14:paraId="43E2E709"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blok lokalnih deklaracija</w:t>
            </w:r>
          </w:p>
          <w:p w14:paraId="72C60A2D" w14:textId="77777777" w:rsidR="00DD63D3" w:rsidRDefault="00C02F15">
            <w:pPr>
              <w:widowControl w:val="0"/>
              <w:shd w:val="clear" w:color="auto" w:fill="FFFFFF"/>
              <w:rPr>
                <w:rFonts w:ascii="Courier New" w:eastAsia="Courier New" w:hAnsi="Courier New" w:cs="Courier New"/>
                <w:b/>
                <w:color w:val="000080"/>
                <w:sz w:val="20"/>
                <w:szCs w:val="20"/>
                <w:highlight w:val="white"/>
              </w:rPr>
            </w:pPr>
            <w:r>
              <w:rPr>
                <w:rFonts w:ascii="Courier New" w:eastAsia="Courier New" w:hAnsi="Courier New" w:cs="Courier New"/>
                <w:color w:val="FF8000"/>
                <w:sz w:val="20"/>
                <w:szCs w:val="20"/>
                <w:highlight w:val="white"/>
              </w:rPr>
              <w:t>03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r>
              <w:rPr>
                <w:rFonts w:ascii="Courier New" w:eastAsia="Courier New" w:hAnsi="Courier New" w:cs="Courier New"/>
                <w:b/>
                <w:color w:val="000080"/>
                <w:sz w:val="20"/>
                <w:szCs w:val="20"/>
                <w:highlight w:val="white"/>
              </w:rPr>
              <w:t>]</w:t>
            </w:r>
          </w:p>
          <w:p w14:paraId="32814C3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04</w:t>
            </w:r>
            <w:r>
              <w:rPr>
                <w:rFonts w:ascii="Courier New" w:eastAsia="Courier New" w:hAnsi="Courier New" w:cs="Courier New"/>
                <w:sz w:val="20"/>
                <w:szCs w:val="20"/>
                <w:highlight w:val="white"/>
              </w:rPr>
              <w:t xml:space="preserve">      konkurentne klauzule</w:t>
            </w:r>
          </w:p>
          <w:p w14:paraId="2556D5F2"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ELSIF</w:t>
            </w:r>
            <w:r>
              <w:rPr>
                <w:rFonts w:ascii="Courier New" w:eastAsia="Courier New" w:hAnsi="Courier New" w:cs="Courier New"/>
                <w:sz w:val="20"/>
                <w:szCs w:val="20"/>
                <w:highlight w:val="white"/>
              </w:rPr>
              <w:t xml:space="preserve"> uslov_1 </w:t>
            </w:r>
            <w:r>
              <w:rPr>
                <w:rFonts w:ascii="Courier New" w:eastAsia="Courier New" w:hAnsi="Courier New" w:cs="Courier New"/>
                <w:b/>
                <w:color w:val="0000FF"/>
                <w:sz w:val="20"/>
                <w:szCs w:val="20"/>
                <w:highlight w:val="white"/>
              </w:rPr>
              <w:t>GENERATE</w:t>
            </w:r>
          </w:p>
          <w:p w14:paraId="0F5A5C3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06</w:t>
            </w:r>
            <w:r>
              <w:rPr>
                <w:rFonts w:ascii="Courier New" w:eastAsia="Courier New" w:hAnsi="Courier New" w:cs="Courier New"/>
                <w:sz w:val="20"/>
                <w:szCs w:val="20"/>
                <w:highlight w:val="white"/>
              </w:rPr>
              <w:t xml:space="preserve">      konkurentne klauzule</w:t>
            </w:r>
          </w:p>
          <w:p w14:paraId="18905F68"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w:t>
            </w:r>
          </w:p>
          <w:p w14:paraId="75A8DFCF"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ELSE</w:t>
            </w:r>
            <w:r>
              <w:rPr>
                <w:rFonts w:ascii="Courier New" w:eastAsia="Courier New" w:hAnsi="Courier New" w:cs="Courier New"/>
                <w:sz w:val="20"/>
                <w:szCs w:val="20"/>
                <w:highlight w:val="white"/>
              </w:rPr>
              <w:t xml:space="preserve"> uslov_n </w:t>
            </w:r>
            <w:r>
              <w:rPr>
                <w:rFonts w:ascii="Courier New" w:eastAsia="Courier New" w:hAnsi="Courier New" w:cs="Courier New"/>
                <w:b/>
                <w:color w:val="0000FF"/>
                <w:sz w:val="20"/>
                <w:szCs w:val="20"/>
                <w:highlight w:val="white"/>
              </w:rPr>
              <w:t>GENERATE</w:t>
            </w:r>
          </w:p>
          <w:p w14:paraId="6A9F0FE4"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09</w:t>
            </w:r>
            <w:r>
              <w:rPr>
                <w:rFonts w:ascii="Courier New" w:eastAsia="Courier New" w:hAnsi="Courier New" w:cs="Courier New"/>
                <w:sz w:val="20"/>
                <w:szCs w:val="20"/>
                <w:highlight w:val="white"/>
              </w:rPr>
              <w:t xml:space="preserve">      konkurentne klauzule</w:t>
            </w:r>
          </w:p>
          <w:p w14:paraId="73319C3B" w14:textId="77777777" w:rsidR="00DD63D3" w:rsidRDefault="00C02F15">
            <w:pPr>
              <w:widowControl w:val="0"/>
              <w:shd w:val="clear" w:color="auto" w:fill="FFFFFF"/>
              <w:rPr>
                <w:rFonts w:ascii="Arial" w:eastAsia="Arial" w:hAnsi="Arial" w:cs="Arial"/>
                <w:highlight w:val="white"/>
              </w:rPr>
            </w:pPr>
            <w:r>
              <w:rPr>
                <w:rFonts w:ascii="Courier New" w:eastAsia="Courier New" w:hAnsi="Courier New" w:cs="Courier New"/>
                <w:color w:val="FF8000"/>
                <w:sz w:val="20"/>
                <w:szCs w:val="20"/>
                <w:highlight w:val="white"/>
              </w:rPr>
              <w:t>10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GENERATE</w:t>
            </w:r>
            <w:r>
              <w:rPr>
                <w:rFonts w:ascii="Courier New" w:eastAsia="Courier New" w:hAnsi="Courier New" w:cs="Courier New"/>
                <w:sz w:val="20"/>
                <w:szCs w:val="20"/>
                <w:highlight w:val="white"/>
              </w:rPr>
              <w:t xml:space="preserve"> labela</w:t>
            </w:r>
            <w:r>
              <w:rPr>
                <w:rFonts w:ascii="Courier New" w:eastAsia="Courier New" w:hAnsi="Courier New" w:cs="Courier New"/>
                <w:b/>
                <w:color w:val="000080"/>
                <w:sz w:val="20"/>
                <w:szCs w:val="20"/>
                <w:highlight w:val="white"/>
              </w:rPr>
              <w:t>;</w:t>
            </w:r>
          </w:p>
        </w:tc>
      </w:tr>
    </w:tbl>
    <w:p w14:paraId="22D39BEE" w14:textId="77777777" w:rsidR="00DD63D3" w:rsidRDefault="00DD63D3">
      <w:pPr>
        <w:rPr>
          <w:rFonts w:ascii="Arial" w:eastAsia="Arial" w:hAnsi="Arial" w:cs="Arial"/>
          <w:highlight w:val="white"/>
        </w:rPr>
      </w:pPr>
    </w:p>
    <w:p w14:paraId="2B11CCA2" w14:textId="1813820B" w:rsidR="00DD63D3" w:rsidRDefault="00C02F15">
      <w:pPr>
        <w:jc w:val="both"/>
        <w:rPr>
          <w:rFonts w:ascii="Arial" w:eastAsia="Arial" w:hAnsi="Arial" w:cs="Arial"/>
          <w:highlight w:val="white"/>
        </w:rPr>
      </w:pPr>
      <w:r w:rsidRPr="5064F24F">
        <w:rPr>
          <w:rFonts w:ascii="Arial" w:eastAsia="Arial" w:hAnsi="Arial" w:cs="Arial"/>
          <w:highlight w:val="white"/>
        </w:rPr>
        <w:t xml:space="preserve">IF-GENERATE </w:t>
      </w:r>
      <w:r w:rsidR="5064F24F" w:rsidRPr="5064F24F">
        <w:rPr>
          <w:rFonts w:ascii="Arial" w:eastAsia="Arial" w:hAnsi="Arial" w:cs="Arial"/>
          <w:highlight w:val="white"/>
        </w:rPr>
        <w:t>добро допуњује</w:t>
      </w:r>
      <w:r w:rsidRPr="5064F24F">
        <w:rPr>
          <w:rFonts w:ascii="Arial" w:eastAsia="Arial" w:hAnsi="Arial" w:cs="Arial"/>
          <w:highlight w:val="white"/>
        </w:rPr>
        <w:t xml:space="preserve"> FOR-GENERATE </w:t>
      </w:r>
      <w:r w:rsidR="5064F24F" w:rsidRPr="5064F24F">
        <w:rPr>
          <w:rFonts w:ascii="Arial" w:eastAsia="Arial" w:hAnsi="Arial" w:cs="Arial"/>
          <w:highlight w:val="white"/>
        </w:rPr>
        <w:t>клаузулу</w:t>
      </w:r>
      <w:r w:rsidRPr="5064F24F">
        <w:rPr>
          <w:rFonts w:ascii="Arial" w:eastAsia="Arial" w:hAnsi="Arial" w:cs="Arial"/>
          <w:highlight w:val="white"/>
        </w:rPr>
        <w:t xml:space="preserve">: </w:t>
      </w:r>
      <w:r w:rsidR="5064F24F" w:rsidRPr="5064F24F">
        <w:rPr>
          <w:rFonts w:ascii="Arial" w:eastAsia="Arial" w:hAnsi="Arial" w:cs="Arial"/>
          <w:highlight w:val="white"/>
        </w:rPr>
        <w:t xml:space="preserve">обично су крајње копије у </w:t>
      </w:r>
      <w:r w:rsidRPr="5064F24F">
        <w:rPr>
          <w:rFonts w:ascii="Arial" w:eastAsia="Arial" w:hAnsi="Arial" w:cs="Arial"/>
          <w:highlight w:val="white"/>
        </w:rPr>
        <w:t xml:space="preserve">for-generate </w:t>
      </w:r>
      <w:r w:rsidR="5064F24F" w:rsidRPr="5064F24F">
        <w:rPr>
          <w:rFonts w:ascii="Arial" w:eastAsia="Arial" w:hAnsi="Arial" w:cs="Arial"/>
          <w:highlight w:val="white"/>
        </w:rPr>
        <w:t>(прва и последња) другачије повезане од копија “у средини”</w:t>
      </w:r>
      <w:r w:rsidRPr="5064F24F">
        <w:rPr>
          <w:rFonts w:ascii="Arial" w:eastAsia="Arial" w:hAnsi="Arial" w:cs="Arial"/>
          <w:highlight w:val="white"/>
        </w:rPr>
        <w:t xml:space="preserve">. </w:t>
      </w:r>
      <w:r w:rsidR="5064F24F" w:rsidRPr="5064F24F">
        <w:rPr>
          <w:rFonts w:ascii="Arial" w:eastAsia="Arial" w:hAnsi="Arial" w:cs="Arial"/>
          <w:highlight w:val="white"/>
        </w:rPr>
        <w:t>У овим случајевима,</w:t>
      </w:r>
      <w:r w:rsidRPr="5064F24F">
        <w:rPr>
          <w:rFonts w:ascii="Arial" w:eastAsia="Arial" w:hAnsi="Arial" w:cs="Arial"/>
          <w:highlight w:val="white"/>
        </w:rPr>
        <w:t xml:space="preserve"> IF-GENERATE </w:t>
      </w:r>
      <w:r w:rsidR="5064F24F" w:rsidRPr="5064F24F">
        <w:rPr>
          <w:rFonts w:ascii="Arial" w:eastAsia="Arial" w:hAnsi="Arial" w:cs="Arial"/>
          <w:highlight w:val="white"/>
        </w:rPr>
        <w:t xml:space="preserve">клаузула може да има услов да су вредности </w:t>
      </w:r>
      <w:r w:rsidRPr="5064F24F">
        <w:rPr>
          <w:rFonts w:ascii="Arial" w:eastAsia="Arial" w:hAnsi="Arial" w:cs="Arial"/>
          <w:highlight w:val="white"/>
        </w:rPr>
        <w:t xml:space="preserve">generate </w:t>
      </w:r>
      <w:r w:rsidR="5064F24F" w:rsidRPr="5064F24F">
        <w:rPr>
          <w:rFonts w:ascii="Arial" w:eastAsia="Arial" w:hAnsi="Arial" w:cs="Arial"/>
          <w:highlight w:val="white"/>
        </w:rPr>
        <w:t>параметра једнаке крањим, и онда ће се инстанцирати другачије копије од осталих.</w:t>
      </w:r>
      <w:r w:rsidRPr="5064F24F">
        <w:rPr>
          <w:rFonts w:ascii="Arial" w:eastAsia="Arial" w:hAnsi="Arial" w:cs="Arial"/>
          <w:highlight w:val="white"/>
        </w:rPr>
        <w:t xml:space="preserve"> </w:t>
      </w:r>
    </w:p>
    <w:p w14:paraId="64E42E27" w14:textId="77777777" w:rsidR="00DD63D3" w:rsidRDefault="00DD63D3">
      <w:pPr>
        <w:jc w:val="both"/>
        <w:rPr>
          <w:rFonts w:ascii="Arial" w:eastAsia="Arial" w:hAnsi="Arial" w:cs="Arial"/>
          <w:highlight w:val="white"/>
        </w:rPr>
      </w:pPr>
    </w:p>
    <w:p w14:paraId="20CB7D10" w14:textId="2651FE6A" w:rsidR="00DD63D3" w:rsidRDefault="5064F24F">
      <w:pPr>
        <w:jc w:val="both"/>
        <w:rPr>
          <w:rFonts w:ascii="Arial" w:eastAsia="Arial" w:hAnsi="Arial" w:cs="Arial"/>
          <w:highlight w:val="white"/>
        </w:rPr>
      </w:pPr>
      <w:r w:rsidRPr="4E16C5CB">
        <w:rPr>
          <w:rFonts w:ascii="Arial" w:eastAsia="Arial" w:hAnsi="Arial" w:cs="Arial"/>
          <w:highlight w:val="white"/>
        </w:rPr>
        <w:t>Исто као и код</w:t>
      </w:r>
      <w:r w:rsidR="00C02F15" w:rsidRPr="4E16C5CB">
        <w:rPr>
          <w:rFonts w:ascii="Arial" w:eastAsia="Arial" w:hAnsi="Arial" w:cs="Arial"/>
          <w:highlight w:val="white"/>
        </w:rPr>
        <w:t xml:space="preserve"> FOR-GENERATE </w:t>
      </w:r>
      <w:r w:rsidRPr="4E16C5CB">
        <w:rPr>
          <w:rFonts w:ascii="Arial" w:eastAsia="Arial" w:hAnsi="Arial" w:cs="Arial"/>
          <w:highlight w:val="white"/>
        </w:rPr>
        <w:t>клаузуле, вредности услова морају бити познате у фази елаборације.</w:t>
      </w:r>
      <w:r w:rsidR="00C02F15" w:rsidRPr="4E16C5CB">
        <w:rPr>
          <w:rFonts w:ascii="Arial" w:eastAsia="Arial" w:hAnsi="Arial" w:cs="Arial"/>
          <w:highlight w:val="white"/>
        </w:rPr>
        <w:t xml:space="preserve"> </w:t>
      </w:r>
    </w:p>
    <w:p w14:paraId="3989A20F" w14:textId="5563FE63" w:rsidR="00DD63D3" w:rsidRDefault="5064F24F">
      <w:pPr>
        <w:ind w:left="720"/>
        <w:jc w:val="both"/>
        <w:rPr>
          <w:rFonts w:ascii="Arial" w:eastAsia="Arial" w:hAnsi="Arial" w:cs="Arial"/>
          <w:highlight w:val="white"/>
        </w:rPr>
      </w:pPr>
      <w:r w:rsidRPr="5064F24F">
        <w:rPr>
          <w:rFonts w:ascii="Arial" w:eastAsia="Arial" w:hAnsi="Arial" w:cs="Arial"/>
          <w:highlight w:val="white"/>
        </w:rPr>
        <w:t>Уколико постоји потреба да се користе сигнали и променљиве у условима, то се не може реализовати у</w:t>
      </w:r>
      <w:r w:rsidR="00C02F15" w:rsidRPr="5064F24F">
        <w:rPr>
          <w:rFonts w:ascii="Arial" w:eastAsia="Arial" w:hAnsi="Arial" w:cs="Arial"/>
          <w:highlight w:val="white"/>
        </w:rPr>
        <w:t xml:space="preserve"> generate</w:t>
      </w:r>
      <w:r w:rsidRPr="5064F24F">
        <w:rPr>
          <w:rFonts w:ascii="Arial" w:eastAsia="Arial" w:hAnsi="Arial" w:cs="Arial"/>
          <w:highlight w:val="white"/>
        </w:rPr>
        <w:t xml:space="preserve"> клаузули. Онда се дизајн мора променити да се користе секвенцијалне клаузуле унутар процеса.</w:t>
      </w:r>
    </w:p>
    <w:p w14:paraId="701AEBB8" w14:textId="77777777" w:rsidR="00DD63D3" w:rsidRDefault="00DD63D3">
      <w:pPr>
        <w:jc w:val="both"/>
        <w:rPr>
          <w:rFonts w:ascii="Arial" w:eastAsia="Arial" w:hAnsi="Arial" w:cs="Arial"/>
          <w:highlight w:val="white"/>
        </w:rPr>
      </w:pPr>
    </w:p>
    <w:p w14:paraId="53D1DC9E" w14:textId="728A463F" w:rsidR="00DD63D3" w:rsidRDefault="00C02F15">
      <w:pPr>
        <w:jc w:val="both"/>
        <w:rPr>
          <w:rFonts w:ascii="Arial" w:eastAsia="Arial" w:hAnsi="Arial" w:cs="Arial"/>
          <w:highlight w:val="white"/>
        </w:rPr>
      </w:pPr>
      <w:r w:rsidRPr="5064F24F">
        <w:rPr>
          <w:rFonts w:ascii="Arial" w:eastAsia="Arial" w:hAnsi="Arial" w:cs="Arial"/>
          <w:highlight w:val="white"/>
        </w:rPr>
        <w:t xml:space="preserve">CASE-GENERATE </w:t>
      </w:r>
      <w:r w:rsidR="5064F24F" w:rsidRPr="5064F24F">
        <w:rPr>
          <w:rFonts w:ascii="Arial" w:eastAsia="Arial" w:hAnsi="Arial" w:cs="Arial"/>
          <w:highlight w:val="white"/>
        </w:rPr>
        <w:t>клаузула је врло слична</w:t>
      </w:r>
      <w:r w:rsidRPr="5064F24F">
        <w:rPr>
          <w:rFonts w:ascii="Arial" w:eastAsia="Arial" w:hAnsi="Arial" w:cs="Arial"/>
          <w:highlight w:val="white"/>
        </w:rPr>
        <w:t xml:space="preserve"> IF-GENERATE </w:t>
      </w:r>
      <w:r w:rsidR="5064F24F" w:rsidRPr="5064F24F">
        <w:rPr>
          <w:rFonts w:ascii="Arial" w:eastAsia="Arial" w:hAnsi="Arial" w:cs="Arial"/>
          <w:highlight w:val="white"/>
        </w:rPr>
        <w:t>клаузули</w:t>
      </w:r>
      <w:r w:rsidRPr="5064F24F">
        <w:rPr>
          <w:rFonts w:ascii="Arial" w:eastAsia="Arial" w:hAnsi="Arial" w:cs="Arial"/>
          <w:highlight w:val="white"/>
        </w:rPr>
        <w:t xml:space="preserve">. </w:t>
      </w:r>
      <w:r w:rsidR="5064F24F" w:rsidRPr="5064F24F">
        <w:rPr>
          <w:rFonts w:ascii="Arial" w:eastAsia="Arial" w:hAnsi="Arial" w:cs="Arial"/>
          <w:highlight w:val="white"/>
        </w:rPr>
        <w:t>Све што важи за</w:t>
      </w:r>
      <w:r w:rsidRPr="5064F24F">
        <w:rPr>
          <w:rFonts w:ascii="Arial" w:eastAsia="Arial" w:hAnsi="Arial" w:cs="Arial"/>
          <w:highlight w:val="white"/>
        </w:rPr>
        <w:t xml:space="preserve"> IF-GENERATE </w:t>
      </w:r>
      <w:r w:rsidR="5064F24F" w:rsidRPr="5064F24F">
        <w:rPr>
          <w:rFonts w:ascii="Arial" w:eastAsia="Arial" w:hAnsi="Arial" w:cs="Arial"/>
          <w:highlight w:val="white"/>
        </w:rPr>
        <w:t>важи и за</w:t>
      </w:r>
      <w:r w:rsidRPr="5064F24F">
        <w:rPr>
          <w:rFonts w:ascii="Arial" w:eastAsia="Arial" w:hAnsi="Arial" w:cs="Arial"/>
          <w:highlight w:val="white"/>
        </w:rPr>
        <w:t xml:space="preserve"> CASE-GENERATE. </w:t>
      </w:r>
      <w:r w:rsidR="5064F24F" w:rsidRPr="5064F24F">
        <w:rPr>
          <w:rFonts w:ascii="Arial" w:eastAsia="Arial" w:hAnsi="Arial" w:cs="Arial"/>
          <w:highlight w:val="white"/>
        </w:rPr>
        <w:t xml:space="preserve">Изглед </w:t>
      </w:r>
      <w:r w:rsidRPr="5064F24F">
        <w:rPr>
          <w:rFonts w:ascii="Arial" w:eastAsia="Arial" w:hAnsi="Arial" w:cs="Arial"/>
          <w:highlight w:val="white"/>
        </w:rPr>
        <w:t xml:space="preserve">CASE-GENERATE </w:t>
      </w:r>
      <w:r w:rsidR="5064F24F" w:rsidRPr="5064F24F">
        <w:rPr>
          <w:rFonts w:ascii="Arial" w:eastAsia="Arial" w:hAnsi="Arial" w:cs="Arial"/>
          <w:highlight w:val="white"/>
        </w:rPr>
        <w:t>клаузуле се може видети у наредно блоку.</w:t>
      </w:r>
    </w:p>
    <w:p w14:paraId="35096D18" w14:textId="77777777" w:rsidR="00DD63D3" w:rsidRDefault="00DD63D3">
      <w:pPr>
        <w:rPr>
          <w:rFonts w:ascii="Arial" w:eastAsia="Arial" w:hAnsi="Arial" w:cs="Arial"/>
          <w:highlight w:val="white"/>
        </w:rPr>
      </w:pPr>
    </w:p>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D63D3" w14:paraId="257643C6" w14:textId="77777777">
        <w:tc>
          <w:tcPr>
            <w:tcW w:w="9360" w:type="dxa"/>
            <w:shd w:val="clear" w:color="auto" w:fill="auto"/>
            <w:tcMar>
              <w:top w:w="100" w:type="dxa"/>
              <w:left w:w="100" w:type="dxa"/>
              <w:bottom w:w="100" w:type="dxa"/>
              <w:right w:w="100" w:type="dxa"/>
            </w:tcMar>
          </w:tcPr>
          <w:p w14:paraId="45AB0770"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CASE</w:t>
            </w:r>
            <w:r>
              <w:rPr>
                <w:rFonts w:ascii="Courier New" w:eastAsia="Courier New" w:hAnsi="Courier New" w:cs="Courier New"/>
                <w:sz w:val="20"/>
                <w:szCs w:val="20"/>
                <w:highlight w:val="white"/>
              </w:rPr>
              <w:t xml:space="preserve"> izraz </w:t>
            </w:r>
            <w:r>
              <w:rPr>
                <w:rFonts w:ascii="Courier New" w:eastAsia="Courier New" w:hAnsi="Courier New" w:cs="Courier New"/>
                <w:b/>
                <w:color w:val="0000FF"/>
                <w:sz w:val="20"/>
                <w:szCs w:val="20"/>
                <w:highlight w:val="white"/>
              </w:rPr>
              <w:t>GENERATE</w:t>
            </w:r>
          </w:p>
          <w:p w14:paraId="4D4925BC" w14:textId="77777777" w:rsidR="00DD63D3" w:rsidRDefault="00C02F15">
            <w:pPr>
              <w:widowControl w:val="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blok lokalnih deklaracija</w:t>
            </w:r>
          </w:p>
          <w:p w14:paraId="0A39732B"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03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r>
              <w:rPr>
                <w:rFonts w:ascii="Courier New" w:eastAsia="Courier New" w:hAnsi="Courier New" w:cs="Courier New"/>
                <w:b/>
                <w:color w:val="000080"/>
                <w:sz w:val="20"/>
                <w:szCs w:val="20"/>
                <w:highlight w:val="white"/>
              </w:rPr>
              <w:t>]</w:t>
            </w:r>
          </w:p>
          <w:p w14:paraId="5903F23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WHEN</w:t>
            </w:r>
            <w:r>
              <w:rPr>
                <w:rFonts w:ascii="Courier New" w:eastAsia="Courier New" w:hAnsi="Courier New" w:cs="Courier New"/>
                <w:sz w:val="20"/>
                <w:szCs w:val="20"/>
                <w:highlight w:val="white"/>
              </w:rPr>
              <w:t xml:space="preserve"> izbori </w:t>
            </w:r>
            <w:r>
              <w:rPr>
                <w:rFonts w:ascii="Courier New" w:eastAsia="Courier New" w:hAnsi="Courier New" w:cs="Courier New"/>
                <w:b/>
                <w:color w:val="000080"/>
                <w:sz w:val="20"/>
                <w:szCs w:val="20"/>
                <w:highlight w:val="white"/>
              </w:rPr>
              <w:t>=&gt;</w:t>
            </w:r>
          </w:p>
          <w:p w14:paraId="07710227"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05</w:t>
            </w:r>
            <w:r>
              <w:rPr>
                <w:rFonts w:ascii="Courier New" w:eastAsia="Courier New" w:hAnsi="Courier New" w:cs="Courier New"/>
                <w:sz w:val="20"/>
                <w:szCs w:val="20"/>
                <w:highlight w:val="white"/>
              </w:rPr>
              <w:t xml:space="preserve">      konkurentne klauzule</w:t>
            </w:r>
          </w:p>
          <w:p w14:paraId="156C4C8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06</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WHEN</w:t>
            </w:r>
            <w:r>
              <w:rPr>
                <w:rFonts w:ascii="Courier New" w:eastAsia="Courier New" w:hAnsi="Courier New" w:cs="Courier New"/>
                <w:sz w:val="20"/>
                <w:szCs w:val="20"/>
                <w:highlight w:val="white"/>
              </w:rPr>
              <w:t xml:space="preserve"> izbori </w:t>
            </w:r>
            <w:r>
              <w:rPr>
                <w:rFonts w:ascii="Courier New" w:eastAsia="Courier New" w:hAnsi="Courier New" w:cs="Courier New"/>
                <w:b/>
                <w:color w:val="000080"/>
                <w:sz w:val="20"/>
                <w:szCs w:val="20"/>
                <w:highlight w:val="white"/>
              </w:rPr>
              <w:t>=&gt;</w:t>
            </w:r>
          </w:p>
          <w:p w14:paraId="76C110B6"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07</w:t>
            </w:r>
            <w:r>
              <w:rPr>
                <w:rFonts w:ascii="Courier New" w:eastAsia="Courier New" w:hAnsi="Courier New" w:cs="Courier New"/>
                <w:sz w:val="20"/>
                <w:szCs w:val="20"/>
                <w:highlight w:val="white"/>
              </w:rPr>
              <w:t xml:space="preserve">      konkurentne klauzule</w:t>
            </w:r>
          </w:p>
          <w:p w14:paraId="67AB1A5D"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08</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w:t>
            </w:r>
          </w:p>
          <w:p w14:paraId="2A1F528E"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WHEN</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OTHERS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=&gt;</w:t>
            </w:r>
          </w:p>
          <w:p w14:paraId="0EAED33A" w14:textId="77777777" w:rsidR="00DD63D3" w:rsidRDefault="00C02F15">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10</w:t>
            </w:r>
            <w:r>
              <w:rPr>
                <w:rFonts w:ascii="Courier New" w:eastAsia="Courier New" w:hAnsi="Courier New" w:cs="Courier New"/>
                <w:sz w:val="20"/>
                <w:szCs w:val="20"/>
                <w:highlight w:val="white"/>
              </w:rPr>
              <w:t xml:space="preserve">      konkurentne klauzule</w:t>
            </w:r>
          </w:p>
          <w:p w14:paraId="63EA100A" w14:textId="77777777" w:rsidR="00DD63D3" w:rsidRDefault="00C02F15">
            <w:pPr>
              <w:widowControl w:val="0"/>
              <w:shd w:val="clear" w:color="auto" w:fill="FFFFFF"/>
              <w:rPr>
                <w:rFonts w:ascii="Courier New" w:eastAsia="Courier New" w:hAnsi="Courier New" w:cs="Courier New"/>
                <w:b/>
                <w:color w:val="000080"/>
                <w:sz w:val="20"/>
                <w:szCs w:val="20"/>
                <w:highlight w:val="white"/>
              </w:rPr>
            </w:pPr>
            <w:r>
              <w:rPr>
                <w:rFonts w:ascii="Courier New" w:eastAsia="Courier New" w:hAnsi="Courier New" w:cs="Courier New"/>
                <w:color w:val="FF8000"/>
                <w:sz w:val="20"/>
                <w:szCs w:val="20"/>
                <w:highlight w:val="white"/>
              </w:rPr>
              <w:t>11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GENERATE</w:t>
            </w:r>
            <w:r>
              <w:rPr>
                <w:rFonts w:ascii="Courier New" w:eastAsia="Courier New" w:hAnsi="Courier New" w:cs="Courier New"/>
                <w:b/>
                <w:color w:val="000080"/>
                <w:sz w:val="20"/>
                <w:szCs w:val="20"/>
                <w:highlight w:val="white"/>
              </w:rPr>
              <w:t>;</w:t>
            </w:r>
          </w:p>
        </w:tc>
      </w:tr>
    </w:tbl>
    <w:p w14:paraId="4512CB3C" w14:textId="77777777" w:rsidR="00DD63D3" w:rsidRDefault="00DD63D3">
      <w:pPr>
        <w:rPr>
          <w:rFonts w:ascii="Arial" w:eastAsia="Arial" w:hAnsi="Arial" w:cs="Arial"/>
          <w:highlight w:val="white"/>
        </w:rPr>
      </w:pPr>
    </w:p>
    <w:p w14:paraId="42AD5B02" w14:textId="1C7FBCBE" w:rsidR="00DD63D3" w:rsidRDefault="00C02F15" w:rsidP="5064F24F">
      <w:pPr>
        <w:ind w:left="720"/>
        <w:jc w:val="both"/>
        <w:rPr>
          <w:rFonts w:ascii="Arial" w:eastAsia="Arial" w:hAnsi="Arial" w:cs="Arial"/>
        </w:rPr>
      </w:pPr>
      <w:r w:rsidRPr="5064F24F">
        <w:rPr>
          <w:rFonts w:ascii="Arial" w:eastAsia="Arial" w:hAnsi="Arial" w:cs="Arial"/>
        </w:rPr>
        <w:t xml:space="preserve">🛈 elsif, else </w:t>
      </w:r>
      <w:r w:rsidR="11701C41" w:rsidRPr="5064F24F">
        <w:rPr>
          <w:rFonts w:ascii="Arial" w:eastAsia="Arial" w:hAnsi="Arial" w:cs="Arial"/>
        </w:rPr>
        <w:t>и</w:t>
      </w:r>
      <w:r w:rsidRPr="5064F24F">
        <w:rPr>
          <w:rFonts w:ascii="Arial" w:eastAsia="Arial" w:hAnsi="Arial" w:cs="Arial"/>
        </w:rPr>
        <w:t xml:space="preserve"> case </w:t>
      </w:r>
      <w:r w:rsidR="16D6F84C" w:rsidRPr="5064F24F">
        <w:rPr>
          <w:rFonts w:ascii="Arial" w:eastAsia="Arial" w:hAnsi="Arial" w:cs="Arial"/>
        </w:rPr>
        <w:t>су у</w:t>
      </w:r>
      <w:r w:rsidRPr="5064F24F">
        <w:rPr>
          <w:rFonts w:ascii="Arial" w:eastAsia="Arial" w:hAnsi="Arial" w:cs="Arial"/>
        </w:rPr>
        <w:t xml:space="preserve"> generate </w:t>
      </w:r>
      <w:r w:rsidR="5064F24F" w:rsidRPr="5064F24F">
        <w:rPr>
          <w:rFonts w:ascii="Arial" w:eastAsia="Arial" w:hAnsi="Arial" w:cs="Arial"/>
        </w:rPr>
        <w:t>клаузуле уведене у стандарду</w:t>
      </w:r>
      <w:r w:rsidRPr="5064F24F">
        <w:rPr>
          <w:rFonts w:ascii="Arial" w:eastAsia="Arial" w:hAnsi="Arial" w:cs="Arial"/>
        </w:rPr>
        <w:t xml:space="preserve"> VHDL 2008, </w:t>
      </w:r>
      <w:r w:rsidR="5064F24F" w:rsidRPr="5064F24F">
        <w:rPr>
          <w:rFonts w:ascii="Arial" w:eastAsia="Arial" w:hAnsi="Arial" w:cs="Arial"/>
        </w:rPr>
        <w:t>и постоји могућност да још нису подржане од стране свих алата за синтезу.</w:t>
      </w:r>
      <w:r w:rsidRPr="5064F24F">
        <w:rPr>
          <w:rFonts w:ascii="Arial" w:eastAsia="Arial" w:hAnsi="Arial" w:cs="Arial"/>
        </w:rPr>
        <w:t xml:space="preserve"> For-generate </w:t>
      </w:r>
      <w:r w:rsidR="5064F24F" w:rsidRPr="5064F24F">
        <w:rPr>
          <w:rFonts w:ascii="Arial" w:eastAsia="Arial" w:hAnsi="Arial" w:cs="Arial"/>
        </w:rPr>
        <w:t>и једноставан</w:t>
      </w:r>
      <w:r w:rsidRPr="5064F24F">
        <w:rPr>
          <w:rFonts w:ascii="Arial" w:eastAsia="Arial" w:hAnsi="Arial" w:cs="Arial"/>
        </w:rPr>
        <w:t xml:space="preserve"> if-generate </w:t>
      </w:r>
      <w:r w:rsidR="5064F24F" w:rsidRPr="5064F24F">
        <w:rPr>
          <w:rFonts w:ascii="Arial" w:eastAsia="Arial" w:hAnsi="Arial" w:cs="Arial"/>
        </w:rPr>
        <w:t>су синтетизабилни у свим алатима који су тренутно у употреби.</w:t>
      </w:r>
    </w:p>
    <w:p w14:paraId="423F8A22" w14:textId="654AC9D8" w:rsidR="00DD63D3" w:rsidRDefault="00DD63D3" w:rsidP="5064F24F">
      <w:pPr>
        <w:ind w:left="720"/>
        <w:jc w:val="both"/>
        <w:rPr>
          <w:rFonts w:ascii="Arial" w:eastAsia="Arial" w:hAnsi="Arial" w:cs="Arial"/>
        </w:rPr>
      </w:pPr>
    </w:p>
    <w:p w14:paraId="7FABD20D" w14:textId="77968B18" w:rsidR="00DD63D3" w:rsidRDefault="00DD63D3" w:rsidP="5064F24F">
      <w:pPr>
        <w:rPr>
          <w:rFonts w:ascii="Arial" w:eastAsia="Arial" w:hAnsi="Arial" w:cs="Arial"/>
          <w:highlight w:val="white"/>
        </w:rPr>
      </w:pPr>
    </w:p>
    <w:p w14:paraId="5F3837BB" w14:textId="236B0D9D" w:rsidR="5064F24F" w:rsidRDefault="5064F24F" w:rsidP="5064F24F">
      <w:pPr>
        <w:rPr>
          <w:rFonts w:ascii="Arial" w:eastAsia="Arial" w:hAnsi="Arial" w:cs="Arial"/>
          <w:highlight w:val="white"/>
        </w:rPr>
      </w:pPr>
    </w:p>
    <w:p w14:paraId="0E5FE923" w14:textId="51482C27" w:rsidR="5064F24F" w:rsidRDefault="5064F24F" w:rsidP="5064F24F">
      <w:pPr>
        <w:rPr>
          <w:rFonts w:ascii="Arial" w:eastAsia="Arial" w:hAnsi="Arial" w:cs="Arial"/>
          <w:highlight w:val="white"/>
        </w:rPr>
      </w:pPr>
    </w:p>
    <w:p w14:paraId="5B2EF594" w14:textId="71069A51" w:rsidR="5064F24F" w:rsidRDefault="5064F24F" w:rsidP="5064F24F">
      <w:pPr>
        <w:rPr>
          <w:rFonts w:ascii="Arial" w:eastAsia="Arial" w:hAnsi="Arial" w:cs="Arial"/>
          <w:highlight w:val="white"/>
        </w:rPr>
      </w:pP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D63D3" w14:paraId="5670545E" w14:textId="77777777" w:rsidTr="03F44FDE">
        <w:tc>
          <w:tcPr>
            <w:tcW w:w="9360" w:type="dxa"/>
            <w:shd w:val="clear" w:color="auto" w:fill="auto"/>
            <w:tcMar>
              <w:top w:w="100" w:type="dxa"/>
              <w:left w:w="100" w:type="dxa"/>
              <w:bottom w:w="100" w:type="dxa"/>
              <w:right w:w="100" w:type="dxa"/>
            </w:tcMar>
          </w:tcPr>
          <w:p w14:paraId="7DA6452A" w14:textId="5A0FE46A" w:rsidR="00DD63D3" w:rsidRDefault="00C02F15">
            <w:pPr>
              <w:rPr>
                <w:rFonts w:ascii="Arial" w:eastAsia="Arial" w:hAnsi="Arial" w:cs="Arial"/>
                <w:u w:val="single"/>
              </w:rPr>
            </w:pPr>
            <w:r w:rsidRPr="5064F24F">
              <w:rPr>
                <w:rFonts w:ascii="Arial" w:eastAsia="Arial" w:hAnsi="Arial" w:cs="Arial"/>
                <w:b/>
                <w:bCs/>
                <w:u w:val="single"/>
              </w:rPr>
              <w:t>Z</w:t>
            </w:r>
            <w:r w:rsidRPr="5064F24F">
              <w:rPr>
                <w:rFonts w:ascii="Arial" w:eastAsia="Arial" w:hAnsi="Arial" w:cs="Arial"/>
                <w:u w:val="single"/>
              </w:rPr>
              <w:t xml:space="preserve"> ПРИМЕР </w:t>
            </w:r>
            <w:r w:rsidR="5064F24F" w:rsidRPr="5064F24F">
              <w:rPr>
                <w:rFonts w:ascii="Arial" w:eastAsia="Arial" w:hAnsi="Arial" w:cs="Arial"/>
                <w:u w:val="single"/>
              </w:rPr>
              <w:t>Померачки регистар са серијским улазом и паралелним излазом.</w:t>
            </w:r>
          </w:p>
          <w:p w14:paraId="6EB8539E" w14:textId="77777777" w:rsidR="00DD63D3" w:rsidRDefault="00C02F15">
            <w:pPr>
              <w:ind w:left="720"/>
              <w:rPr>
                <w:rFonts w:ascii="Arial" w:eastAsia="Arial" w:hAnsi="Arial" w:cs="Arial"/>
                <w:highlight w:val="white"/>
              </w:rPr>
            </w:pPr>
            <w:r>
              <w:rPr>
                <w:rFonts w:ascii="Arial" w:eastAsia="Arial" w:hAnsi="Arial" w:cs="Arial"/>
                <w:color w:val="E36C09"/>
                <w:highlight w:val="white"/>
              </w:rPr>
              <w:t>Uvedeno: if-generate; INOUT mod portova.</w:t>
            </w:r>
            <w:r>
              <w:rPr>
                <w:rFonts w:ascii="Arial" w:eastAsia="Arial" w:hAnsi="Arial" w:cs="Arial"/>
                <w:highlight w:val="white"/>
              </w:rPr>
              <w:t xml:space="preserve"> </w:t>
            </w:r>
          </w:p>
          <w:p w14:paraId="306CBBE0" w14:textId="4291EFF4" w:rsidR="00DD63D3" w:rsidRDefault="5064F24F">
            <w:pPr>
              <w:jc w:val="both"/>
              <w:rPr>
                <w:rFonts w:ascii="Arial" w:eastAsia="Arial" w:hAnsi="Arial" w:cs="Arial"/>
                <w:highlight w:val="white"/>
              </w:rPr>
            </w:pPr>
            <w:r w:rsidRPr="5064F24F">
              <w:rPr>
                <w:rFonts w:ascii="Arial" w:eastAsia="Arial" w:hAnsi="Arial" w:cs="Arial"/>
                <w:highlight w:val="white"/>
              </w:rPr>
              <w:t xml:space="preserve">Пројектовати </w:t>
            </w:r>
            <w:r w:rsidR="00C02F15" w:rsidRPr="5064F24F">
              <w:rPr>
                <w:rFonts w:ascii="Arial" w:eastAsia="Arial" w:hAnsi="Arial" w:cs="Arial"/>
                <w:highlight w:val="white"/>
              </w:rPr>
              <w:t xml:space="preserve">n-bitni (n - generic </w:t>
            </w:r>
            <w:r w:rsidRPr="5064F24F">
              <w:rPr>
                <w:rFonts w:ascii="Arial" w:eastAsia="Arial" w:hAnsi="Arial" w:cs="Arial"/>
                <w:highlight w:val="white"/>
              </w:rPr>
              <w:t>константа</w:t>
            </w:r>
            <w:r w:rsidR="00C02F15" w:rsidRPr="5064F24F">
              <w:rPr>
                <w:rFonts w:ascii="Arial" w:eastAsia="Arial" w:hAnsi="Arial" w:cs="Arial"/>
                <w:highlight w:val="white"/>
              </w:rPr>
              <w:t xml:space="preserve">) </w:t>
            </w:r>
            <w:r w:rsidRPr="5064F24F">
              <w:rPr>
                <w:rFonts w:ascii="Arial" w:eastAsia="Arial" w:hAnsi="Arial" w:cs="Arial"/>
                <w:highlight w:val="white"/>
              </w:rPr>
              <w:t>померачки регистар са серијским улазом и паралелним излазом. На сваки такт се уводи по један бит на серијски улаз а н претходно уведених битова су присутни на паралелном излазу. Користити инстанце</w:t>
            </w:r>
            <w:r w:rsidR="00C02F15" w:rsidRPr="5064F24F">
              <w:rPr>
                <w:rFonts w:ascii="Arial" w:eastAsia="Arial" w:hAnsi="Arial" w:cs="Arial"/>
                <w:highlight w:val="white"/>
              </w:rPr>
              <w:t xml:space="preserve"> D flipflopa.</w:t>
            </w:r>
          </w:p>
        </w:tc>
      </w:tr>
      <w:tr w:rsidR="00DD63D3" w14:paraId="1E1ABCCA" w14:textId="77777777" w:rsidTr="03F44FDE">
        <w:tc>
          <w:tcPr>
            <w:tcW w:w="9360" w:type="dxa"/>
            <w:shd w:val="clear" w:color="auto" w:fill="auto"/>
            <w:tcMar>
              <w:top w:w="100" w:type="dxa"/>
              <w:left w:w="100" w:type="dxa"/>
              <w:bottom w:w="100" w:type="dxa"/>
              <w:right w:w="100" w:type="dxa"/>
            </w:tcMar>
          </w:tcPr>
          <w:p w14:paraId="2E618BBE"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01  </w:t>
            </w:r>
            <w:r>
              <w:rPr>
                <w:rFonts w:ascii="Courier New" w:eastAsia="Courier New" w:hAnsi="Courier New" w:cs="Courier New"/>
                <w:b/>
                <w:color w:val="0000FF"/>
                <w:sz w:val="20"/>
                <w:szCs w:val="20"/>
                <w:highlight w:val="white"/>
              </w:rPr>
              <w:t>LIBRARY</w:t>
            </w:r>
            <w:r>
              <w:rPr>
                <w:rFonts w:ascii="Courier New" w:eastAsia="Courier New" w:hAnsi="Courier New" w:cs="Courier New"/>
                <w:color w:val="FF8000"/>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p>
          <w:p w14:paraId="6F3AB995"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02  </w:t>
            </w:r>
            <w:r>
              <w:rPr>
                <w:rFonts w:ascii="Courier New" w:eastAsia="Courier New" w:hAnsi="Courier New" w:cs="Courier New"/>
                <w:b/>
                <w:color w:val="0000FF"/>
                <w:sz w:val="20"/>
                <w:szCs w:val="20"/>
                <w:highlight w:val="white"/>
              </w:rPr>
              <w:t>USE</w:t>
            </w:r>
            <w:r>
              <w:rPr>
                <w:rFonts w:ascii="Courier New" w:eastAsia="Courier New" w:hAnsi="Courier New" w:cs="Courier New"/>
                <w:color w:val="FF8000"/>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color w:val="800000"/>
                <w:sz w:val="20"/>
                <w:szCs w:val="20"/>
                <w:highlight w:val="white"/>
              </w:rPr>
              <w:t>std_logic_1164</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ALL</w:t>
            </w:r>
            <w:r>
              <w:rPr>
                <w:rFonts w:ascii="Courier New" w:eastAsia="Courier New" w:hAnsi="Courier New" w:cs="Courier New"/>
                <w:b/>
                <w:color w:val="000080"/>
                <w:sz w:val="20"/>
                <w:szCs w:val="20"/>
                <w:highlight w:val="white"/>
              </w:rPr>
              <w:t>;</w:t>
            </w:r>
          </w:p>
          <w:p w14:paraId="3AEE86DC"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03  </w:t>
            </w:r>
            <w:r>
              <w:rPr>
                <w:rFonts w:ascii="Courier New" w:eastAsia="Courier New" w:hAnsi="Courier New" w:cs="Courier New"/>
                <w:color w:val="008000"/>
                <w:sz w:val="20"/>
                <w:szCs w:val="20"/>
                <w:highlight w:val="white"/>
              </w:rPr>
              <w:t>------------------------------------------</w:t>
            </w:r>
          </w:p>
          <w:p w14:paraId="6BB877F7"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04  </w:t>
            </w:r>
            <w:r>
              <w:rPr>
                <w:rFonts w:ascii="Courier New" w:eastAsia="Courier New" w:hAnsi="Courier New" w:cs="Courier New"/>
                <w:color w:val="008000"/>
                <w:sz w:val="20"/>
                <w:szCs w:val="20"/>
                <w:highlight w:val="white"/>
              </w:rPr>
              <w:t>------------------------------------------</w:t>
            </w:r>
          </w:p>
          <w:p w14:paraId="1EDF3AF7"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05  </w:t>
            </w:r>
            <w:r>
              <w:rPr>
                <w:rFonts w:ascii="Courier New" w:eastAsia="Courier New" w:hAnsi="Courier New" w:cs="Courier New"/>
                <w:color w:val="008000"/>
                <w:sz w:val="20"/>
                <w:szCs w:val="20"/>
                <w:highlight w:val="white"/>
              </w:rPr>
              <w:t>------------------------------------------</w:t>
            </w:r>
          </w:p>
          <w:p w14:paraId="74E5CF7F"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06  </w:t>
            </w:r>
            <w:r>
              <w:rPr>
                <w:rFonts w:ascii="Courier New" w:eastAsia="Courier New" w:hAnsi="Courier New" w:cs="Courier New"/>
                <w:b/>
                <w:color w:val="0000FF"/>
                <w:sz w:val="20"/>
                <w:szCs w:val="20"/>
                <w:highlight w:val="white"/>
              </w:rPr>
              <w:t>ENTITY</w:t>
            </w:r>
            <w:r>
              <w:rPr>
                <w:rFonts w:ascii="Courier New" w:eastAsia="Courier New" w:hAnsi="Courier New" w:cs="Courier New"/>
                <w:color w:val="FF8000"/>
                <w:sz w:val="20"/>
                <w:szCs w:val="20"/>
                <w:highlight w:val="white"/>
              </w:rPr>
              <w:t xml:space="preserve"> shift_reg </w:t>
            </w:r>
            <w:r>
              <w:rPr>
                <w:rFonts w:ascii="Courier New" w:eastAsia="Courier New" w:hAnsi="Courier New" w:cs="Courier New"/>
                <w:b/>
                <w:color w:val="0000FF"/>
                <w:sz w:val="20"/>
                <w:szCs w:val="20"/>
                <w:highlight w:val="white"/>
              </w:rPr>
              <w:t>IS</w:t>
            </w:r>
          </w:p>
          <w:p w14:paraId="2F563D10"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07      </w:t>
            </w:r>
            <w:r>
              <w:rPr>
                <w:rFonts w:ascii="Courier New" w:eastAsia="Courier New" w:hAnsi="Courier New" w:cs="Courier New"/>
                <w:b/>
                <w:color w:val="0000FF"/>
                <w:sz w:val="20"/>
                <w:szCs w:val="20"/>
                <w:highlight w:val="white"/>
              </w:rPr>
              <w:t>GENERIC</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r>
              <w:rPr>
                <w:rFonts w:ascii="Courier New" w:eastAsia="Courier New" w:hAnsi="Courier New" w:cs="Courier New"/>
                <w:color w:val="8000FF"/>
                <w:sz w:val="20"/>
                <w:szCs w:val="20"/>
                <w:highlight w:val="white"/>
              </w:rPr>
              <w:t>natural</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4</w:t>
            </w:r>
            <w:r>
              <w:rPr>
                <w:rFonts w:ascii="Courier New" w:eastAsia="Courier New" w:hAnsi="Courier New" w:cs="Courier New"/>
                <w:b/>
                <w:color w:val="000080"/>
                <w:sz w:val="20"/>
                <w:szCs w:val="20"/>
                <w:highlight w:val="white"/>
              </w:rPr>
              <w:t>);</w:t>
            </w:r>
          </w:p>
          <w:p w14:paraId="1A716775"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08      </w:t>
            </w:r>
            <w:r>
              <w:rPr>
                <w:rFonts w:ascii="Courier New" w:eastAsia="Courier New" w:hAnsi="Courier New" w:cs="Courier New"/>
                <w:b/>
                <w:color w:val="0000FF"/>
                <w:sz w:val="20"/>
                <w:szCs w:val="20"/>
                <w:highlight w:val="white"/>
              </w:rPr>
              <w:t>PORT</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p>
          <w:p w14:paraId="0B9AA26A"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09              clk</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color w:val="FF8000"/>
                <w:sz w:val="20"/>
                <w:szCs w:val="20"/>
                <w:highlight w:val="white"/>
              </w:rPr>
              <w:t xml:space="preserve"> </w:t>
            </w:r>
            <w:r>
              <w:rPr>
                <w:rFonts w:ascii="Courier New" w:eastAsia="Courier New" w:hAnsi="Courier New" w:cs="Courier New"/>
                <w:color w:val="8000FF"/>
                <w:sz w:val="20"/>
                <w:szCs w:val="20"/>
                <w:highlight w:val="white"/>
              </w:rPr>
              <w:t>std_logic</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p>
          <w:p w14:paraId="465564BF"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10              serial_data_in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color w:val="FF8000"/>
                <w:sz w:val="20"/>
                <w:szCs w:val="20"/>
                <w:highlight w:val="white"/>
              </w:rPr>
              <w:t xml:space="preserve"> </w:t>
            </w:r>
            <w:r>
              <w:rPr>
                <w:rFonts w:ascii="Courier New" w:eastAsia="Courier New" w:hAnsi="Courier New" w:cs="Courier New"/>
                <w:color w:val="8000FF"/>
                <w:sz w:val="20"/>
                <w:szCs w:val="20"/>
                <w:highlight w:val="white"/>
              </w:rPr>
              <w:t>std_logic</w:t>
            </w:r>
            <w:r>
              <w:rPr>
                <w:rFonts w:ascii="Courier New" w:eastAsia="Courier New" w:hAnsi="Courier New" w:cs="Courier New"/>
                <w:b/>
                <w:color w:val="000080"/>
                <w:sz w:val="20"/>
                <w:szCs w:val="20"/>
                <w:highlight w:val="white"/>
              </w:rPr>
              <w:t>;</w:t>
            </w:r>
          </w:p>
          <w:p w14:paraId="5506BB9E"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11              parallel_data</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INOUT</w:t>
            </w:r>
            <w:r>
              <w:rPr>
                <w:rFonts w:ascii="Courier New" w:eastAsia="Courier New" w:hAnsi="Courier New" w:cs="Courier New"/>
                <w:color w:val="FF8000"/>
                <w:sz w:val="20"/>
                <w:szCs w:val="20"/>
                <w:highlight w:val="white"/>
              </w:rPr>
              <w:t xml:space="preserve"> </w:t>
            </w:r>
            <w:r>
              <w:rPr>
                <w:rFonts w:ascii="Courier New" w:eastAsia="Courier New" w:hAnsi="Courier New" w:cs="Courier New"/>
                <w:color w:val="8000FF"/>
                <w:sz w:val="20"/>
                <w:szCs w:val="20"/>
                <w:highlight w:val="white"/>
              </w:rPr>
              <w:t>std_logic_vector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1 </w:t>
            </w:r>
            <w:r>
              <w:rPr>
                <w:rFonts w:ascii="Courier New" w:eastAsia="Courier New" w:hAnsi="Courier New" w:cs="Courier New"/>
                <w:b/>
                <w:color w:val="0000FF"/>
                <w:sz w:val="20"/>
                <w:szCs w:val="20"/>
                <w:highlight w:val="white"/>
              </w:rPr>
              <w:t>DOWNTO</w:t>
            </w:r>
            <w:r>
              <w:rPr>
                <w:rFonts w:ascii="Courier New" w:eastAsia="Courier New" w:hAnsi="Courier New" w:cs="Courier New"/>
                <w:color w:val="FF8000"/>
                <w:sz w:val="20"/>
                <w:szCs w:val="20"/>
                <w:highlight w:val="white"/>
              </w:rPr>
              <w:t xml:space="preserve"> 0</w:t>
            </w:r>
            <w:r>
              <w:rPr>
                <w:rFonts w:ascii="Courier New" w:eastAsia="Courier New" w:hAnsi="Courier New" w:cs="Courier New"/>
                <w:b/>
                <w:color w:val="000080"/>
                <w:sz w:val="20"/>
                <w:szCs w:val="20"/>
                <w:highlight w:val="white"/>
              </w:rPr>
              <w:t>)</w:t>
            </w:r>
          </w:p>
          <w:p w14:paraId="7E587A21"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12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p>
          <w:p w14:paraId="23524D1C"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13  </w:t>
            </w:r>
            <w:r>
              <w:rPr>
                <w:rFonts w:ascii="Courier New" w:eastAsia="Courier New" w:hAnsi="Courier New" w:cs="Courier New"/>
                <w:b/>
                <w:color w:val="0000FF"/>
                <w:sz w:val="20"/>
                <w:szCs w:val="20"/>
                <w:highlight w:val="white"/>
              </w:rPr>
              <w:t>END</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color w:val="FF8000"/>
                <w:sz w:val="20"/>
                <w:szCs w:val="20"/>
                <w:highlight w:val="white"/>
              </w:rPr>
              <w:t xml:space="preserve"> shift_reg</w:t>
            </w:r>
            <w:r>
              <w:rPr>
                <w:rFonts w:ascii="Courier New" w:eastAsia="Courier New" w:hAnsi="Courier New" w:cs="Courier New"/>
                <w:b/>
                <w:color w:val="000080"/>
                <w:sz w:val="20"/>
                <w:szCs w:val="20"/>
                <w:highlight w:val="white"/>
              </w:rPr>
              <w:t>;</w:t>
            </w:r>
          </w:p>
          <w:p w14:paraId="2764EE3C"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14  </w:t>
            </w:r>
            <w:r>
              <w:rPr>
                <w:rFonts w:ascii="Courier New" w:eastAsia="Courier New" w:hAnsi="Courier New" w:cs="Courier New"/>
                <w:color w:val="008000"/>
                <w:sz w:val="20"/>
                <w:szCs w:val="20"/>
                <w:highlight w:val="white"/>
              </w:rPr>
              <w:t>------------------------------------------</w:t>
            </w:r>
          </w:p>
          <w:p w14:paraId="66143D13"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15  </w:t>
            </w:r>
            <w:r>
              <w:rPr>
                <w:rFonts w:ascii="Courier New" w:eastAsia="Courier New" w:hAnsi="Courier New" w:cs="Courier New"/>
                <w:color w:val="008000"/>
                <w:sz w:val="20"/>
                <w:szCs w:val="20"/>
                <w:highlight w:val="white"/>
              </w:rPr>
              <w:t>------------------------------------------</w:t>
            </w:r>
          </w:p>
          <w:p w14:paraId="3177F478"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16  </w:t>
            </w:r>
            <w:r>
              <w:rPr>
                <w:rFonts w:ascii="Courier New" w:eastAsia="Courier New" w:hAnsi="Courier New" w:cs="Courier New"/>
                <w:color w:val="008000"/>
                <w:sz w:val="20"/>
                <w:szCs w:val="20"/>
                <w:highlight w:val="white"/>
              </w:rPr>
              <w:t>------------------------------------------</w:t>
            </w:r>
          </w:p>
          <w:p w14:paraId="61EA6F04"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17  </w:t>
            </w:r>
            <w:r>
              <w:rPr>
                <w:rFonts w:ascii="Courier New" w:eastAsia="Courier New" w:hAnsi="Courier New" w:cs="Courier New"/>
                <w:b/>
                <w:color w:val="0000FF"/>
                <w:sz w:val="20"/>
                <w:szCs w:val="20"/>
                <w:highlight w:val="white"/>
              </w:rPr>
              <w:t>ARCHITECTURE</w:t>
            </w:r>
            <w:r>
              <w:rPr>
                <w:rFonts w:ascii="Courier New" w:eastAsia="Courier New" w:hAnsi="Courier New" w:cs="Courier New"/>
                <w:color w:val="FF8000"/>
                <w:sz w:val="20"/>
                <w:szCs w:val="20"/>
                <w:highlight w:val="white"/>
              </w:rPr>
              <w:t xml:space="preserve"> cell_level </w:t>
            </w:r>
            <w:r>
              <w:rPr>
                <w:rFonts w:ascii="Courier New" w:eastAsia="Courier New" w:hAnsi="Courier New" w:cs="Courier New"/>
                <w:b/>
                <w:color w:val="0000FF"/>
                <w:sz w:val="20"/>
                <w:szCs w:val="20"/>
                <w:highlight w:val="white"/>
              </w:rPr>
              <w:t>OF</w:t>
            </w:r>
            <w:r>
              <w:rPr>
                <w:rFonts w:ascii="Courier New" w:eastAsia="Courier New" w:hAnsi="Courier New" w:cs="Courier New"/>
                <w:color w:val="FF8000"/>
                <w:sz w:val="20"/>
                <w:szCs w:val="20"/>
                <w:highlight w:val="white"/>
              </w:rPr>
              <w:t xml:space="preserve"> shift_reg </w:t>
            </w:r>
            <w:r>
              <w:rPr>
                <w:rFonts w:ascii="Courier New" w:eastAsia="Courier New" w:hAnsi="Courier New" w:cs="Courier New"/>
                <w:b/>
                <w:color w:val="0000FF"/>
                <w:sz w:val="20"/>
                <w:szCs w:val="20"/>
                <w:highlight w:val="white"/>
              </w:rPr>
              <w:t>IS</w:t>
            </w:r>
          </w:p>
          <w:p w14:paraId="79B1DAF8"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18  </w:t>
            </w:r>
            <w:r>
              <w:rPr>
                <w:rFonts w:ascii="Courier New" w:eastAsia="Courier New" w:hAnsi="Courier New" w:cs="Courier New"/>
                <w:b/>
                <w:color w:val="0000FF"/>
                <w:sz w:val="20"/>
                <w:szCs w:val="20"/>
                <w:highlight w:val="white"/>
              </w:rPr>
              <w:t>BEGIN</w:t>
            </w:r>
          </w:p>
          <w:p w14:paraId="372A593A"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19      </w:t>
            </w:r>
          </w:p>
          <w:p w14:paraId="6EADC6BB"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20      reg_array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FOR</w:t>
            </w:r>
            <w:r>
              <w:rPr>
                <w:rFonts w:ascii="Courier New" w:eastAsia="Courier New" w:hAnsi="Courier New" w:cs="Courier New"/>
                <w:color w:val="FF8000"/>
                <w:sz w:val="20"/>
                <w:szCs w:val="20"/>
                <w:highlight w:val="white"/>
              </w:rPr>
              <w:t xml:space="preserve"> index </w:t>
            </w:r>
            <w:r>
              <w:rPr>
                <w:rFonts w:ascii="Courier New" w:eastAsia="Courier New" w:hAnsi="Courier New" w:cs="Courier New"/>
                <w:b/>
                <w:color w:val="0000FF"/>
                <w:sz w:val="20"/>
                <w:szCs w:val="20"/>
                <w:highlight w:val="white"/>
              </w:rPr>
              <w:t>IN</w:t>
            </w:r>
            <w:r>
              <w:rPr>
                <w:rFonts w:ascii="Courier New" w:eastAsia="Courier New" w:hAnsi="Courier New" w:cs="Courier New"/>
                <w:color w:val="FF8000"/>
                <w:sz w:val="20"/>
                <w:szCs w:val="20"/>
                <w:highlight w:val="white"/>
              </w:rPr>
              <w:t xml:space="preserve"> parallel_data'</w:t>
            </w:r>
            <w:r>
              <w:rPr>
                <w:rFonts w:ascii="Courier New" w:eastAsia="Courier New" w:hAnsi="Courier New" w:cs="Courier New"/>
                <w:b/>
                <w:color w:val="0000FF"/>
                <w:sz w:val="20"/>
                <w:szCs w:val="20"/>
                <w:highlight w:val="white"/>
              </w:rPr>
              <w:t>RANGE</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GENERATE</w:t>
            </w:r>
          </w:p>
          <w:p w14:paraId="1BADEAC6"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21          </w:t>
            </w:r>
            <w:r>
              <w:rPr>
                <w:rFonts w:ascii="Courier New" w:eastAsia="Courier New" w:hAnsi="Courier New" w:cs="Courier New"/>
                <w:b/>
                <w:color w:val="0000FF"/>
                <w:sz w:val="20"/>
                <w:szCs w:val="20"/>
                <w:highlight w:val="white"/>
              </w:rPr>
              <w:t>BEGIN</w:t>
            </w:r>
          </w:p>
          <w:p w14:paraId="7A1464B3"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22              first_cell</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color w:val="FF8000"/>
                <w:sz w:val="20"/>
                <w:szCs w:val="20"/>
                <w:highlight w:val="white"/>
              </w:rPr>
              <w:t xml:space="preserve"> index</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parallel_data'</w:t>
            </w:r>
            <w:r>
              <w:rPr>
                <w:rFonts w:ascii="Courier New" w:eastAsia="Courier New" w:hAnsi="Courier New" w:cs="Courier New"/>
                <w:b/>
                <w:color w:val="8080FF"/>
                <w:sz w:val="20"/>
                <w:szCs w:val="20"/>
                <w:shd w:val="clear" w:color="auto" w:fill="FFFFCC"/>
              </w:rPr>
              <w:t>left</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GENERATE</w:t>
            </w:r>
            <w:r>
              <w:rPr>
                <w:rFonts w:ascii="Courier New" w:eastAsia="Courier New" w:hAnsi="Courier New" w:cs="Courier New"/>
                <w:color w:val="FF8000"/>
                <w:sz w:val="20"/>
                <w:szCs w:val="20"/>
                <w:highlight w:val="white"/>
              </w:rPr>
              <w:t xml:space="preserve"> </w:t>
            </w:r>
          </w:p>
          <w:p w14:paraId="7B681EC2"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23              </w:t>
            </w:r>
            <w:r>
              <w:rPr>
                <w:rFonts w:ascii="Courier New" w:eastAsia="Courier New" w:hAnsi="Courier New" w:cs="Courier New"/>
                <w:color w:val="008000"/>
                <w:sz w:val="20"/>
                <w:szCs w:val="20"/>
                <w:highlight w:val="white"/>
              </w:rPr>
              <w:t>-- prvi bit treba povezati na serijski ulaz</w:t>
            </w:r>
          </w:p>
          <w:p w14:paraId="647102DE"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24                  </w:t>
            </w:r>
            <w:r>
              <w:rPr>
                <w:rFonts w:ascii="Courier New" w:eastAsia="Courier New" w:hAnsi="Courier New" w:cs="Courier New"/>
                <w:b/>
                <w:color w:val="0000FF"/>
                <w:sz w:val="20"/>
                <w:szCs w:val="20"/>
                <w:highlight w:val="white"/>
              </w:rPr>
              <w:t>BEGIN</w:t>
            </w:r>
          </w:p>
          <w:p w14:paraId="5E87EB5E"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25                      cell</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color w:val="FF8000"/>
                <w:sz w:val="20"/>
                <w:szCs w:val="20"/>
                <w:highlight w:val="white"/>
              </w:rPr>
              <w:t xml:space="preserve"> </w:t>
            </w:r>
            <w:r>
              <w:rPr>
                <w:rFonts w:ascii="Courier New" w:eastAsia="Courier New" w:hAnsi="Courier New" w:cs="Courier New"/>
                <w:color w:val="800000"/>
                <w:sz w:val="20"/>
                <w:szCs w:val="20"/>
                <w:highlight w:val="white"/>
              </w:rPr>
              <w:t>work</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D_flipflop</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simple</w:t>
            </w:r>
            <w:r>
              <w:rPr>
                <w:rFonts w:ascii="Courier New" w:eastAsia="Courier New" w:hAnsi="Courier New" w:cs="Courier New"/>
                <w:b/>
                <w:color w:val="000080"/>
                <w:sz w:val="20"/>
                <w:szCs w:val="20"/>
                <w:highlight w:val="white"/>
              </w:rPr>
              <w:t>)</w:t>
            </w:r>
          </w:p>
          <w:p w14:paraId="1F5D647F"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26                          </w:t>
            </w:r>
            <w:r>
              <w:rPr>
                <w:rFonts w:ascii="Courier New" w:eastAsia="Courier New" w:hAnsi="Courier New" w:cs="Courier New"/>
                <w:b/>
                <w:color w:val="0000FF"/>
                <w:sz w:val="20"/>
                <w:szCs w:val="20"/>
                <w:highlight w:val="white"/>
              </w:rPr>
              <w:t>PORT</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MAP</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clk</w:t>
            </w:r>
            <w:r>
              <w:rPr>
                <w:rFonts w:ascii="Courier New" w:eastAsia="Courier New" w:hAnsi="Courier New" w:cs="Courier New"/>
                <w:b/>
                <w:color w:val="000080"/>
                <w:sz w:val="20"/>
                <w:szCs w:val="20"/>
                <w:highlight w:val="white"/>
              </w:rPr>
              <w:t>=&gt;</w:t>
            </w:r>
            <w:r>
              <w:rPr>
                <w:rFonts w:ascii="Courier New" w:eastAsia="Courier New" w:hAnsi="Courier New" w:cs="Courier New"/>
                <w:color w:val="FF8000"/>
                <w:sz w:val="20"/>
                <w:szCs w:val="20"/>
                <w:highlight w:val="white"/>
              </w:rPr>
              <w:t>clk</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p>
          <w:p w14:paraId="5CE50C77"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27                              d</w:t>
            </w:r>
            <w:r>
              <w:rPr>
                <w:rFonts w:ascii="Courier New" w:eastAsia="Courier New" w:hAnsi="Courier New" w:cs="Courier New"/>
                <w:b/>
                <w:color w:val="000080"/>
                <w:sz w:val="20"/>
                <w:szCs w:val="20"/>
                <w:highlight w:val="white"/>
              </w:rPr>
              <w:t>=&gt;</w:t>
            </w:r>
            <w:r>
              <w:rPr>
                <w:rFonts w:ascii="Courier New" w:eastAsia="Courier New" w:hAnsi="Courier New" w:cs="Courier New"/>
                <w:color w:val="FF8000"/>
                <w:sz w:val="20"/>
                <w:szCs w:val="20"/>
                <w:highlight w:val="white"/>
              </w:rPr>
              <w:t>serial_data_in</w:t>
            </w:r>
            <w:r>
              <w:rPr>
                <w:rFonts w:ascii="Courier New" w:eastAsia="Courier New" w:hAnsi="Courier New" w:cs="Courier New"/>
                <w:b/>
                <w:color w:val="000080"/>
                <w:sz w:val="20"/>
                <w:szCs w:val="20"/>
                <w:highlight w:val="white"/>
              </w:rPr>
              <w:t>,</w:t>
            </w:r>
          </w:p>
          <w:p w14:paraId="5A1C1123"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28                              q</w:t>
            </w:r>
            <w:r>
              <w:rPr>
                <w:rFonts w:ascii="Courier New" w:eastAsia="Courier New" w:hAnsi="Courier New" w:cs="Courier New"/>
                <w:b/>
                <w:color w:val="000080"/>
                <w:sz w:val="20"/>
                <w:szCs w:val="20"/>
                <w:highlight w:val="white"/>
              </w:rPr>
              <w:t>=&gt;</w:t>
            </w:r>
            <w:r>
              <w:rPr>
                <w:rFonts w:ascii="Courier New" w:eastAsia="Courier New" w:hAnsi="Courier New" w:cs="Courier New"/>
                <w:color w:val="FF8000"/>
                <w:sz w:val="20"/>
                <w:szCs w:val="20"/>
                <w:highlight w:val="white"/>
              </w:rPr>
              <w:t>parallel_data</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index</w:t>
            </w:r>
            <w:r>
              <w:rPr>
                <w:rFonts w:ascii="Courier New" w:eastAsia="Courier New" w:hAnsi="Courier New" w:cs="Courier New"/>
                <w:b/>
                <w:color w:val="000080"/>
                <w:sz w:val="20"/>
                <w:szCs w:val="20"/>
                <w:highlight w:val="white"/>
              </w:rPr>
              <w:t>));</w:t>
            </w:r>
          </w:p>
          <w:p w14:paraId="01CA58BD"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29                  </w:t>
            </w:r>
            <w:r>
              <w:rPr>
                <w:rFonts w:ascii="Courier New" w:eastAsia="Courier New" w:hAnsi="Courier New" w:cs="Courier New"/>
                <w:b/>
                <w:color w:val="0000FF"/>
                <w:sz w:val="20"/>
                <w:szCs w:val="20"/>
                <w:highlight w:val="white"/>
              </w:rPr>
              <w:t>END</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GENERATE</w:t>
            </w:r>
            <w:r>
              <w:rPr>
                <w:rFonts w:ascii="Courier New" w:eastAsia="Courier New" w:hAnsi="Courier New" w:cs="Courier New"/>
                <w:color w:val="FF8000"/>
                <w:sz w:val="20"/>
                <w:szCs w:val="20"/>
                <w:highlight w:val="white"/>
              </w:rPr>
              <w:t xml:space="preserve"> first_cell</w:t>
            </w:r>
            <w:r>
              <w:rPr>
                <w:rFonts w:ascii="Courier New" w:eastAsia="Courier New" w:hAnsi="Courier New" w:cs="Courier New"/>
                <w:b/>
                <w:color w:val="000080"/>
                <w:sz w:val="20"/>
                <w:szCs w:val="20"/>
                <w:highlight w:val="white"/>
              </w:rPr>
              <w:t>;</w:t>
            </w:r>
          </w:p>
          <w:p w14:paraId="4ABB0926"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30              non_first_cell</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color w:val="FF8000"/>
                <w:sz w:val="20"/>
                <w:szCs w:val="20"/>
                <w:highlight w:val="white"/>
              </w:rPr>
              <w:t xml:space="preserve"> index</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parallel_data'</w:t>
            </w:r>
            <w:r>
              <w:rPr>
                <w:rFonts w:ascii="Courier New" w:eastAsia="Courier New" w:hAnsi="Courier New" w:cs="Courier New"/>
                <w:b/>
                <w:color w:val="8080FF"/>
                <w:sz w:val="20"/>
                <w:szCs w:val="20"/>
                <w:shd w:val="clear" w:color="auto" w:fill="FFFFCC"/>
              </w:rPr>
              <w:t>left</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GENERATE</w:t>
            </w:r>
          </w:p>
          <w:p w14:paraId="045AE362"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31                  </w:t>
            </w:r>
            <w:r>
              <w:rPr>
                <w:rFonts w:ascii="Courier New" w:eastAsia="Courier New" w:hAnsi="Courier New" w:cs="Courier New"/>
                <w:b/>
                <w:color w:val="0000FF"/>
                <w:sz w:val="20"/>
                <w:szCs w:val="20"/>
                <w:highlight w:val="white"/>
              </w:rPr>
              <w:t>BEGIN</w:t>
            </w:r>
          </w:p>
          <w:p w14:paraId="2DD1D249"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32                      cell</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color w:val="FF8000"/>
                <w:sz w:val="20"/>
                <w:szCs w:val="20"/>
                <w:highlight w:val="white"/>
              </w:rPr>
              <w:t xml:space="preserve"> </w:t>
            </w:r>
            <w:r>
              <w:rPr>
                <w:rFonts w:ascii="Courier New" w:eastAsia="Courier New" w:hAnsi="Courier New" w:cs="Courier New"/>
                <w:color w:val="800000"/>
                <w:sz w:val="20"/>
                <w:szCs w:val="20"/>
                <w:highlight w:val="white"/>
              </w:rPr>
              <w:t>work</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D_flipflop</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simple</w:t>
            </w:r>
            <w:r>
              <w:rPr>
                <w:rFonts w:ascii="Courier New" w:eastAsia="Courier New" w:hAnsi="Courier New" w:cs="Courier New"/>
                <w:b/>
                <w:color w:val="000080"/>
                <w:sz w:val="20"/>
                <w:szCs w:val="20"/>
                <w:highlight w:val="white"/>
              </w:rPr>
              <w:t>)</w:t>
            </w:r>
          </w:p>
          <w:p w14:paraId="657D1063"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33                          </w:t>
            </w:r>
            <w:r>
              <w:rPr>
                <w:rFonts w:ascii="Courier New" w:eastAsia="Courier New" w:hAnsi="Courier New" w:cs="Courier New"/>
                <w:b/>
                <w:color w:val="0000FF"/>
                <w:sz w:val="20"/>
                <w:szCs w:val="20"/>
                <w:highlight w:val="white"/>
              </w:rPr>
              <w:t>PORT</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MAP</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clk</w:t>
            </w:r>
            <w:r>
              <w:rPr>
                <w:rFonts w:ascii="Courier New" w:eastAsia="Courier New" w:hAnsi="Courier New" w:cs="Courier New"/>
                <w:b/>
                <w:color w:val="000080"/>
                <w:sz w:val="20"/>
                <w:szCs w:val="20"/>
                <w:highlight w:val="white"/>
              </w:rPr>
              <w:t>=&gt;</w:t>
            </w:r>
            <w:r>
              <w:rPr>
                <w:rFonts w:ascii="Courier New" w:eastAsia="Courier New" w:hAnsi="Courier New" w:cs="Courier New"/>
                <w:color w:val="FF8000"/>
                <w:sz w:val="20"/>
                <w:szCs w:val="20"/>
                <w:highlight w:val="white"/>
              </w:rPr>
              <w:t>clk</w:t>
            </w:r>
            <w:r>
              <w:rPr>
                <w:rFonts w:ascii="Courier New" w:eastAsia="Courier New" w:hAnsi="Courier New" w:cs="Courier New"/>
                <w:b/>
                <w:color w:val="000080"/>
                <w:sz w:val="20"/>
                <w:szCs w:val="20"/>
                <w:highlight w:val="white"/>
              </w:rPr>
              <w:t>,</w:t>
            </w:r>
          </w:p>
          <w:p w14:paraId="09EA85F4"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34                              d</w:t>
            </w:r>
            <w:r>
              <w:rPr>
                <w:rFonts w:ascii="Courier New" w:eastAsia="Courier New" w:hAnsi="Courier New" w:cs="Courier New"/>
                <w:b/>
                <w:color w:val="000080"/>
                <w:sz w:val="20"/>
                <w:szCs w:val="20"/>
                <w:highlight w:val="white"/>
              </w:rPr>
              <w:t>=&gt;</w:t>
            </w:r>
            <w:r>
              <w:rPr>
                <w:rFonts w:ascii="Courier New" w:eastAsia="Courier New" w:hAnsi="Courier New" w:cs="Courier New"/>
                <w:color w:val="FF8000"/>
                <w:sz w:val="20"/>
                <w:szCs w:val="20"/>
                <w:highlight w:val="white"/>
              </w:rPr>
              <w:t>parallel_data</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index</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14:paraId="052188E8"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35                              q</w:t>
            </w:r>
            <w:r>
              <w:rPr>
                <w:rFonts w:ascii="Courier New" w:eastAsia="Courier New" w:hAnsi="Courier New" w:cs="Courier New"/>
                <w:b/>
                <w:color w:val="000080"/>
                <w:sz w:val="20"/>
                <w:szCs w:val="20"/>
                <w:highlight w:val="white"/>
              </w:rPr>
              <w:t>=&gt;</w:t>
            </w:r>
            <w:r>
              <w:rPr>
                <w:rFonts w:ascii="Courier New" w:eastAsia="Courier New" w:hAnsi="Courier New" w:cs="Courier New"/>
                <w:color w:val="FF8000"/>
                <w:sz w:val="20"/>
                <w:szCs w:val="20"/>
                <w:highlight w:val="white"/>
              </w:rPr>
              <w:t>parallel_data</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index</w:t>
            </w:r>
            <w:r>
              <w:rPr>
                <w:rFonts w:ascii="Courier New" w:eastAsia="Courier New" w:hAnsi="Courier New" w:cs="Courier New"/>
                <w:b/>
                <w:color w:val="000080"/>
                <w:sz w:val="20"/>
                <w:szCs w:val="20"/>
                <w:highlight w:val="white"/>
              </w:rPr>
              <w:t>));</w:t>
            </w:r>
          </w:p>
          <w:p w14:paraId="728DE6A6"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36                  </w:t>
            </w:r>
            <w:r>
              <w:rPr>
                <w:rFonts w:ascii="Courier New" w:eastAsia="Courier New" w:hAnsi="Courier New" w:cs="Courier New"/>
                <w:b/>
                <w:color w:val="0000FF"/>
                <w:sz w:val="20"/>
                <w:szCs w:val="20"/>
                <w:highlight w:val="white"/>
              </w:rPr>
              <w:t>END</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GENERATE</w:t>
            </w:r>
            <w:r>
              <w:rPr>
                <w:rFonts w:ascii="Courier New" w:eastAsia="Courier New" w:hAnsi="Courier New" w:cs="Courier New"/>
                <w:color w:val="FF8000"/>
                <w:sz w:val="20"/>
                <w:szCs w:val="20"/>
                <w:highlight w:val="white"/>
              </w:rPr>
              <w:t xml:space="preserve"> non_first_cell</w:t>
            </w:r>
            <w:r>
              <w:rPr>
                <w:rFonts w:ascii="Courier New" w:eastAsia="Courier New" w:hAnsi="Courier New" w:cs="Courier New"/>
                <w:b/>
                <w:color w:val="000080"/>
                <w:sz w:val="20"/>
                <w:szCs w:val="20"/>
                <w:highlight w:val="white"/>
              </w:rPr>
              <w:t>;</w:t>
            </w:r>
          </w:p>
          <w:p w14:paraId="48D65B40"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37          </w:t>
            </w:r>
            <w:r>
              <w:rPr>
                <w:rFonts w:ascii="Courier New" w:eastAsia="Courier New" w:hAnsi="Courier New" w:cs="Courier New"/>
                <w:b/>
                <w:color w:val="0000FF"/>
                <w:sz w:val="20"/>
                <w:szCs w:val="20"/>
                <w:highlight w:val="white"/>
              </w:rPr>
              <w:t>END</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GENERATE</w:t>
            </w:r>
            <w:r>
              <w:rPr>
                <w:rFonts w:ascii="Courier New" w:eastAsia="Courier New" w:hAnsi="Courier New" w:cs="Courier New"/>
                <w:color w:val="FF8000"/>
                <w:sz w:val="20"/>
                <w:szCs w:val="20"/>
                <w:highlight w:val="white"/>
              </w:rPr>
              <w:t xml:space="preserve"> reg_array</w:t>
            </w:r>
            <w:r>
              <w:rPr>
                <w:rFonts w:ascii="Courier New" w:eastAsia="Courier New" w:hAnsi="Courier New" w:cs="Courier New"/>
                <w:b/>
                <w:color w:val="000080"/>
                <w:sz w:val="20"/>
                <w:szCs w:val="20"/>
                <w:highlight w:val="white"/>
              </w:rPr>
              <w:t>;</w:t>
            </w:r>
          </w:p>
          <w:p w14:paraId="62778449" w14:textId="77777777" w:rsidR="00DD63D3" w:rsidRDefault="00C02F15">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 xml:space="preserve">38  </w:t>
            </w:r>
            <w:r>
              <w:rPr>
                <w:rFonts w:ascii="Courier New" w:eastAsia="Courier New" w:hAnsi="Courier New" w:cs="Courier New"/>
                <w:b/>
                <w:color w:val="0000FF"/>
                <w:sz w:val="20"/>
                <w:szCs w:val="20"/>
                <w:highlight w:val="white"/>
              </w:rPr>
              <w:t>END</w:t>
            </w:r>
            <w:r>
              <w:rPr>
                <w:rFonts w:ascii="Courier New" w:eastAsia="Courier New" w:hAnsi="Courier New" w:cs="Courier New"/>
                <w:color w:val="FF8000"/>
                <w:sz w:val="20"/>
                <w:szCs w:val="20"/>
                <w:highlight w:val="white"/>
              </w:rPr>
              <w:t xml:space="preserve"> </w:t>
            </w:r>
            <w:r>
              <w:rPr>
                <w:rFonts w:ascii="Courier New" w:eastAsia="Courier New" w:hAnsi="Courier New" w:cs="Courier New"/>
                <w:b/>
                <w:color w:val="0000FF"/>
                <w:sz w:val="20"/>
                <w:szCs w:val="20"/>
                <w:highlight w:val="white"/>
              </w:rPr>
              <w:t>ARCHITECTURE</w:t>
            </w:r>
            <w:r>
              <w:rPr>
                <w:rFonts w:ascii="Courier New" w:eastAsia="Courier New" w:hAnsi="Courier New" w:cs="Courier New"/>
                <w:color w:val="FF8000"/>
                <w:sz w:val="20"/>
                <w:szCs w:val="20"/>
                <w:highlight w:val="white"/>
              </w:rPr>
              <w:t xml:space="preserve"> cell_level</w:t>
            </w:r>
            <w:r>
              <w:rPr>
                <w:rFonts w:ascii="Courier New" w:eastAsia="Courier New" w:hAnsi="Courier New" w:cs="Courier New"/>
                <w:b/>
                <w:color w:val="000080"/>
                <w:sz w:val="20"/>
                <w:szCs w:val="20"/>
                <w:highlight w:val="white"/>
              </w:rPr>
              <w:t>;</w:t>
            </w:r>
          </w:p>
        </w:tc>
      </w:tr>
      <w:tr w:rsidR="00DD63D3" w14:paraId="12C25DE5" w14:textId="77777777" w:rsidTr="03F44FDE">
        <w:tc>
          <w:tcPr>
            <w:tcW w:w="9360" w:type="dxa"/>
            <w:shd w:val="clear" w:color="auto" w:fill="auto"/>
            <w:tcMar>
              <w:top w:w="100" w:type="dxa"/>
              <w:left w:w="100" w:type="dxa"/>
              <w:bottom w:w="100" w:type="dxa"/>
              <w:right w:w="100" w:type="dxa"/>
            </w:tcMar>
          </w:tcPr>
          <w:p w14:paraId="02C943D0" w14:textId="216F0B46" w:rsidR="00DD63D3" w:rsidRDefault="5064F24F" w:rsidP="655435B9">
            <w:pPr>
              <w:widowControl w:val="0"/>
              <w:jc w:val="both"/>
              <w:rPr>
                <w:rFonts w:ascii="Arial" w:eastAsia="Arial" w:hAnsi="Arial" w:cs="Arial"/>
                <w:highlight w:val="white"/>
              </w:rPr>
            </w:pPr>
            <w:r w:rsidRPr="655435B9">
              <w:rPr>
                <w:rFonts w:ascii="Arial" w:eastAsia="Arial" w:hAnsi="Arial" w:cs="Arial"/>
                <w:highlight w:val="white"/>
              </w:rPr>
              <w:t>У овом примеру искоришћен је елемент</w:t>
            </w:r>
            <w:r w:rsidR="00C02F15" w:rsidRPr="655435B9">
              <w:rPr>
                <w:rFonts w:ascii="Arial" w:eastAsia="Arial" w:hAnsi="Arial" w:cs="Arial"/>
                <w:highlight w:val="white"/>
              </w:rPr>
              <w:t xml:space="preserve"> D FlipFlip </w:t>
            </w:r>
            <w:r w:rsidRPr="655435B9">
              <w:rPr>
                <w:rFonts w:ascii="Arial" w:eastAsia="Arial" w:hAnsi="Arial" w:cs="Arial"/>
                <w:highlight w:val="white"/>
              </w:rPr>
              <w:t>који је направљен у претходном примеру</w:t>
            </w:r>
            <w:r w:rsidR="00C02F15" w:rsidRPr="655435B9">
              <w:rPr>
                <w:rFonts w:ascii="Arial" w:eastAsia="Arial" w:hAnsi="Arial" w:cs="Arial"/>
                <w:highlight w:val="white"/>
              </w:rPr>
              <w:t>.</w:t>
            </w:r>
          </w:p>
          <w:p w14:paraId="41FC3F24" w14:textId="69EC5C40" w:rsidR="00DD63D3" w:rsidRDefault="00DD63D3" w:rsidP="5064F24F">
            <w:pPr>
              <w:widowControl w:val="0"/>
              <w:rPr>
                <w:rFonts w:ascii="Arial" w:eastAsia="Arial" w:hAnsi="Arial" w:cs="Arial"/>
                <w:highlight w:val="white"/>
              </w:rPr>
            </w:pPr>
          </w:p>
          <w:p w14:paraId="050F2811" w14:textId="2FFCED73" w:rsidR="00DD63D3" w:rsidRDefault="5064F24F" w:rsidP="655435B9">
            <w:pPr>
              <w:widowControl w:val="0"/>
              <w:jc w:val="both"/>
              <w:rPr>
                <w:rFonts w:ascii="Arial" w:eastAsia="Arial" w:hAnsi="Arial" w:cs="Arial"/>
                <w:highlight w:val="white"/>
              </w:rPr>
            </w:pPr>
            <w:r w:rsidRPr="655435B9">
              <w:rPr>
                <w:rFonts w:ascii="Arial" w:eastAsia="Arial" w:hAnsi="Arial" w:cs="Arial"/>
                <w:highlight w:val="white"/>
              </w:rPr>
              <w:t>Овде је</w:t>
            </w:r>
            <w:r w:rsidR="00C02F15" w:rsidRPr="655435B9">
              <w:rPr>
                <w:rFonts w:ascii="Arial" w:eastAsia="Arial" w:hAnsi="Arial" w:cs="Arial"/>
                <w:highlight w:val="white"/>
              </w:rPr>
              <w:t xml:space="preserve"> IF-GENERATE </w:t>
            </w:r>
            <w:r w:rsidRPr="655435B9">
              <w:rPr>
                <w:rFonts w:ascii="Arial" w:eastAsia="Arial" w:hAnsi="Arial" w:cs="Arial"/>
                <w:highlight w:val="white"/>
              </w:rPr>
              <w:t>употребљен у</w:t>
            </w:r>
            <w:r w:rsidR="00C02F15" w:rsidRPr="655435B9">
              <w:rPr>
                <w:rFonts w:ascii="Arial" w:eastAsia="Arial" w:hAnsi="Arial" w:cs="Arial"/>
                <w:highlight w:val="white"/>
              </w:rPr>
              <w:t xml:space="preserve"> FOR-GENERATE </w:t>
            </w:r>
            <w:r w:rsidRPr="655435B9">
              <w:rPr>
                <w:rFonts w:ascii="Arial" w:eastAsia="Arial" w:hAnsi="Arial" w:cs="Arial"/>
                <w:highlight w:val="white"/>
              </w:rPr>
              <w:t>клаузули</w:t>
            </w:r>
            <w:r w:rsidR="00C02F15" w:rsidRPr="655435B9">
              <w:rPr>
                <w:rFonts w:ascii="Arial" w:eastAsia="Arial" w:hAnsi="Arial" w:cs="Arial"/>
                <w:highlight w:val="white"/>
              </w:rPr>
              <w:t xml:space="preserve">. </w:t>
            </w:r>
            <w:r w:rsidRPr="655435B9">
              <w:rPr>
                <w:rFonts w:ascii="Arial" w:eastAsia="Arial" w:hAnsi="Arial" w:cs="Arial"/>
                <w:highlight w:val="white"/>
              </w:rPr>
              <w:t>Прави се разлика између првог елемента и осталих, јер први елемент је повезан на улазни пин компоненте док су остали пинови повезани на излазе претходних елемената</w:t>
            </w:r>
            <w:r w:rsidR="00C02F15" w:rsidRPr="655435B9">
              <w:rPr>
                <w:rFonts w:ascii="Arial" w:eastAsia="Arial" w:hAnsi="Arial" w:cs="Arial"/>
                <w:highlight w:val="white"/>
              </w:rPr>
              <w:t>.</w:t>
            </w:r>
          </w:p>
          <w:p w14:paraId="3180BB70" w14:textId="77777777" w:rsidR="00DD63D3" w:rsidRDefault="00C02F15">
            <w:pPr>
              <w:widowControl w:val="0"/>
              <w:jc w:val="center"/>
              <w:rPr>
                <w:rFonts w:ascii="Arial" w:eastAsia="Arial" w:hAnsi="Arial" w:cs="Arial"/>
                <w:highlight w:val="white"/>
              </w:rPr>
            </w:pPr>
            <w:r>
              <w:rPr>
                <w:rFonts w:ascii="Arial" w:eastAsia="Arial" w:hAnsi="Arial" w:cs="Arial"/>
                <w:noProof/>
                <w:highlight w:val="white"/>
              </w:rPr>
              <w:lastRenderedPageBreak/>
              <w:drawing>
                <wp:inline distT="114300" distB="114300" distL="114300" distR="114300" wp14:anchorId="4CDB243F" wp14:editId="0E0A53B7">
                  <wp:extent cx="4801804" cy="342423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801804" cy="3424238"/>
                          </a:xfrm>
                          <a:prstGeom prst="rect">
                            <a:avLst/>
                          </a:prstGeom>
                          <a:ln/>
                        </pic:spPr>
                      </pic:pic>
                    </a:graphicData>
                  </a:graphic>
                </wp:inline>
              </w:drawing>
            </w:r>
          </w:p>
          <w:p w14:paraId="32A3986C" w14:textId="0AB3B730" w:rsidR="00DD63D3" w:rsidRDefault="00C02F15">
            <w:pPr>
              <w:widowControl w:val="0"/>
              <w:ind w:left="720"/>
              <w:jc w:val="both"/>
              <w:rPr>
                <w:rFonts w:ascii="Arial" w:eastAsia="Arial" w:hAnsi="Arial" w:cs="Arial"/>
                <w:highlight w:val="white"/>
              </w:rPr>
            </w:pPr>
            <w:r w:rsidRPr="5064F24F">
              <w:rPr>
                <w:rFonts w:ascii="Arial" w:eastAsia="Arial" w:hAnsi="Arial" w:cs="Arial"/>
                <w:highlight w:val="white"/>
              </w:rPr>
              <w:t xml:space="preserve">🛈 </w:t>
            </w:r>
            <w:r w:rsidR="5064F24F" w:rsidRPr="5064F24F">
              <w:rPr>
                <w:rFonts w:ascii="Arial" w:eastAsia="Arial" w:hAnsi="Arial" w:cs="Arial"/>
                <w:highlight w:val="white"/>
              </w:rPr>
              <w:t>У овом примеру је искоришћен</w:t>
            </w:r>
            <w:r w:rsidRPr="5064F24F">
              <w:rPr>
                <w:rFonts w:ascii="Arial" w:eastAsia="Arial" w:hAnsi="Arial" w:cs="Arial"/>
                <w:highlight w:val="white"/>
              </w:rPr>
              <w:t xml:space="preserve"> INOUT </w:t>
            </w:r>
            <w:r w:rsidR="5064F24F" w:rsidRPr="5064F24F">
              <w:rPr>
                <w:rFonts w:ascii="Arial" w:eastAsia="Arial" w:hAnsi="Arial" w:cs="Arial"/>
                <w:highlight w:val="white"/>
              </w:rPr>
              <w:t>мод порта, да би порт могао да се чита и у њега уписује унутар архитектуре. Овим је избегнута декларација неког интерног сигнала који би прослеђивао податке са једног на други флипфлоп, и нема другу намену. Коришћење</w:t>
            </w:r>
            <w:r w:rsidRPr="5064F24F">
              <w:rPr>
                <w:rFonts w:ascii="Arial" w:eastAsia="Arial" w:hAnsi="Arial" w:cs="Arial"/>
                <w:highlight w:val="white"/>
              </w:rPr>
              <w:t xml:space="preserve"> INOUT </w:t>
            </w:r>
            <w:r w:rsidR="5064F24F" w:rsidRPr="5064F24F">
              <w:rPr>
                <w:rFonts w:ascii="Arial" w:eastAsia="Arial" w:hAnsi="Arial" w:cs="Arial"/>
                <w:highlight w:val="white"/>
              </w:rPr>
              <w:t>мода за ове намене није препоручљиво, из најмање два разлога. Интерфејс компоненте не би требало да буде диктиран интерном имплементацијом, већ имплементација треба да се прилагођава интерфејсу. Друго</w:t>
            </w:r>
            <w:r w:rsidRPr="5064F24F">
              <w:rPr>
                <w:rFonts w:ascii="Arial" w:eastAsia="Arial" w:hAnsi="Arial" w:cs="Arial"/>
                <w:highlight w:val="white"/>
              </w:rPr>
              <w:t xml:space="preserve">, INOUT </w:t>
            </w:r>
            <w:r w:rsidR="5064F24F" w:rsidRPr="5064F24F">
              <w:rPr>
                <w:rFonts w:ascii="Arial" w:eastAsia="Arial" w:hAnsi="Arial" w:cs="Arial"/>
                <w:highlight w:val="white"/>
              </w:rPr>
              <w:t>портови захтевају пажљиву арбитражу у имплементацији, како би се избегли конфликти или изостанак побуде у неком тренутку. Из другог наведеног разлога</w:t>
            </w:r>
            <w:r w:rsidRPr="5064F24F">
              <w:rPr>
                <w:rFonts w:ascii="Arial" w:eastAsia="Arial" w:hAnsi="Arial" w:cs="Arial"/>
                <w:highlight w:val="white"/>
              </w:rPr>
              <w:t xml:space="preserve">, INOUT </w:t>
            </w:r>
            <w:r w:rsidR="5064F24F" w:rsidRPr="5064F24F">
              <w:rPr>
                <w:rFonts w:ascii="Arial" w:eastAsia="Arial" w:hAnsi="Arial" w:cs="Arial"/>
                <w:highlight w:val="white"/>
              </w:rPr>
              <w:t>портове нећемо користити у овом курсу.</w:t>
            </w:r>
          </w:p>
          <w:p w14:paraId="491B2DD1" w14:textId="77777777" w:rsidR="00DD63D3" w:rsidRDefault="00DD63D3">
            <w:pPr>
              <w:widowControl w:val="0"/>
              <w:ind w:left="720"/>
              <w:rPr>
                <w:rFonts w:ascii="Arial" w:eastAsia="Arial" w:hAnsi="Arial" w:cs="Arial"/>
                <w:highlight w:val="white"/>
              </w:rPr>
            </w:pPr>
          </w:p>
          <w:p w14:paraId="32B988D0" w14:textId="1C096366" w:rsidR="00DD63D3" w:rsidRDefault="5064F24F">
            <w:pPr>
              <w:widowControl w:val="0"/>
              <w:rPr>
                <w:rFonts w:ascii="Arial" w:eastAsia="Arial" w:hAnsi="Arial" w:cs="Arial"/>
                <w:highlight w:val="white"/>
              </w:rPr>
            </w:pPr>
            <w:r w:rsidRPr="5064F24F">
              <w:rPr>
                <w:rFonts w:ascii="Arial" w:eastAsia="Arial" w:hAnsi="Arial" w:cs="Arial"/>
                <w:highlight w:val="white"/>
              </w:rPr>
              <w:t>Да би се избегло коришћење</w:t>
            </w:r>
            <w:r w:rsidR="00C02F15" w:rsidRPr="5064F24F">
              <w:rPr>
                <w:rFonts w:ascii="Arial" w:eastAsia="Arial" w:hAnsi="Arial" w:cs="Arial"/>
                <w:highlight w:val="white"/>
              </w:rPr>
              <w:t xml:space="preserve"> INOUT </w:t>
            </w:r>
            <w:r w:rsidRPr="5064F24F">
              <w:rPr>
                <w:rFonts w:ascii="Arial" w:eastAsia="Arial" w:hAnsi="Arial" w:cs="Arial"/>
                <w:highlight w:val="white"/>
              </w:rPr>
              <w:t>порта у овом примеру, требало би декларисати сигнал у декларативном делу архитектуре; све</w:t>
            </w:r>
            <w:r w:rsidR="00C02F15" w:rsidRPr="5064F24F">
              <w:rPr>
                <w:rFonts w:ascii="Arial" w:eastAsia="Arial" w:hAnsi="Arial" w:cs="Arial"/>
                <w:highlight w:val="white"/>
              </w:rPr>
              <w:t xml:space="preserve"> Q </w:t>
            </w:r>
            <w:r w:rsidR="040F0ECA" w:rsidRPr="5064F24F">
              <w:rPr>
                <w:rFonts w:ascii="Arial" w:eastAsia="Arial" w:hAnsi="Arial" w:cs="Arial"/>
                <w:highlight w:val="white"/>
              </w:rPr>
              <w:t>и</w:t>
            </w:r>
            <w:r w:rsidR="00C02F15" w:rsidRPr="5064F24F">
              <w:rPr>
                <w:rFonts w:ascii="Arial" w:eastAsia="Arial" w:hAnsi="Arial" w:cs="Arial"/>
                <w:highlight w:val="white"/>
              </w:rPr>
              <w:t xml:space="preserve"> D </w:t>
            </w:r>
            <w:r w:rsidRPr="5064F24F">
              <w:rPr>
                <w:rFonts w:ascii="Arial" w:eastAsia="Arial" w:hAnsi="Arial" w:cs="Arial"/>
                <w:highlight w:val="white"/>
              </w:rPr>
              <w:t xml:space="preserve">портове флипфлопова треба повезати с тим сигналом. Изван </w:t>
            </w:r>
            <w:r w:rsidR="00C02F15" w:rsidRPr="5064F24F">
              <w:rPr>
                <w:rFonts w:ascii="Arial" w:eastAsia="Arial" w:hAnsi="Arial" w:cs="Arial"/>
                <w:highlight w:val="white"/>
              </w:rPr>
              <w:t xml:space="preserve">generate </w:t>
            </w:r>
            <w:r w:rsidRPr="5064F24F">
              <w:rPr>
                <w:rFonts w:ascii="Arial" w:eastAsia="Arial" w:hAnsi="Arial" w:cs="Arial"/>
                <w:highlight w:val="white"/>
              </w:rPr>
              <w:t>клаузлуле тај интерни сигнал треба доделити излазном порту.</w:t>
            </w:r>
            <w:r w:rsidR="00C02F15" w:rsidRPr="5064F24F">
              <w:rPr>
                <w:rFonts w:ascii="Arial" w:eastAsia="Arial" w:hAnsi="Arial" w:cs="Arial"/>
                <w:highlight w:val="white"/>
              </w:rPr>
              <w:t xml:space="preserve"> </w:t>
            </w:r>
          </w:p>
        </w:tc>
      </w:tr>
    </w:tbl>
    <w:p w14:paraId="7FDAEB92" w14:textId="1B472FCA" w:rsidR="00DD63D3" w:rsidRDefault="00DD63D3" w:rsidP="000D365A">
      <w:pPr>
        <w:spacing w:after="200"/>
        <w:rPr>
          <w:rFonts w:ascii="Arial" w:eastAsia="Arial" w:hAnsi="Arial" w:cs="Arial"/>
        </w:rPr>
      </w:pPr>
    </w:p>
    <w:sectPr w:rsidR="00DD63D3">
      <w:headerReference w:type="even" r:id="rId13"/>
      <w:headerReference w:type="default" r:id="rId14"/>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155BE" w14:textId="77777777" w:rsidR="005F5CF7" w:rsidRDefault="005F5CF7">
      <w:r>
        <w:separator/>
      </w:r>
    </w:p>
  </w:endnote>
  <w:endnote w:type="continuationSeparator" w:id="0">
    <w:p w14:paraId="29F473E9" w14:textId="77777777" w:rsidR="005F5CF7" w:rsidRDefault="005F5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0C86B" w14:textId="77777777" w:rsidR="005F5CF7" w:rsidRDefault="005F5CF7">
      <w:r>
        <w:separator/>
      </w:r>
    </w:p>
  </w:footnote>
  <w:footnote w:type="continuationSeparator" w:id="0">
    <w:p w14:paraId="5E4CFFAE" w14:textId="77777777" w:rsidR="005F5CF7" w:rsidRDefault="005F5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0A6AE" w14:textId="77777777" w:rsidR="00DD63D3" w:rsidRDefault="00C02F15">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0D365A">
      <w:rPr>
        <w:noProof/>
        <w:color w:val="000000"/>
      </w:rPr>
      <w:t>2</w:t>
    </w:r>
    <w:r>
      <w:rPr>
        <w:color w:val="000000"/>
      </w:rPr>
      <w:fldChar w:fldCharType="end"/>
    </w:r>
  </w:p>
  <w:p w14:paraId="4F474072" w14:textId="77777777" w:rsidR="00DD63D3" w:rsidRDefault="00DD63D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B4B35" w14:textId="77777777" w:rsidR="00DD63D3" w:rsidRDefault="00C02F1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D365A">
      <w:rPr>
        <w:noProof/>
        <w:color w:val="000000"/>
      </w:rPr>
      <w:t>1</w:t>
    </w:r>
    <w:r>
      <w:rPr>
        <w:color w:val="000000"/>
      </w:rPr>
      <w:fldChar w:fldCharType="end"/>
    </w:r>
  </w:p>
  <w:p w14:paraId="3DE11987" w14:textId="77777777" w:rsidR="00DD63D3" w:rsidRDefault="00DD63D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5868"/>
    <w:multiLevelType w:val="multilevel"/>
    <w:tmpl w:val="B4ACB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934AE7"/>
    <w:multiLevelType w:val="multilevel"/>
    <w:tmpl w:val="8DE29190"/>
    <w:lvl w:ilvl="0">
      <w:start w:val="5"/>
      <w:numFmt w:val="bullet"/>
      <w:lvlText w:val="-"/>
      <w:lvlJc w:val="left"/>
      <w:pPr>
        <w:ind w:left="1068" w:hanging="360"/>
      </w:pPr>
    </w:lvl>
    <w:lvl w:ilvl="1">
      <w:start w:val="1"/>
      <w:numFmt w:val="bullet"/>
      <w:lvlText w:val="o"/>
      <w:lvlJc w:val="left"/>
      <w:pPr>
        <w:ind w:left="1788" w:hanging="360"/>
      </w:p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13432A00"/>
    <w:multiLevelType w:val="multilevel"/>
    <w:tmpl w:val="FD987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B86603"/>
    <w:multiLevelType w:val="multilevel"/>
    <w:tmpl w:val="86EA3A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6945844"/>
    <w:multiLevelType w:val="multilevel"/>
    <w:tmpl w:val="DE90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140CD4"/>
    <w:multiLevelType w:val="multilevel"/>
    <w:tmpl w:val="A920A8E0"/>
    <w:lvl w:ilvl="0">
      <w:start w:val="1"/>
      <w:numFmt w:val="bullet"/>
      <w:lvlText w:val=""/>
      <w:lvlJc w:val="left"/>
      <w:pPr>
        <w:ind w:left="1080" w:hanging="360"/>
      </w:pPr>
    </w:lvl>
    <w:lvl w:ilvl="1">
      <w:start w:val="1"/>
      <w:numFmt w:val="bullet"/>
      <w:lvlText w:val="o"/>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4073DBB"/>
    <w:multiLevelType w:val="multilevel"/>
    <w:tmpl w:val="CBC4D74E"/>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15:restartNumberingAfterBreak="0">
    <w:nsid w:val="432A7264"/>
    <w:multiLevelType w:val="multilevel"/>
    <w:tmpl w:val="4948A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6524D0"/>
    <w:multiLevelType w:val="multilevel"/>
    <w:tmpl w:val="EDCC7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3C6EAE"/>
    <w:multiLevelType w:val="multilevel"/>
    <w:tmpl w:val="BC06B736"/>
    <w:lvl w:ilvl="0">
      <w:start w:val="2"/>
      <w:numFmt w:val="bullet"/>
      <w:lvlText w:val="-"/>
      <w:lvlJc w:val="left"/>
      <w:pPr>
        <w:ind w:left="60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5B0036E"/>
    <w:multiLevelType w:val="multilevel"/>
    <w:tmpl w:val="9E9AE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A269AE"/>
    <w:multiLevelType w:val="hybridMultilevel"/>
    <w:tmpl w:val="2F44B188"/>
    <w:lvl w:ilvl="0" w:tplc="28A6B5D4">
      <w:start w:val="1"/>
      <w:numFmt w:val="bullet"/>
      <w:lvlText w:val=""/>
      <w:lvlJc w:val="left"/>
      <w:pPr>
        <w:ind w:left="720" w:hanging="360"/>
      </w:pPr>
      <w:rPr>
        <w:rFonts w:ascii="Symbol" w:hAnsi="Symbol" w:hint="default"/>
      </w:rPr>
    </w:lvl>
    <w:lvl w:ilvl="1" w:tplc="2222BE3C">
      <w:start w:val="1"/>
      <w:numFmt w:val="bullet"/>
      <w:lvlText w:val=""/>
      <w:lvlJc w:val="left"/>
      <w:pPr>
        <w:ind w:left="1440" w:hanging="360"/>
      </w:pPr>
      <w:rPr>
        <w:rFonts w:ascii="Symbol" w:hAnsi="Symbol" w:hint="default"/>
      </w:rPr>
    </w:lvl>
    <w:lvl w:ilvl="2" w:tplc="96081DE2">
      <w:start w:val="1"/>
      <w:numFmt w:val="bullet"/>
      <w:lvlText w:val=""/>
      <w:lvlJc w:val="left"/>
      <w:pPr>
        <w:ind w:left="2160" w:hanging="360"/>
      </w:pPr>
      <w:rPr>
        <w:rFonts w:ascii="Wingdings" w:hAnsi="Wingdings" w:hint="default"/>
      </w:rPr>
    </w:lvl>
    <w:lvl w:ilvl="3" w:tplc="CA826F94">
      <w:start w:val="1"/>
      <w:numFmt w:val="bullet"/>
      <w:lvlText w:val=""/>
      <w:lvlJc w:val="left"/>
      <w:pPr>
        <w:ind w:left="2880" w:hanging="360"/>
      </w:pPr>
      <w:rPr>
        <w:rFonts w:ascii="Symbol" w:hAnsi="Symbol" w:hint="default"/>
      </w:rPr>
    </w:lvl>
    <w:lvl w:ilvl="4" w:tplc="0C7684D4">
      <w:start w:val="1"/>
      <w:numFmt w:val="bullet"/>
      <w:lvlText w:val="o"/>
      <w:lvlJc w:val="left"/>
      <w:pPr>
        <w:ind w:left="3600" w:hanging="360"/>
      </w:pPr>
      <w:rPr>
        <w:rFonts w:ascii="Courier New" w:hAnsi="Courier New" w:hint="default"/>
      </w:rPr>
    </w:lvl>
    <w:lvl w:ilvl="5" w:tplc="5EDC8258">
      <w:start w:val="1"/>
      <w:numFmt w:val="bullet"/>
      <w:lvlText w:val=""/>
      <w:lvlJc w:val="left"/>
      <w:pPr>
        <w:ind w:left="4320" w:hanging="360"/>
      </w:pPr>
      <w:rPr>
        <w:rFonts w:ascii="Wingdings" w:hAnsi="Wingdings" w:hint="default"/>
      </w:rPr>
    </w:lvl>
    <w:lvl w:ilvl="6" w:tplc="DC46F28E">
      <w:start w:val="1"/>
      <w:numFmt w:val="bullet"/>
      <w:lvlText w:val=""/>
      <w:lvlJc w:val="left"/>
      <w:pPr>
        <w:ind w:left="5040" w:hanging="360"/>
      </w:pPr>
      <w:rPr>
        <w:rFonts w:ascii="Symbol" w:hAnsi="Symbol" w:hint="default"/>
      </w:rPr>
    </w:lvl>
    <w:lvl w:ilvl="7" w:tplc="BC1645F2">
      <w:start w:val="1"/>
      <w:numFmt w:val="bullet"/>
      <w:lvlText w:val="o"/>
      <w:lvlJc w:val="left"/>
      <w:pPr>
        <w:ind w:left="5760" w:hanging="360"/>
      </w:pPr>
      <w:rPr>
        <w:rFonts w:ascii="Courier New" w:hAnsi="Courier New" w:hint="default"/>
      </w:rPr>
    </w:lvl>
    <w:lvl w:ilvl="8" w:tplc="B09268DC">
      <w:start w:val="1"/>
      <w:numFmt w:val="bullet"/>
      <w:lvlText w:val=""/>
      <w:lvlJc w:val="left"/>
      <w:pPr>
        <w:ind w:left="6480" w:hanging="360"/>
      </w:pPr>
      <w:rPr>
        <w:rFonts w:ascii="Wingdings" w:hAnsi="Wingdings" w:hint="default"/>
      </w:rPr>
    </w:lvl>
  </w:abstractNum>
  <w:abstractNum w:abstractNumId="12" w15:restartNumberingAfterBreak="0">
    <w:nsid w:val="63FB6140"/>
    <w:multiLevelType w:val="multilevel"/>
    <w:tmpl w:val="2544FE7A"/>
    <w:lvl w:ilvl="0">
      <w:start w:val="2"/>
      <w:numFmt w:val="bullet"/>
      <w:lvlText w:val="-"/>
      <w:lvlJc w:val="left"/>
      <w:pPr>
        <w:ind w:left="60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49A38F2"/>
    <w:multiLevelType w:val="multilevel"/>
    <w:tmpl w:val="BB68F63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FF5A50"/>
    <w:multiLevelType w:val="multilevel"/>
    <w:tmpl w:val="F70A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1"/>
  </w:num>
  <w:num w:numId="4">
    <w:abstractNumId w:val="14"/>
  </w:num>
  <w:num w:numId="5">
    <w:abstractNumId w:val="6"/>
  </w:num>
  <w:num w:numId="6">
    <w:abstractNumId w:val="7"/>
  </w:num>
  <w:num w:numId="7">
    <w:abstractNumId w:val="8"/>
  </w:num>
  <w:num w:numId="8">
    <w:abstractNumId w:val="12"/>
  </w:num>
  <w:num w:numId="9">
    <w:abstractNumId w:val="4"/>
  </w:num>
  <w:num w:numId="10">
    <w:abstractNumId w:val="9"/>
  </w:num>
  <w:num w:numId="11">
    <w:abstractNumId w:val="2"/>
  </w:num>
  <w:num w:numId="12">
    <w:abstractNumId w:val="13"/>
  </w:num>
  <w:num w:numId="13">
    <w:abstractNumId w:val="10"/>
  </w:num>
  <w:num w:numId="14">
    <w:abstractNumId w:val="3"/>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lisaveta Pecarski">
    <w15:presenceInfo w15:providerId="AD" w15:userId="S::jelisaveta.pecarski@elfak.rs::877f3e93-d4d9-4555-bc68-c30f768648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3D3"/>
    <w:rsid w:val="000D0FC7"/>
    <w:rsid w:val="000D365A"/>
    <w:rsid w:val="00143A10"/>
    <w:rsid w:val="00221932"/>
    <w:rsid w:val="00286599"/>
    <w:rsid w:val="00420F94"/>
    <w:rsid w:val="0046135C"/>
    <w:rsid w:val="004B4C57"/>
    <w:rsid w:val="004E15B8"/>
    <w:rsid w:val="005A788D"/>
    <w:rsid w:val="005F5CF7"/>
    <w:rsid w:val="00B106ED"/>
    <w:rsid w:val="00C02F15"/>
    <w:rsid w:val="00DD63D3"/>
    <w:rsid w:val="0186F82B"/>
    <w:rsid w:val="02216710"/>
    <w:rsid w:val="03F44FDE"/>
    <w:rsid w:val="0402149E"/>
    <w:rsid w:val="040F0ECA"/>
    <w:rsid w:val="049FF8D3"/>
    <w:rsid w:val="04AA6041"/>
    <w:rsid w:val="0508EB46"/>
    <w:rsid w:val="050A67EC"/>
    <w:rsid w:val="0517D92B"/>
    <w:rsid w:val="055159E9"/>
    <w:rsid w:val="08488E27"/>
    <w:rsid w:val="09E35CC8"/>
    <w:rsid w:val="09F50E6D"/>
    <w:rsid w:val="0C4AD05A"/>
    <w:rsid w:val="0EF9BE74"/>
    <w:rsid w:val="0F3EA11D"/>
    <w:rsid w:val="0F4B6479"/>
    <w:rsid w:val="0F82D1D8"/>
    <w:rsid w:val="0FB417D7"/>
    <w:rsid w:val="1090D4CC"/>
    <w:rsid w:val="110DCDF0"/>
    <w:rsid w:val="11701C41"/>
    <w:rsid w:val="11C7BB97"/>
    <w:rsid w:val="1318226A"/>
    <w:rsid w:val="138B175C"/>
    <w:rsid w:val="13E0A2C6"/>
    <w:rsid w:val="148D04F3"/>
    <w:rsid w:val="14C1E663"/>
    <w:rsid w:val="1581673E"/>
    <w:rsid w:val="15CD2F75"/>
    <w:rsid w:val="161031DD"/>
    <w:rsid w:val="16483902"/>
    <w:rsid w:val="16D6F84C"/>
    <w:rsid w:val="1715CE9D"/>
    <w:rsid w:val="177D1118"/>
    <w:rsid w:val="18942EDC"/>
    <w:rsid w:val="1A19D641"/>
    <w:rsid w:val="1A4BB4A3"/>
    <w:rsid w:val="1A6861BE"/>
    <w:rsid w:val="1BD34BA3"/>
    <w:rsid w:val="1BDA49BA"/>
    <w:rsid w:val="1C03B2D1"/>
    <w:rsid w:val="1C19E0B3"/>
    <w:rsid w:val="1E23F0BE"/>
    <w:rsid w:val="1F310DA4"/>
    <w:rsid w:val="1F7B573D"/>
    <w:rsid w:val="1FB576B4"/>
    <w:rsid w:val="1FB6D185"/>
    <w:rsid w:val="203F8BFD"/>
    <w:rsid w:val="20B780CF"/>
    <w:rsid w:val="20E55EDB"/>
    <w:rsid w:val="20F22D4E"/>
    <w:rsid w:val="2184467D"/>
    <w:rsid w:val="22AC28B9"/>
    <w:rsid w:val="23F4DDFF"/>
    <w:rsid w:val="248D3FB4"/>
    <w:rsid w:val="255C87A4"/>
    <w:rsid w:val="257B6C85"/>
    <w:rsid w:val="2582FAA5"/>
    <w:rsid w:val="25975BB4"/>
    <w:rsid w:val="2663C112"/>
    <w:rsid w:val="28FD0759"/>
    <w:rsid w:val="29235C70"/>
    <w:rsid w:val="29D86ED1"/>
    <w:rsid w:val="2A882F9F"/>
    <w:rsid w:val="2BB269AC"/>
    <w:rsid w:val="2C52BBA4"/>
    <w:rsid w:val="2CD71513"/>
    <w:rsid w:val="2CD8E1BE"/>
    <w:rsid w:val="2DDAD5FC"/>
    <w:rsid w:val="2E16274A"/>
    <w:rsid w:val="2E77C278"/>
    <w:rsid w:val="2EDF3106"/>
    <w:rsid w:val="30753CD0"/>
    <w:rsid w:val="331E5BCC"/>
    <w:rsid w:val="3343810D"/>
    <w:rsid w:val="33926B68"/>
    <w:rsid w:val="340F3D70"/>
    <w:rsid w:val="34975108"/>
    <w:rsid w:val="3516A088"/>
    <w:rsid w:val="354B20A6"/>
    <w:rsid w:val="3607E766"/>
    <w:rsid w:val="36DF7AA3"/>
    <w:rsid w:val="3706330C"/>
    <w:rsid w:val="37C8FD7D"/>
    <w:rsid w:val="37D98922"/>
    <w:rsid w:val="3845EE86"/>
    <w:rsid w:val="387D8614"/>
    <w:rsid w:val="3A12062F"/>
    <w:rsid w:val="3B6E57AD"/>
    <w:rsid w:val="3E639658"/>
    <w:rsid w:val="3E8E1BF6"/>
    <w:rsid w:val="3FBFF0DB"/>
    <w:rsid w:val="4038A64A"/>
    <w:rsid w:val="40BC82D6"/>
    <w:rsid w:val="40EB4720"/>
    <w:rsid w:val="41ECF364"/>
    <w:rsid w:val="433FAFC1"/>
    <w:rsid w:val="447A96DF"/>
    <w:rsid w:val="46D4D7FB"/>
    <w:rsid w:val="47D659DA"/>
    <w:rsid w:val="4884AAB9"/>
    <w:rsid w:val="4A4491CF"/>
    <w:rsid w:val="4A4ADEF4"/>
    <w:rsid w:val="4B743D1B"/>
    <w:rsid w:val="4BC72148"/>
    <w:rsid w:val="4C6EED2D"/>
    <w:rsid w:val="4D96D8E2"/>
    <w:rsid w:val="4E16C5CB"/>
    <w:rsid w:val="5064F24F"/>
    <w:rsid w:val="5381A735"/>
    <w:rsid w:val="53BA1BD5"/>
    <w:rsid w:val="56906949"/>
    <w:rsid w:val="584DF938"/>
    <w:rsid w:val="585387B9"/>
    <w:rsid w:val="593516AC"/>
    <w:rsid w:val="5B20C38E"/>
    <w:rsid w:val="5B298C70"/>
    <w:rsid w:val="5BA4CE91"/>
    <w:rsid w:val="5BE07ED1"/>
    <w:rsid w:val="5CFAEAC3"/>
    <w:rsid w:val="5D7B1941"/>
    <w:rsid w:val="5D91B34B"/>
    <w:rsid w:val="5EDB0DD2"/>
    <w:rsid w:val="5F378E37"/>
    <w:rsid w:val="60839873"/>
    <w:rsid w:val="61552617"/>
    <w:rsid w:val="61D354C1"/>
    <w:rsid w:val="63F1E4AB"/>
    <w:rsid w:val="64FD6E18"/>
    <w:rsid w:val="655435B9"/>
    <w:rsid w:val="65778680"/>
    <w:rsid w:val="65C364EC"/>
    <w:rsid w:val="65CE2D50"/>
    <w:rsid w:val="65FEB839"/>
    <w:rsid w:val="66BA6955"/>
    <w:rsid w:val="672536BD"/>
    <w:rsid w:val="678148D2"/>
    <w:rsid w:val="695ADB53"/>
    <w:rsid w:val="6A2DDC6C"/>
    <w:rsid w:val="6A394C65"/>
    <w:rsid w:val="6AB4CF16"/>
    <w:rsid w:val="6AEA6A4C"/>
    <w:rsid w:val="6BE7E6C6"/>
    <w:rsid w:val="6C1D20A1"/>
    <w:rsid w:val="6D00C56A"/>
    <w:rsid w:val="6D3B9A27"/>
    <w:rsid w:val="6DE9653A"/>
    <w:rsid w:val="6E5FA13E"/>
    <w:rsid w:val="6F98AE69"/>
    <w:rsid w:val="6FF9A749"/>
    <w:rsid w:val="70867FC4"/>
    <w:rsid w:val="71F18922"/>
    <w:rsid w:val="724FC43D"/>
    <w:rsid w:val="7341A77E"/>
    <w:rsid w:val="73511B56"/>
    <w:rsid w:val="736C7BF4"/>
    <w:rsid w:val="73E3B435"/>
    <w:rsid w:val="7485D5A9"/>
    <w:rsid w:val="74875CCD"/>
    <w:rsid w:val="74E1360A"/>
    <w:rsid w:val="7589082B"/>
    <w:rsid w:val="760BB29C"/>
    <w:rsid w:val="7640F162"/>
    <w:rsid w:val="7642BDD6"/>
    <w:rsid w:val="76A7682C"/>
    <w:rsid w:val="7808FE5E"/>
    <w:rsid w:val="78779DE8"/>
    <w:rsid w:val="79441DBB"/>
    <w:rsid w:val="796682C7"/>
    <w:rsid w:val="7A7CA41C"/>
    <w:rsid w:val="7AAF1AB0"/>
    <w:rsid w:val="7B0DBFB6"/>
    <w:rsid w:val="7B2498D7"/>
    <w:rsid w:val="7BE6A056"/>
    <w:rsid w:val="7C135781"/>
    <w:rsid w:val="7CFC15B2"/>
    <w:rsid w:val="7E49E935"/>
    <w:rsid w:val="7EB7C3FE"/>
    <w:rsid w:val="7F0EB1FF"/>
    <w:rsid w:val="7F9FD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4FB1"/>
  <w15:docId w15:val="{FD2DA442-D0EF-4B7F-816D-C5949072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jc w:val="center"/>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12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Cambria" w:eastAsia="Cambria" w:hAnsi="Cambria" w:cs="Cambria"/>
      <w:b/>
      <w:color w:val="4F81BD"/>
      <w:sz w:val="24"/>
      <w:szCs w:val="24"/>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36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65A"/>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cs.uci.edu/~jmoorkan/vhdlref/generate.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8C770219D3FB44A3CEC427D8347556" ma:contentTypeVersion="14" ma:contentTypeDescription="Kreiraj novi dokument." ma:contentTypeScope="" ma:versionID="d8272afd54edbcfb6d211b370447d79a">
  <xsd:schema xmlns:xsd="http://www.w3.org/2001/XMLSchema" xmlns:xs="http://www.w3.org/2001/XMLSchema" xmlns:p="http://schemas.microsoft.com/office/2006/metadata/properties" xmlns:ns2="a5837bff-777a-4900-88db-e31b1fcf6c2d" xmlns:ns3="ebe1b835-110c-45f3-8717-cd16679d9316" targetNamespace="http://schemas.microsoft.com/office/2006/metadata/properties" ma:root="true" ma:fieldsID="3a2bb0e64dc67a200398e005ad0ffec6" ns2:_="" ns3:_="">
    <xsd:import namespace="a5837bff-777a-4900-88db-e31b1fcf6c2d"/>
    <xsd:import namespace="ebe1b835-110c-45f3-8717-cd16679d93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37bff-777a-4900-88db-e31b1fcf6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Oznake slika" ma:readOnly="false" ma:fieldId="{5cf76f15-5ced-4ddc-b409-7134ff3c332f}" ma:taxonomyMulti="true" ma:sspId="7af6a092-5060-4be4-85e7-89201abfb919"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e1b835-110c-45f3-8717-cd16679d931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35eb1fc-9061-44be-8097-75d590521d15}" ma:internalName="TaxCatchAll" ma:showField="CatchAllData" ma:web="ebe1b835-110c-45f3-8717-cd16679d93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5837bff-777a-4900-88db-e31b1fcf6c2d">
      <Terms xmlns="http://schemas.microsoft.com/office/infopath/2007/PartnerControls"/>
    </lcf76f155ced4ddcb4097134ff3c332f>
    <TaxCatchAll xmlns="ebe1b835-110c-45f3-8717-cd16679d93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F6231A-91AD-4BFC-B1AD-BB8F69FD9C61}"/>
</file>

<file path=customXml/itemProps2.xml><?xml version="1.0" encoding="utf-8"?>
<ds:datastoreItem xmlns:ds="http://schemas.openxmlformats.org/officeDocument/2006/customXml" ds:itemID="{1F30B12A-515F-4404-A5A6-677D359C0CCD}">
  <ds:schemaRefs>
    <ds:schemaRef ds:uri="http://schemas.microsoft.com/office/2006/metadata/properties"/>
    <ds:schemaRef ds:uri="http://schemas.microsoft.com/office/infopath/2007/PartnerControls"/>
    <ds:schemaRef ds:uri="a5837bff-777a-4900-88db-e31b1fcf6c2d"/>
    <ds:schemaRef ds:uri="ebe1b835-110c-45f3-8717-cd16679d9316"/>
  </ds:schemaRefs>
</ds:datastoreItem>
</file>

<file path=customXml/itemProps3.xml><?xml version="1.0" encoding="utf-8"?>
<ds:datastoreItem xmlns:ds="http://schemas.openxmlformats.org/officeDocument/2006/customXml" ds:itemID="{7D39F761-81BD-41CF-B1EF-22DFBD254D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4450</Words>
  <Characters>25369</Characters>
  <Application>Microsoft Office Word</Application>
  <DocSecurity>0</DocSecurity>
  <Lines>211</Lines>
  <Paragraphs>59</Paragraphs>
  <ScaleCrop>false</ScaleCrop>
  <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Milojkovic</dc:creator>
  <cp:lastModifiedBy>Jelisaveta Pecarski</cp:lastModifiedBy>
  <cp:revision>24</cp:revision>
  <cp:lastPrinted>2020-04-24T06:49:00Z</cp:lastPrinted>
  <dcterms:created xsi:type="dcterms:W3CDTF">2020-04-23T07:19:00Z</dcterms:created>
  <dcterms:modified xsi:type="dcterms:W3CDTF">2022-08-22T18:39:00Z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0x010100D78C770219D3FB44A3CEC427D8347556</vt:lpwstr>
  </property>
  <property fmtid="{D5CDD505-2E9C-101B-9397-08002B2CF9AE}" pid="3" name="MediaServiceImageTags">
    <vt:lpwstr/>
  </property>
</Properties>
</file>