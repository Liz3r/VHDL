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Override PartName="/word/footer2.xml" ContentType="application/vnd.openxmlformats-officedocument.wordprocessingml.footer+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0CF5" w:rsidRDefault="003E5109" w14:paraId="0E099B80" w14:textId="10FEF862">
      <w:pPr>
        <w:rPr>
          <w:rFonts w:ascii="Arial" w:hAnsi="Arial" w:eastAsia="Arial" w:cs="Arial"/>
          <w:highlight w:val="white"/>
        </w:rPr>
      </w:pPr>
      <w:ins w:author="Miodrag Dimitrijevic" w:date="2022-07-05T04:41:03.642Z" w:id="787295002">
        <w:r w:rsidRPr="5CDA7DD2" w:rsidR="003E5109">
          <w:rPr>
            <w:rFonts w:ascii="Arial" w:hAnsi="Arial" w:eastAsia="Arial" w:cs="Arial"/>
            <w:highlight w:val="white"/>
          </w:rPr>
          <w:t>d</w:t>
        </w:r>
      </w:ins>
      <w:del w:author="Dusan Igic" w:date="2021-08-30T11:02:24.061Z" w:id="1760226266">
        <w:r w:rsidRPr="5CDA7DD2" w:rsidDel="003E5109">
          <w:rPr>
            <w:rFonts w:ascii="Arial" w:hAnsi="Arial" w:eastAsia="Arial" w:cs="Arial"/>
            <w:highlight w:val="white"/>
          </w:rPr>
          <w:delText xml:space="preserve"> </w:delText>
        </w:r>
      </w:del>
      <w:ins w:author="Jelisaveta Pecarski" w:date="2021-06-09T10:30:35.439Z" w:id="362778418">
        <w:r w:rsidRPr="5CDA7DD2" w:rsidR="10267EC7">
          <w:rPr>
            <w:rFonts w:ascii="Arial" w:hAnsi="Arial" w:eastAsia="Arial" w:cs="Arial"/>
            <w:highlight w:val="white"/>
          </w:rPr>
          <w:t xml:space="preserve"> </w:t>
        </w:r>
      </w:ins>
      <w:del w:author="Nikola Zdravkovic" w:date="2021-06-02T12:21:09.671Z" w:id="4517205">
        <w:r w:rsidRPr="5CDA7DD2" w:rsidDel="003E5109">
          <w:rPr>
            <w:rFonts w:ascii="Arial" w:hAnsi="Arial" w:eastAsia="Arial" w:cs="Arial"/>
            <w:highlight w:val="white"/>
          </w:rPr>
          <w:delText xml:space="preserve"> </w:delText>
        </w:r>
      </w:del>
      <w:r w:rsidRPr="5CDA7DD2" w:rsidR="003E5109">
        <w:rPr>
          <w:rFonts w:ascii="Arial" w:hAnsi="Arial" w:eastAsia="Arial" w:cs="Arial"/>
          <w:highlight w:val="white"/>
        </w:rPr>
        <w:t>Универзитет у Нишу</w:t>
      </w:r>
    </w:p>
    <w:p w:rsidR="00370CF5" w:rsidRDefault="003E5109" w14:paraId="219F30E7" w14:textId="77777777">
      <w:pPr>
        <w:rPr>
          <w:rFonts w:ascii="Arial" w:hAnsi="Arial" w:eastAsia="Arial" w:cs="Arial"/>
          <w:highlight w:val="white"/>
        </w:rPr>
      </w:pPr>
      <w:r>
        <w:rPr>
          <w:rFonts w:ascii="Arial" w:hAnsi="Arial" w:eastAsia="Arial" w:cs="Arial"/>
          <w:highlight w:val="white"/>
        </w:rPr>
        <w:t>Електронски факултет</w:t>
      </w:r>
    </w:p>
    <w:p w:rsidR="00370CF5" w:rsidRDefault="003E5109" w14:paraId="7323D89E" w14:textId="77777777">
      <w:pPr>
        <w:rPr>
          <w:rFonts w:ascii="Arial" w:hAnsi="Arial" w:eastAsia="Arial" w:cs="Arial"/>
          <w:highlight w:val="white"/>
        </w:rPr>
      </w:pPr>
      <w:r>
        <w:rPr>
          <w:rFonts w:ascii="Arial" w:hAnsi="Arial" w:eastAsia="Arial" w:cs="Arial"/>
          <w:highlight w:val="white"/>
        </w:rPr>
        <w:t>Катедра за рачунарство</w:t>
      </w:r>
    </w:p>
    <w:p w:rsidR="00370CF5" w:rsidRDefault="00370CF5" w14:paraId="413A2946" w14:textId="77777777">
      <w:pPr>
        <w:rPr>
          <w:rFonts w:ascii="Arial" w:hAnsi="Arial" w:eastAsia="Arial" w:cs="Arial"/>
          <w:highlight w:val="white"/>
        </w:rPr>
      </w:pPr>
    </w:p>
    <w:p w:rsidR="00370CF5" w:rsidRDefault="00370CF5" w14:paraId="6F4E3047" w14:textId="77777777">
      <w:pPr>
        <w:rPr>
          <w:rFonts w:ascii="Arial" w:hAnsi="Arial" w:eastAsia="Arial" w:cs="Arial"/>
          <w:highlight w:val="white"/>
        </w:rPr>
      </w:pPr>
    </w:p>
    <w:p w:rsidR="00370CF5" w:rsidRDefault="00370CF5" w14:paraId="259F096F" w14:textId="77777777">
      <w:pPr>
        <w:rPr>
          <w:rFonts w:ascii="Arial" w:hAnsi="Arial" w:eastAsia="Arial" w:cs="Arial"/>
          <w:highlight w:val="white"/>
        </w:rPr>
      </w:pPr>
    </w:p>
    <w:p w:rsidR="00370CF5" w:rsidRDefault="00370CF5" w14:paraId="6139A1B1" w14:textId="77777777">
      <w:pPr>
        <w:rPr>
          <w:rFonts w:ascii="Arial" w:hAnsi="Arial" w:eastAsia="Arial" w:cs="Arial"/>
          <w:highlight w:val="white"/>
        </w:rPr>
      </w:pPr>
    </w:p>
    <w:p w:rsidR="00370CF5" w:rsidRDefault="00370CF5" w14:paraId="7AFCF03E" w14:textId="77777777">
      <w:pPr>
        <w:rPr>
          <w:rFonts w:ascii="Arial" w:hAnsi="Arial" w:eastAsia="Arial" w:cs="Arial"/>
          <w:highlight w:val="white"/>
        </w:rPr>
      </w:pPr>
    </w:p>
    <w:p w:rsidR="00370CF5" w:rsidRDefault="00370CF5" w14:paraId="54997EC5" w14:textId="77777777">
      <w:pPr>
        <w:rPr>
          <w:rFonts w:ascii="Arial" w:hAnsi="Arial" w:eastAsia="Arial" w:cs="Arial"/>
          <w:highlight w:val="white"/>
        </w:rPr>
      </w:pPr>
    </w:p>
    <w:p w:rsidR="00370CF5" w:rsidRDefault="00370CF5" w14:paraId="1FA13C56" w14:textId="77777777">
      <w:pPr>
        <w:rPr>
          <w:rFonts w:ascii="Arial" w:hAnsi="Arial" w:eastAsia="Arial" w:cs="Arial"/>
          <w:highlight w:val="white"/>
        </w:rPr>
      </w:pPr>
    </w:p>
    <w:p w:rsidR="00370CF5" w:rsidRDefault="003E5109" w14:paraId="079470E2" w14:textId="77777777">
      <w:pPr>
        <w:jc w:val="center"/>
        <w:rPr>
          <w:rFonts w:ascii="Arial" w:hAnsi="Arial" w:eastAsia="Arial" w:cs="Arial"/>
          <w:sz w:val="40"/>
          <w:szCs w:val="40"/>
          <w:highlight w:val="white"/>
        </w:rPr>
      </w:pPr>
      <w:r>
        <w:rPr>
          <w:rFonts w:ascii="Arial" w:hAnsi="Arial" w:eastAsia="Arial" w:cs="Arial"/>
          <w:sz w:val="40"/>
          <w:szCs w:val="40"/>
          <w:highlight w:val="white"/>
        </w:rPr>
        <w:t>Архитектура и организација рачунара</w:t>
      </w:r>
    </w:p>
    <w:p w:rsidR="00370CF5" w:rsidRDefault="003E5109" w14:paraId="64BB4612" w14:textId="77777777">
      <w:pPr>
        <w:jc w:val="center"/>
        <w:rPr>
          <w:rFonts w:ascii="Arial" w:hAnsi="Arial" w:eastAsia="Arial" w:cs="Arial"/>
          <w:sz w:val="40"/>
          <w:szCs w:val="40"/>
          <w:highlight w:val="white"/>
        </w:rPr>
      </w:pPr>
      <w:r>
        <w:rPr>
          <w:rFonts w:ascii="Arial" w:hAnsi="Arial" w:eastAsia="Arial" w:cs="Arial"/>
          <w:sz w:val="40"/>
          <w:szCs w:val="40"/>
          <w:highlight w:val="white"/>
        </w:rPr>
        <w:t>Вежбе, VHDL</w:t>
      </w:r>
    </w:p>
    <w:p w:rsidR="00370CF5" w:rsidRDefault="00370CF5" w14:paraId="7F7C14AD" w14:textId="77777777">
      <w:pPr>
        <w:rPr>
          <w:rFonts w:ascii="Arial" w:hAnsi="Arial" w:eastAsia="Arial" w:cs="Arial"/>
        </w:rPr>
      </w:pPr>
    </w:p>
    <w:p w:rsidR="00370CF5" w:rsidP="62E3AF49" w:rsidRDefault="00370CF5" w14:paraId="56321F84" w14:textId="77777777">
      <w:pPr>
        <w:jc w:val="left"/>
        <w:rPr>
          <w:rFonts w:ascii="Arial" w:hAnsi="Arial" w:eastAsia="Arial" w:cs="Arial"/>
        </w:rPr>
      </w:pPr>
    </w:p>
    <w:p w:rsidR="00370CF5" w:rsidRDefault="00370CF5" w14:paraId="5BEFEFBB" w14:textId="77777777">
      <w:pPr>
        <w:rPr>
          <w:rFonts w:ascii="Arial" w:hAnsi="Arial" w:eastAsia="Arial" w:cs="Arial"/>
        </w:rPr>
      </w:pPr>
    </w:p>
    <w:p w:rsidR="00370CF5" w:rsidRDefault="00370CF5" w14:paraId="1ECCBE8A" w14:textId="77777777">
      <w:pPr>
        <w:rPr>
          <w:rFonts w:ascii="Arial" w:hAnsi="Arial" w:eastAsia="Arial" w:cs="Arial"/>
        </w:rPr>
      </w:pPr>
    </w:p>
    <w:p w:rsidR="00370CF5" w:rsidRDefault="00370CF5" w14:paraId="2FB6734C" w14:textId="77777777">
      <w:pPr>
        <w:rPr>
          <w:rFonts w:ascii="Arial" w:hAnsi="Arial" w:eastAsia="Arial" w:cs="Arial"/>
        </w:rPr>
      </w:pPr>
    </w:p>
    <w:p w:rsidR="00370CF5" w:rsidRDefault="00370CF5" w14:paraId="0572092C" w14:textId="77777777">
      <w:pPr>
        <w:rPr>
          <w:rFonts w:ascii="Arial" w:hAnsi="Arial" w:eastAsia="Arial" w:cs="Arial"/>
        </w:rPr>
      </w:pPr>
    </w:p>
    <w:p w:rsidR="00370CF5" w:rsidRDefault="00370CF5" w14:paraId="02D6994E" w14:textId="77777777">
      <w:pPr>
        <w:rPr>
          <w:rFonts w:ascii="Arial" w:hAnsi="Arial" w:eastAsia="Arial" w:cs="Arial"/>
        </w:rPr>
      </w:pPr>
    </w:p>
    <w:p w:rsidR="00370CF5" w:rsidRDefault="00370CF5" w14:paraId="7DC40146" w14:textId="77777777">
      <w:pPr>
        <w:rPr>
          <w:rFonts w:ascii="Arial" w:hAnsi="Arial" w:eastAsia="Arial" w:cs="Arial"/>
        </w:rPr>
      </w:pPr>
    </w:p>
    <w:p w:rsidR="00370CF5" w:rsidRDefault="00370CF5" w14:paraId="6371E69F" w14:textId="77777777">
      <w:pPr>
        <w:rPr>
          <w:rFonts w:ascii="Arial" w:hAnsi="Arial" w:eastAsia="Arial" w:cs="Arial"/>
        </w:rPr>
      </w:pPr>
    </w:p>
    <w:p w:rsidRPr="00D95118" w:rsidR="00370CF5" w:rsidRDefault="003E5109" w14:paraId="272DF8A3" w14:textId="4A87BA87">
      <w:pPr>
        <w:rPr>
          <w:rFonts w:ascii="Arial" w:hAnsi="Arial" w:eastAsia="Arial" w:cs="Arial"/>
        </w:rPr>
      </w:pPr>
      <w:r>
        <w:br w:type="page"/>
      </w:r>
      <w:bookmarkStart w:name="_mt5kdpgf7jxr" w:colFirst="0" w:colLast="0" w:id="0"/>
      <w:bookmarkStart w:name="_5khy937o5ite" w:colFirst="0" w:colLast="0" w:id="1"/>
      <w:bookmarkEnd w:id="0"/>
      <w:bookmarkEnd w:id="1"/>
    </w:p>
    <w:p w:rsidR="00370CF5" w:rsidRDefault="003E5109" w14:paraId="59B57BCD" w14:textId="77777777">
      <w:pPr>
        <w:pStyle w:val="Subtitle"/>
        <w:jc w:val="center"/>
      </w:pPr>
      <w:bookmarkStart w:name="_97x3tjxfk13c" w:colFirst="0" w:colLast="0" w:id="2"/>
      <w:bookmarkStart w:name="_owod3kycn0if" w:colFirst="0" w:colLast="0" w:id="3"/>
      <w:bookmarkEnd w:id="2"/>
      <w:bookmarkEnd w:id="3"/>
      <w:r>
        <w:lastRenderedPageBreak/>
        <w:t>Termin 3</w:t>
      </w:r>
    </w:p>
    <w:p w:rsidR="00370CF5" w:rsidRDefault="00370CF5" w14:paraId="225B43C9" w14:textId="77777777">
      <w:pPr>
        <w:pBdr>
          <w:top w:val="nil"/>
          <w:left w:val="nil"/>
          <w:bottom w:val="nil"/>
          <w:right w:val="nil"/>
          <w:between w:val="nil"/>
        </w:pBdr>
        <w:spacing w:after="200" w:line="276" w:lineRule="auto"/>
        <w:rPr>
          <w:rFonts w:ascii="Arial" w:hAnsi="Arial" w:eastAsia="Arial" w:cs="Arial"/>
        </w:rPr>
      </w:pPr>
    </w:p>
    <w:p w:rsidR="00370CF5" w:rsidRDefault="003E5109" w14:paraId="22444778" w14:textId="77777777">
      <w:pPr>
        <w:pStyle w:val="Heading2"/>
        <w:spacing w:after="200" w:line="276" w:lineRule="auto"/>
      </w:pPr>
      <w:bookmarkStart w:name="_ousq5ui6ckv" w:colFirst="0" w:colLast="0" w:id="4"/>
      <w:bookmarkEnd w:id="4"/>
      <w:r>
        <w:t>Case клаузула</w:t>
      </w:r>
    </w:p>
    <w:p w:rsidR="00370CF5" w:rsidRDefault="0CAEBB5D" w14:paraId="30768B14" w14:textId="6BCA6C9A">
      <w:pPr>
        <w:pBdr>
          <w:top w:val="nil"/>
          <w:left w:val="nil"/>
          <w:bottom w:val="nil"/>
          <w:right w:val="nil"/>
          <w:between w:val="nil"/>
        </w:pBdr>
        <w:spacing w:after="200" w:line="276" w:lineRule="auto"/>
        <w:rPr>
          <w:rFonts w:ascii="Arial" w:hAnsi="Arial" w:eastAsia="Arial" w:cs="Arial"/>
        </w:rPr>
      </w:pPr>
      <w:r w:rsidRPr="0CAEBB5D">
        <w:rPr>
          <w:rFonts w:ascii="Arial" w:hAnsi="Arial" w:eastAsia="Arial" w:cs="Arial"/>
        </w:rPr>
        <w:t xml:space="preserve">У прошлом термину смо рекли да постоје 3 секвенцијалне наредбе које служе за управљање тока програма. IF клаузула је обрађена у претходном термину. Наредна клаузула коју ћемо обратити је </w:t>
      </w:r>
      <w:r w:rsidRPr="0CAEBB5D">
        <w:rPr>
          <w:rFonts w:ascii="Courier New" w:hAnsi="Courier New" w:eastAsia="Courier New" w:cs="Courier New"/>
          <w:b/>
          <w:bCs/>
          <w:color w:val="0000FF"/>
          <w:sz w:val="20"/>
          <w:szCs w:val="20"/>
        </w:rPr>
        <w:t>case</w:t>
      </w:r>
      <w:r w:rsidRPr="0CAEBB5D">
        <w:rPr>
          <w:rFonts w:ascii="Arial" w:hAnsi="Arial" w:eastAsia="Arial" w:cs="Arial"/>
        </w:rPr>
        <w:t xml:space="preserve"> клаузула.</w:t>
      </w:r>
    </w:p>
    <w:p w:rsidR="00370CF5" w:rsidRDefault="0CAEBB5D" w14:paraId="4EC258DA" w14:textId="54816446">
      <w:pPr>
        <w:pBdr>
          <w:top w:val="nil"/>
          <w:left w:val="nil"/>
          <w:bottom w:val="nil"/>
          <w:right w:val="nil"/>
          <w:between w:val="nil"/>
        </w:pBdr>
        <w:spacing w:after="200" w:line="276" w:lineRule="auto"/>
        <w:rPr>
          <w:rFonts w:ascii="Arial" w:hAnsi="Arial" w:eastAsia="Arial" w:cs="Arial"/>
        </w:rPr>
      </w:pPr>
      <w:r w:rsidRPr="0CAEBB5D">
        <w:rPr>
          <w:rFonts w:ascii="Courier New" w:hAnsi="Courier New" w:eastAsia="Courier New" w:cs="Courier New"/>
          <w:b/>
          <w:bCs/>
          <w:color w:val="0000FF"/>
          <w:sz w:val="20"/>
          <w:szCs w:val="20"/>
        </w:rPr>
        <w:t>Case</w:t>
      </w:r>
      <w:r w:rsidRPr="0CAEBB5D">
        <w:rPr>
          <w:rFonts w:ascii="Arial" w:hAnsi="Arial" w:eastAsia="Arial" w:cs="Arial"/>
        </w:rPr>
        <w:t xml:space="preserve"> клаузулом се бира секвенца које ће се извршити зависно од вредности израза:</w:t>
      </w:r>
    </w:p>
    <w:tbl>
      <w:tblPr>
        <w:tblStyle w:val="af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7AE5096E" w14:paraId="14E219E8" w14:textId="77777777">
        <w:tc>
          <w:tcPr>
            <w:tcW w:w="9360" w:type="dxa"/>
            <w:shd w:val="clear" w:color="auto" w:fill="auto"/>
            <w:tcMar>
              <w:top w:w="100" w:type="dxa"/>
              <w:left w:w="100" w:type="dxa"/>
              <w:bottom w:w="100" w:type="dxa"/>
              <w:right w:w="100" w:type="dxa"/>
            </w:tcMar>
          </w:tcPr>
          <w:p w:rsidR="00370CF5" w:rsidRDefault="003E5109" w14:paraId="10D7943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case</w:t>
            </w:r>
            <w:r>
              <w:rPr>
                <w:rFonts w:ascii="Courier New" w:hAnsi="Courier New" w:eastAsia="Courier New" w:cs="Courier New"/>
                <w:sz w:val="20"/>
                <w:szCs w:val="20"/>
              </w:rPr>
              <w:t xml:space="preserve"> izraz </w:t>
            </w:r>
            <w:r>
              <w:rPr>
                <w:rFonts w:ascii="Courier New" w:hAnsi="Courier New" w:eastAsia="Courier New" w:cs="Courier New"/>
                <w:b/>
                <w:color w:val="0000FF"/>
                <w:sz w:val="20"/>
                <w:szCs w:val="20"/>
              </w:rPr>
              <w:t>is</w:t>
            </w:r>
          </w:p>
          <w:p w:rsidR="00370CF5" w:rsidRDefault="003E5109" w14:paraId="395CCBF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vrednost_1 </w:t>
            </w:r>
            <w:r>
              <w:rPr>
                <w:rFonts w:ascii="Courier New" w:hAnsi="Courier New" w:eastAsia="Courier New" w:cs="Courier New"/>
                <w:b/>
                <w:color w:val="000080"/>
                <w:sz w:val="20"/>
                <w:szCs w:val="20"/>
              </w:rPr>
              <w:t xml:space="preserve">=&gt; </w:t>
            </w:r>
            <w:r>
              <w:rPr>
                <w:rFonts w:ascii="Courier New" w:hAnsi="Courier New" w:eastAsia="Courier New" w:cs="Courier New"/>
                <w:color w:val="008000"/>
                <w:sz w:val="20"/>
                <w:szCs w:val="20"/>
              </w:rPr>
              <w:t xml:space="preserve">--vrednost - само статичке вредности (константе) </w:t>
            </w:r>
          </w:p>
          <w:p w:rsidR="00370CF5" w:rsidRDefault="003E5109" w14:paraId="380A2E2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klauzula_1_1</w:t>
            </w:r>
            <w:r>
              <w:rPr>
                <w:rFonts w:ascii="Courier New" w:hAnsi="Courier New" w:eastAsia="Courier New" w:cs="Courier New"/>
                <w:b/>
                <w:color w:val="000080"/>
                <w:sz w:val="20"/>
                <w:szCs w:val="20"/>
              </w:rPr>
              <w:t>;</w:t>
            </w:r>
          </w:p>
          <w:p w:rsidR="00370CF5" w:rsidRDefault="003E5109" w14:paraId="7999836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klauzula_1_2</w:t>
            </w:r>
            <w:r>
              <w:rPr>
                <w:rFonts w:ascii="Courier New" w:hAnsi="Courier New" w:eastAsia="Courier New" w:cs="Courier New"/>
                <w:b/>
                <w:color w:val="000080"/>
                <w:sz w:val="20"/>
                <w:szCs w:val="20"/>
              </w:rPr>
              <w:t>;</w:t>
            </w:r>
          </w:p>
          <w:p w:rsidR="00370CF5" w:rsidRDefault="003E5109" w14:paraId="1153F71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w:t>
            </w:r>
          </w:p>
          <w:p w:rsidR="00370CF5" w:rsidRDefault="003E5109" w14:paraId="5D3A146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vrednost_2 </w:t>
            </w:r>
            <w:r>
              <w:rPr>
                <w:rFonts w:ascii="Courier New" w:hAnsi="Courier New" w:eastAsia="Courier New" w:cs="Courier New"/>
                <w:b/>
                <w:color w:val="000080"/>
                <w:sz w:val="20"/>
                <w:szCs w:val="20"/>
              </w:rPr>
              <w:t xml:space="preserve">=&gt; </w:t>
            </w:r>
            <w:r>
              <w:rPr>
                <w:rFonts w:ascii="Courier New" w:hAnsi="Courier New" w:eastAsia="Courier New" w:cs="Courier New"/>
                <w:color w:val="008000"/>
                <w:sz w:val="20"/>
                <w:szCs w:val="20"/>
              </w:rPr>
              <w:t>-- више вредности се повезује са |</w:t>
            </w:r>
          </w:p>
          <w:p w:rsidR="00370CF5" w:rsidRDefault="003E5109" w14:paraId="182E7D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klauzula_2_1</w:t>
            </w:r>
            <w:r>
              <w:rPr>
                <w:rFonts w:ascii="Courier New" w:hAnsi="Courier New" w:eastAsia="Courier New" w:cs="Courier New"/>
                <w:b/>
                <w:color w:val="000080"/>
                <w:sz w:val="20"/>
                <w:szCs w:val="20"/>
              </w:rPr>
              <w:t>;</w:t>
            </w:r>
          </w:p>
          <w:p w:rsidR="00370CF5" w:rsidRDefault="003E5109" w14:paraId="4A9EEF6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klauzula_2_2</w:t>
            </w:r>
            <w:r>
              <w:rPr>
                <w:rFonts w:ascii="Courier New" w:hAnsi="Courier New" w:eastAsia="Courier New" w:cs="Courier New"/>
                <w:b/>
                <w:color w:val="000080"/>
                <w:sz w:val="20"/>
                <w:szCs w:val="20"/>
              </w:rPr>
              <w:t>;</w:t>
            </w:r>
          </w:p>
          <w:p w:rsidR="00370CF5" w:rsidRDefault="003E5109" w14:paraId="4E525E9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w:t>
            </w:r>
          </w:p>
          <w:p w:rsidR="00370CF5" w:rsidRDefault="003E5109" w14:paraId="490488F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others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p>
          <w:p w:rsidR="00370CF5" w:rsidRDefault="003E5109" w14:paraId="4E078D6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klauzula_o_1</w:t>
            </w:r>
            <w:r>
              <w:rPr>
                <w:rFonts w:ascii="Courier New" w:hAnsi="Courier New" w:eastAsia="Courier New" w:cs="Courier New"/>
                <w:b/>
                <w:color w:val="000080"/>
                <w:sz w:val="20"/>
                <w:szCs w:val="20"/>
              </w:rPr>
              <w:t>;</w:t>
            </w:r>
          </w:p>
          <w:p w:rsidR="00370CF5" w:rsidRDefault="003E5109" w14:paraId="12C967B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w:t>
            </w:r>
          </w:p>
          <w:p w:rsidR="00370CF5" w:rsidP="7AE5096E" w:rsidRDefault="003E5109" w14:paraId="539BA3A7" w14:textId="0329C24A">
            <w:pPr>
              <w:widowControl w:val="0"/>
              <w:shd w:val="clear" w:color="auto" w:fill="FFFFFF" w:themeFill="background1"/>
              <w:rPr>
                <w:rFonts w:ascii="Arial" w:hAnsi="Arial" w:eastAsia="Arial" w:cs="Arial"/>
              </w:rPr>
            </w:pPr>
            <w:r w:rsidRPr="7AE5096E" w:rsidR="003E5109">
              <w:rPr>
                <w:rFonts w:ascii="Courier New" w:hAnsi="Courier New" w:eastAsia="Courier New" w:cs="Courier New"/>
                <w:color w:val="FF8000"/>
                <w:sz w:val="20"/>
                <w:szCs w:val="20"/>
              </w:rPr>
              <w:t>13</w:t>
            </w:r>
            <w:r w:rsidRPr="7AE5096E" w:rsidR="003E5109">
              <w:rPr>
                <w:rFonts w:ascii="Courier New" w:hAnsi="Courier New" w:eastAsia="Courier New" w:cs="Courier New"/>
                <w:sz w:val="20"/>
                <w:szCs w:val="20"/>
              </w:rPr>
              <w:t xml:space="preserve">  </w:t>
            </w:r>
            <w:r w:rsidRPr="7AE5096E" w:rsidR="003E5109">
              <w:rPr>
                <w:rFonts w:ascii="Courier New" w:hAnsi="Courier New" w:eastAsia="Courier New" w:cs="Courier New"/>
                <w:b w:val="1"/>
                <w:bCs w:val="1"/>
                <w:color w:val="0000FF"/>
                <w:sz w:val="20"/>
                <w:szCs w:val="20"/>
              </w:rPr>
              <w:t>end</w:t>
            </w:r>
            <w:r w:rsidRPr="7AE5096E" w:rsidR="003E5109">
              <w:rPr>
                <w:rFonts w:ascii="Courier New" w:hAnsi="Courier New" w:eastAsia="Courier New" w:cs="Courier New"/>
                <w:sz w:val="20"/>
                <w:szCs w:val="20"/>
              </w:rPr>
              <w:t xml:space="preserve"> </w:t>
            </w:r>
            <w:r w:rsidRPr="7AE5096E" w:rsidR="003E5109">
              <w:rPr>
                <w:rFonts w:ascii="Courier New" w:hAnsi="Courier New" w:eastAsia="Courier New" w:cs="Courier New"/>
                <w:b w:val="1"/>
                <w:bCs w:val="1"/>
                <w:color w:val="0000FF"/>
                <w:sz w:val="20"/>
                <w:szCs w:val="20"/>
              </w:rPr>
              <w:t>case</w:t>
            </w:r>
            <w:r w:rsidRPr="7AE5096E" w:rsidR="7F6D74BA">
              <w:rPr>
                <w:rFonts w:ascii="Courier New" w:hAnsi="Courier New" w:eastAsia="Courier New" w:cs="Courier New"/>
                <w:b w:val="1"/>
                <w:bCs w:val="1"/>
                <w:color w:val="0000FF"/>
                <w:sz w:val="20"/>
                <w:szCs w:val="20"/>
              </w:rPr>
              <w:t>;</w:t>
            </w:r>
          </w:p>
        </w:tc>
      </w:tr>
    </w:tbl>
    <w:p w:rsidR="00370CF5" w:rsidRDefault="00370CF5" w14:paraId="4108A3C3" w14:textId="77777777">
      <w:pPr>
        <w:rPr>
          <w:rFonts w:ascii="Arial" w:hAnsi="Arial" w:eastAsia="Arial" w:cs="Arial"/>
          <w:color w:val="FF0000"/>
        </w:rPr>
      </w:pPr>
    </w:p>
    <w:p w:rsidR="00370CF5" w:rsidRDefault="00370CF5" w14:paraId="037F3873" w14:textId="77777777">
      <w:pPr>
        <w:rPr>
          <w:rFonts w:ascii="Arial" w:hAnsi="Arial" w:eastAsia="Arial" w:cs="Arial"/>
          <w:b/>
          <w:color w:val="000080"/>
          <w:sz w:val="20"/>
          <w:szCs w:val="20"/>
        </w:rPr>
      </w:pPr>
    </w:p>
    <w:p w:rsidR="00370CF5" w:rsidRDefault="00370CF5" w14:paraId="42A547A1" w14:textId="77777777">
      <w:pPr>
        <w:rPr>
          <w:rFonts w:ascii="Arial" w:hAnsi="Arial" w:eastAsia="Arial" w:cs="Arial"/>
          <w:sz w:val="20"/>
          <w:szCs w:val="20"/>
        </w:rPr>
      </w:pPr>
    </w:p>
    <w:tbl>
      <w:tblPr>
        <w:tblStyle w:val="af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62E3AF49" w14:paraId="49DFF6B6" w14:textId="77777777">
        <w:tc>
          <w:tcPr>
            <w:tcW w:w="9360" w:type="dxa"/>
            <w:shd w:val="clear" w:color="auto" w:fill="auto"/>
            <w:tcMar>
              <w:top w:w="100" w:type="dxa"/>
              <w:left w:w="100" w:type="dxa"/>
              <w:bottom w:w="100" w:type="dxa"/>
              <w:right w:w="100" w:type="dxa"/>
            </w:tcMar>
          </w:tcPr>
          <w:p w:rsidR="00370CF5" w:rsidRDefault="0CAEBB5D" w14:paraId="59B9B9A3" w14:textId="2FD3B9A9">
            <w:pPr>
              <w:rPr>
                <w:rFonts w:ascii="Arial" w:hAnsi="Arial" w:eastAsia="Arial" w:cs="Arial"/>
              </w:rPr>
            </w:pPr>
            <w:r w:rsidRPr="0CAEBB5D">
              <w:rPr>
                <w:rFonts w:ascii="Arial" w:hAnsi="Arial" w:eastAsia="Arial" w:cs="Arial"/>
                <w:b/>
                <w:bCs/>
                <w:u w:val="single"/>
              </w:rPr>
              <w:t>Z</w:t>
            </w:r>
            <w:r w:rsidRPr="0CAEBB5D">
              <w:rPr>
                <w:rFonts w:ascii="Arial" w:hAnsi="Arial" w:eastAsia="Arial" w:cs="Arial"/>
                <w:u w:val="single"/>
              </w:rPr>
              <w:t xml:space="preserve"> ПРИМЕР, BCD brojač, једноцифрени , броји на сваки други такт </w:t>
            </w:r>
          </w:p>
          <w:p w:rsidR="00370CF5" w:rsidRDefault="0CAEBB5D" w14:paraId="45138D5D" w14:textId="153B2CCA">
            <w:pPr>
              <w:spacing w:after="200" w:line="276" w:lineRule="auto"/>
              <w:ind w:left="720"/>
              <w:rPr>
                <w:rFonts w:ascii="Arial" w:hAnsi="Arial" w:eastAsia="Arial" w:cs="Arial"/>
                <w:color w:val="E36C09"/>
              </w:rPr>
            </w:pPr>
            <w:r w:rsidRPr="0CAEBB5D">
              <w:rPr>
                <w:rFonts w:ascii="Arial" w:hAnsi="Arial" w:eastAsia="Arial" w:cs="Arial"/>
                <w:color w:val="E36C09"/>
              </w:rPr>
              <w:t>Уведено: case; бројачи</w:t>
            </w:r>
          </w:p>
          <w:p w:rsidR="00370CF5" w:rsidRDefault="0CAEBB5D" w14:paraId="1A22F8E3" w14:textId="68F3AEEB">
            <w:pPr>
              <w:jc w:val="both"/>
              <w:rPr>
                <w:rFonts w:ascii="Arial" w:hAnsi="Arial" w:eastAsia="Arial" w:cs="Arial"/>
              </w:rPr>
            </w:pPr>
            <w:r w:rsidRPr="0CAEBB5D">
              <w:rPr>
                <w:rFonts w:ascii="Arial" w:hAnsi="Arial" w:eastAsia="Arial" w:cs="Arial"/>
              </w:rPr>
              <w:t xml:space="preserve">Треба реализовати једноцифрени БЦД кружни бројач који броји унапред, на сваку другу предњу ивицу такта. </w:t>
            </w:r>
          </w:p>
          <w:p w:rsidR="00370CF5" w:rsidRDefault="00370CF5" w14:paraId="4AB2D69C" w14:textId="77777777">
            <w:pPr>
              <w:rPr>
                <w:rFonts w:ascii="Arial" w:hAnsi="Arial" w:eastAsia="Arial" w:cs="Arial"/>
              </w:rPr>
            </w:pPr>
          </w:p>
        </w:tc>
      </w:tr>
      <w:tr w:rsidR="00370CF5" w:rsidTr="62E3AF49" w14:paraId="46C9F5C1" w14:textId="77777777">
        <w:tc>
          <w:tcPr>
            <w:tcW w:w="9360" w:type="dxa"/>
            <w:shd w:val="clear" w:color="auto" w:fill="auto"/>
            <w:tcMar>
              <w:top w:w="100" w:type="dxa"/>
              <w:left w:w="100" w:type="dxa"/>
              <w:bottom w:w="100" w:type="dxa"/>
              <w:right w:w="100" w:type="dxa"/>
            </w:tcMar>
          </w:tcPr>
          <w:p w:rsidR="00370CF5" w:rsidRDefault="003E5109" w14:paraId="30088E5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counter_ent </w:t>
            </w:r>
            <w:r>
              <w:rPr>
                <w:rFonts w:ascii="Courier New" w:hAnsi="Courier New" w:eastAsia="Courier New" w:cs="Courier New"/>
                <w:b/>
                <w:color w:val="0000FF"/>
                <w:sz w:val="20"/>
                <w:szCs w:val="20"/>
              </w:rPr>
              <w:t>IS</w:t>
            </w:r>
          </w:p>
          <w:p w:rsidR="00370CF5" w:rsidRDefault="003E5109" w14:paraId="534A755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370CF5" w:rsidRDefault="003E5109" w14:paraId="6A84E94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370CF5" w:rsidRDefault="003E5109" w14:paraId="07F6B5C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q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370CF5" w:rsidRDefault="003E5109" w14:paraId="1EA8F48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370CF5" w:rsidRDefault="003E5109" w14:paraId="52B9B95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counter_ent</w:t>
            </w:r>
            <w:r>
              <w:rPr>
                <w:rFonts w:ascii="Courier New" w:hAnsi="Courier New" w:eastAsia="Courier New" w:cs="Courier New"/>
                <w:b/>
                <w:color w:val="000080"/>
                <w:sz w:val="20"/>
                <w:szCs w:val="20"/>
              </w:rPr>
              <w:t>;</w:t>
            </w:r>
          </w:p>
          <w:p w:rsidR="00370CF5" w:rsidRDefault="003E5109" w14:paraId="3A07C70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576A0BA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counter_arch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counter_ent </w:t>
            </w:r>
            <w:r>
              <w:rPr>
                <w:rFonts w:ascii="Courier New" w:hAnsi="Courier New" w:eastAsia="Courier New" w:cs="Courier New"/>
                <w:b/>
                <w:color w:val="0000FF"/>
                <w:sz w:val="20"/>
                <w:szCs w:val="20"/>
              </w:rPr>
              <w:t>IS</w:t>
            </w:r>
          </w:p>
          <w:p w:rsidR="00370CF5" w:rsidRDefault="003E5109" w14:paraId="1A4E493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485C396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clr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p>
          <w:p w:rsidR="00370CF5" w:rsidRDefault="003E5109" w14:paraId="1513A7A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2E14373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cq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da broji svaki drugi takt</w:t>
            </w:r>
          </w:p>
          <w:p w:rsidR="00370CF5" w:rsidRDefault="003E5109" w14:paraId="5898237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5F961D5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clr</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370CF5" w:rsidRDefault="003E5109" w14:paraId="1CF095E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"0000"</w:t>
            </w:r>
            <w:r>
              <w:rPr>
                <w:rFonts w:ascii="Courier New" w:hAnsi="Courier New" w:eastAsia="Courier New" w:cs="Courier New"/>
                <w:b/>
                <w:color w:val="000080"/>
                <w:sz w:val="20"/>
                <w:szCs w:val="20"/>
              </w:rPr>
              <w:t>;</w:t>
            </w:r>
          </w:p>
          <w:p w:rsidR="00370CF5" w:rsidRDefault="003E5109" w14:paraId="54B2BB9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cq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67D299E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17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370CF5" w:rsidRDefault="003E5109" w14:paraId="1567A9F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cq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not</w:t>
            </w:r>
            <w:r>
              <w:rPr>
                <w:rFonts w:ascii="Courier New" w:hAnsi="Courier New" w:eastAsia="Courier New" w:cs="Courier New"/>
                <w:sz w:val="20"/>
                <w:szCs w:val="20"/>
              </w:rPr>
              <w:t xml:space="preserve"> cq</w:t>
            </w:r>
            <w:r>
              <w:rPr>
                <w:rFonts w:ascii="Courier New" w:hAnsi="Courier New" w:eastAsia="Courier New" w:cs="Courier New"/>
                <w:b/>
                <w:color w:val="000080"/>
                <w:sz w:val="20"/>
                <w:szCs w:val="20"/>
              </w:rPr>
              <w:t>;</w:t>
            </w:r>
          </w:p>
          <w:p w:rsidR="00370CF5" w:rsidRDefault="003E5109" w14:paraId="44EFF0D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cq</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370CF5" w:rsidRDefault="003E5109" w14:paraId="43F699C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CASE</w:t>
            </w:r>
            <w:r>
              <w:rPr>
                <w:rFonts w:ascii="Courier New" w:hAnsi="Courier New" w:eastAsia="Courier New" w:cs="Courier New"/>
                <w:sz w:val="20"/>
                <w:szCs w:val="20"/>
              </w:rPr>
              <w:t xml:space="preserve"> q_int </w:t>
            </w:r>
            <w:r>
              <w:rPr>
                <w:rFonts w:ascii="Courier New" w:hAnsi="Courier New" w:eastAsia="Courier New" w:cs="Courier New"/>
                <w:b/>
                <w:color w:val="0000FF"/>
                <w:sz w:val="20"/>
                <w:szCs w:val="20"/>
              </w:rPr>
              <w:t>IS</w:t>
            </w:r>
          </w:p>
          <w:p w:rsidR="00370CF5" w:rsidRDefault="003E5109" w14:paraId="667754C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"0001"</w:t>
            </w:r>
            <w:r>
              <w:rPr>
                <w:rFonts w:ascii="Courier New" w:hAnsi="Courier New" w:eastAsia="Courier New" w:cs="Courier New"/>
                <w:b/>
                <w:color w:val="000080"/>
                <w:sz w:val="20"/>
                <w:szCs w:val="20"/>
              </w:rPr>
              <w:t>;</w:t>
            </w:r>
          </w:p>
          <w:p w:rsidR="00370CF5" w:rsidRDefault="003E5109" w14:paraId="0AFCCB3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"0010"</w:t>
            </w:r>
            <w:r>
              <w:rPr>
                <w:rFonts w:ascii="Courier New" w:hAnsi="Courier New" w:eastAsia="Courier New" w:cs="Courier New"/>
                <w:b/>
                <w:color w:val="000080"/>
                <w:sz w:val="20"/>
                <w:szCs w:val="20"/>
              </w:rPr>
              <w:t>;</w:t>
            </w:r>
          </w:p>
          <w:p w:rsidR="00370CF5" w:rsidRDefault="003E5109" w14:paraId="1F0D8E5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"0010"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"0011"</w:t>
            </w:r>
            <w:r>
              <w:rPr>
                <w:rFonts w:ascii="Courier New" w:hAnsi="Courier New" w:eastAsia="Courier New" w:cs="Courier New"/>
                <w:b/>
                <w:color w:val="000080"/>
                <w:sz w:val="20"/>
                <w:szCs w:val="20"/>
              </w:rPr>
              <w:t>;</w:t>
            </w:r>
          </w:p>
          <w:p w:rsidR="00370CF5" w:rsidRDefault="003E5109" w14:paraId="6619AB3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"0011"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"0100"</w:t>
            </w:r>
            <w:r>
              <w:rPr>
                <w:rFonts w:ascii="Courier New" w:hAnsi="Courier New" w:eastAsia="Courier New" w:cs="Courier New"/>
                <w:b/>
                <w:color w:val="000080"/>
                <w:sz w:val="20"/>
                <w:szCs w:val="20"/>
              </w:rPr>
              <w:t>;</w:t>
            </w:r>
          </w:p>
          <w:p w:rsidR="00370CF5" w:rsidRDefault="003E5109" w14:paraId="01CB3FF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"0100"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"0101"</w:t>
            </w:r>
            <w:r>
              <w:rPr>
                <w:rFonts w:ascii="Courier New" w:hAnsi="Courier New" w:eastAsia="Courier New" w:cs="Courier New"/>
                <w:b/>
                <w:color w:val="000080"/>
                <w:sz w:val="20"/>
                <w:szCs w:val="20"/>
              </w:rPr>
              <w:t>;</w:t>
            </w:r>
          </w:p>
          <w:p w:rsidR="00370CF5" w:rsidRDefault="003E5109" w14:paraId="6D62BE4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"0101"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"0110"</w:t>
            </w:r>
            <w:r>
              <w:rPr>
                <w:rFonts w:ascii="Courier New" w:hAnsi="Courier New" w:eastAsia="Courier New" w:cs="Courier New"/>
                <w:b/>
                <w:color w:val="000080"/>
                <w:sz w:val="20"/>
                <w:szCs w:val="20"/>
              </w:rPr>
              <w:t>;</w:t>
            </w:r>
          </w:p>
          <w:p w:rsidR="00370CF5" w:rsidRDefault="003E5109" w14:paraId="002A7CD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"0110"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"0111"</w:t>
            </w:r>
            <w:r>
              <w:rPr>
                <w:rFonts w:ascii="Courier New" w:hAnsi="Courier New" w:eastAsia="Courier New" w:cs="Courier New"/>
                <w:b/>
                <w:color w:val="000080"/>
                <w:sz w:val="20"/>
                <w:szCs w:val="20"/>
              </w:rPr>
              <w:t>;</w:t>
            </w:r>
          </w:p>
          <w:p w:rsidR="00370CF5" w:rsidRDefault="003E5109" w14:paraId="7903325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"0111"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"1000"</w:t>
            </w:r>
            <w:r>
              <w:rPr>
                <w:rFonts w:ascii="Courier New" w:hAnsi="Courier New" w:eastAsia="Courier New" w:cs="Courier New"/>
                <w:b/>
                <w:color w:val="000080"/>
                <w:sz w:val="20"/>
                <w:szCs w:val="20"/>
              </w:rPr>
              <w:t>;</w:t>
            </w:r>
          </w:p>
          <w:p w:rsidR="00370CF5" w:rsidRDefault="003E5109" w14:paraId="0AB0353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"1000"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"1001"</w:t>
            </w:r>
            <w:r>
              <w:rPr>
                <w:rFonts w:ascii="Courier New" w:hAnsi="Courier New" w:eastAsia="Courier New" w:cs="Courier New"/>
                <w:b/>
                <w:color w:val="000080"/>
                <w:sz w:val="20"/>
                <w:szCs w:val="20"/>
              </w:rPr>
              <w:t>;</w:t>
            </w:r>
          </w:p>
          <w:p w:rsidR="00370CF5" w:rsidRDefault="003E5109" w14:paraId="24F5500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OTHERS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q_int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"0000"</w:t>
            </w:r>
            <w:r>
              <w:rPr>
                <w:rFonts w:ascii="Courier New" w:hAnsi="Courier New" w:eastAsia="Courier New" w:cs="Courier New"/>
                <w:b/>
                <w:color w:val="000080"/>
                <w:sz w:val="20"/>
                <w:szCs w:val="20"/>
              </w:rPr>
              <w:t>;</w:t>
            </w:r>
          </w:p>
          <w:p w:rsidR="00370CF5" w:rsidRDefault="003E5109" w14:paraId="720BCAF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CASE</w:t>
            </w:r>
            <w:r>
              <w:rPr>
                <w:rFonts w:ascii="Courier New" w:hAnsi="Courier New" w:eastAsia="Courier New" w:cs="Courier New"/>
                <w:b/>
                <w:color w:val="000080"/>
                <w:sz w:val="20"/>
                <w:szCs w:val="20"/>
              </w:rPr>
              <w:t>;</w:t>
            </w:r>
          </w:p>
          <w:p w:rsidR="00370CF5" w:rsidRDefault="003E5109" w14:paraId="49778A2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370CF5" w:rsidRDefault="003E5109" w14:paraId="09FBDB3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370CF5" w:rsidRDefault="003E5109" w14:paraId="1E1515F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34</w:t>
            </w:r>
            <w:r>
              <w:rPr>
                <w:rFonts w:ascii="Courier New" w:hAnsi="Courier New" w:eastAsia="Courier New" w:cs="Courier New"/>
                <w:sz w:val="20"/>
                <w:szCs w:val="20"/>
              </w:rPr>
              <w:t xml:space="preserve">      q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q_int</w:t>
            </w:r>
            <w:r>
              <w:rPr>
                <w:rFonts w:ascii="Courier New" w:hAnsi="Courier New" w:eastAsia="Courier New" w:cs="Courier New"/>
                <w:b/>
                <w:color w:val="000080"/>
                <w:sz w:val="20"/>
                <w:szCs w:val="20"/>
              </w:rPr>
              <w:t>;</w:t>
            </w:r>
          </w:p>
          <w:p w:rsidR="00370CF5" w:rsidRDefault="003E5109" w14:paraId="29F931F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370CF5" w:rsidRDefault="003E5109" w14:paraId="57FE031B" w14:textId="77777777">
            <w:pPr>
              <w:widowControl w:val="0"/>
              <w:shd w:val="clear" w:color="auto" w:fill="FFFFFF"/>
              <w:rPr>
                <w:rFonts w:ascii="Arial" w:hAnsi="Arial" w:eastAsia="Arial" w:cs="Arial"/>
                <w:sz w:val="20"/>
                <w:szCs w:val="20"/>
              </w:rPr>
            </w:pPr>
            <w:r>
              <w:rPr>
                <w:rFonts w:ascii="Courier New" w:hAnsi="Courier New" w:eastAsia="Courier New" w:cs="Courier New"/>
                <w:color w:val="FF8000"/>
                <w:sz w:val="20"/>
                <w:szCs w:val="20"/>
              </w:rPr>
              <w:t>36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counter_arch</w:t>
            </w:r>
            <w:r>
              <w:rPr>
                <w:rFonts w:ascii="Courier New" w:hAnsi="Courier New" w:eastAsia="Courier New" w:cs="Courier New"/>
                <w:b/>
                <w:color w:val="000080"/>
                <w:sz w:val="20"/>
                <w:szCs w:val="20"/>
              </w:rPr>
              <w:t>;</w:t>
            </w:r>
          </w:p>
        </w:tc>
      </w:tr>
      <w:tr w:rsidR="00370CF5" w:rsidTr="62E3AF49" w14:paraId="38270C50" w14:textId="77777777">
        <w:tc>
          <w:tcPr>
            <w:tcW w:w="9360" w:type="dxa"/>
            <w:shd w:val="clear" w:color="auto" w:fill="auto"/>
            <w:tcMar>
              <w:top w:w="100" w:type="dxa"/>
              <w:left w:w="100" w:type="dxa"/>
              <w:bottom w:w="100" w:type="dxa"/>
              <w:right w:w="100" w:type="dxa"/>
            </w:tcMar>
          </w:tcPr>
          <w:p w:rsidR="00370CF5" w:rsidRDefault="2FA493ED" w14:paraId="4CE5C9E0" w14:textId="1C297957">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lastRenderedPageBreak/>
              <w:t>Кружни бројачи броје ”у круг” - након последње вредности поново пролази кроз прву вредност. У овом случају једноцифрени БЦД бројач броји од 0 до 9 (и у круг). Бројачи се увек пројектују са неком врстом ресетовања. У овом примеру, бројач има цлр порт који доводи бројач у почетно стање (у овом примеру почетно стање је изабрано да буде 0)</w:t>
            </w:r>
          </w:p>
          <w:p w:rsidR="00370CF5" w:rsidRDefault="00370CF5" w14:paraId="267E6B45" w14:textId="77777777">
            <w:pPr>
              <w:widowControl w:val="0"/>
              <w:pBdr>
                <w:top w:val="nil"/>
                <w:left w:val="nil"/>
                <w:bottom w:val="nil"/>
                <w:right w:val="nil"/>
                <w:between w:val="nil"/>
              </w:pBdr>
              <w:rPr>
                <w:rFonts w:ascii="Arial" w:hAnsi="Arial" w:eastAsia="Arial" w:cs="Arial"/>
                <w:sz w:val="20"/>
                <w:szCs w:val="20"/>
              </w:rPr>
            </w:pPr>
          </w:p>
          <w:p w:rsidR="00370CF5" w:rsidP="2FA493ED" w:rsidRDefault="2FA493ED" w14:paraId="4931C66C" w14:textId="01BD89C6">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За размишљање: </w:t>
            </w:r>
          </w:p>
          <w:p w:rsidR="00370CF5" w:rsidP="3F254DF6" w:rsidRDefault="2FA493ED" w14:paraId="2CF02DB2" w14:textId="6575C2AA">
            <w:pPr>
              <w:widowControl w:val="0"/>
              <w:pBdr>
                <w:top w:val="nil"/>
                <w:left w:val="nil"/>
                <w:bottom w:val="nil"/>
                <w:right w:val="nil"/>
                <w:between w:val="nil"/>
              </w:pBdr>
              <w:ind w:left="720"/>
              <w:rPr>
                <w:rFonts w:ascii="Arial" w:hAnsi="Arial" w:eastAsia="Arial" w:cs="Arial"/>
                <w:color w:val="FF0000"/>
                <w:sz w:val="20"/>
                <w:szCs w:val="20"/>
              </w:rPr>
            </w:pPr>
            <w:r w:rsidRPr="3F254DF6">
              <w:rPr>
                <w:rFonts w:ascii="Arial" w:hAnsi="Arial" w:eastAsia="Arial" w:cs="Arial"/>
                <w:sz w:val="20"/>
                <w:szCs w:val="20"/>
              </w:rPr>
              <w:t>Да ли је овде ресет синхрони или асинхрони?</w:t>
            </w:r>
            <w:r w:rsidRPr="3F254DF6" w:rsidR="7EEFF6F5">
              <w:rPr>
                <w:rFonts w:ascii="Arial" w:hAnsi="Arial" w:eastAsia="Arial" w:cs="Arial"/>
                <w:sz w:val="20"/>
                <w:szCs w:val="20"/>
              </w:rPr>
              <w:t xml:space="preserve"> </w:t>
            </w:r>
            <w:r w:rsidRPr="3F254DF6" w:rsidR="7EEFF6F5">
              <w:rPr>
                <w:rFonts w:ascii="Arial" w:hAnsi="Arial" w:eastAsia="Arial" w:cs="Arial"/>
                <w:color w:val="FF0000"/>
                <w:sz w:val="20"/>
                <w:szCs w:val="20"/>
              </w:rPr>
              <w:t>Асинхрони, јер цлр не чека клок, нека ме исправи неко ако грешим.</w:t>
            </w:r>
          </w:p>
          <w:p w:rsidR="00370CF5" w:rsidP="0CAEBB5D" w:rsidRDefault="00370CF5" w14:paraId="45D4F646" w14:textId="2B18DD83">
            <w:pPr>
              <w:widowControl w:val="0"/>
              <w:pBdr>
                <w:top w:val="nil"/>
                <w:left w:val="nil"/>
                <w:bottom w:val="nil"/>
                <w:right w:val="nil"/>
                <w:between w:val="nil"/>
              </w:pBdr>
              <w:ind w:left="720"/>
              <w:rPr>
                <w:rFonts w:ascii="Arial" w:hAnsi="Arial" w:eastAsia="Arial" w:cs="Arial"/>
                <w:sz w:val="20"/>
                <w:szCs w:val="20"/>
              </w:rPr>
            </w:pPr>
          </w:p>
          <w:p w:rsidR="00370CF5" w:rsidRDefault="00370CF5" w14:paraId="15F8B74B" w14:textId="4FBBBD59">
            <w:pPr>
              <w:widowControl w:val="0"/>
              <w:pBdr>
                <w:top w:val="nil"/>
                <w:left w:val="nil"/>
                <w:bottom w:val="nil"/>
                <w:right w:val="nil"/>
                <w:between w:val="nil"/>
              </w:pBdr>
              <w:ind w:left="720"/>
              <w:rPr>
                <w:rFonts w:ascii="Arial" w:hAnsi="Arial" w:eastAsia="Arial" w:cs="Arial"/>
                <w:sz w:val="20"/>
                <w:szCs w:val="20"/>
              </w:rPr>
            </w:pPr>
            <w:ins w:author="Ivana Aleksic" w:date="2021-05-18T18:37:18Z" w:id="1425380186">
              <w:r w:rsidRPr="62E3AF49" w:rsidR="3A47EE82">
                <w:rPr>
                  <w:rFonts w:ascii="Arial" w:hAnsi="Arial" w:eastAsia="Arial" w:cs="Arial"/>
                  <w:sz w:val="20"/>
                  <w:szCs w:val="20"/>
                </w:rPr>
                <w:t xml:space="preserve"> </w:t>
              </w:r>
            </w:ins>
          </w:p>
          <w:p w:rsidR="00370CF5" w:rsidRDefault="003E5109" w14:paraId="019C8640" w14:textId="77777777">
            <w:pPr>
              <w:widowControl w:val="0"/>
              <w:pBdr>
                <w:top w:val="nil"/>
                <w:left w:val="nil"/>
                <w:bottom w:val="nil"/>
                <w:right w:val="nil"/>
                <w:between w:val="nil"/>
              </w:pBdr>
              <w:rPr>
                <w:rFonts w:ascii="Arial" w:hAnsi="Arial" w:eastAsia="Arial" w:cs="Arial"/>
                <w:sz w:val="20"/>
                <w:szCs w:val="20"/>
              </w:rPr>
            </w:pPr>
            <w:r>
              <w:rPr>
                <w:rFonts w:ascii="Arial" w:hAnsi="Arial" w:eastAsia="Arial" w:cs="Arial"/>
                <w:sz w:val="20"/>
                <w:szCs w:val="20"/>
              </w:rPr>
              <w:t xml:space="preserve">л. </w:t>
            </w:r>
            <w:r>
              <w:rPr>
                <w:rFonts w:ascii="Courier New" w:hAnsi="Courier New" w:eastAsia="Courier New" w:cs="Courier New"/>
                <w:color w:val="FF8000"/>
                <w:sz w:val="20"/>
                <w:szCs w:val="20"/>
              </w:rPr>
              <w:t>11</w:t>
            </w:r>
            <w:r>
              <w:rPr>
                <w:rFonts w:ascii="Arial" w:hAnsi="Arial" w:eastAsia="Arial" w:cs="Arial"/>
                <w:sz w:val="20"/>
                <w:szCs w:val="20"/>
              </w:rPr>
              <w:t xml:space="preserve">: променљивом </w:t>
            </w:r>
            <w:r>
              <w:rPr>
                <w:rFonts w:ascii="Courier New" w:hAnsi="Courier New" w:eastAsia="Courier New" w:cs="Courier New"/>
                <w:sz w:val="20"/>
                <w:szCs w:val="20"/>
              </w:rPr>
              <w:t xml:space="preserve">q_int </w:t>
            </w:r>
            <w:r>
              <w:rPr>
                <w:rFonts w:ascii="Arial" w:hAnsi="Arial" w:eastAsia="Arial" w:cs="Arial"/>
                <w:sz w:val="20"/>
                <w:szCs w:val="20"/>
              </w:rPr>
              <w:t xml:space="preserve">се моделују меморијски елементи који ће памтити стање бројача. Не сме се иницијализовати променљива на 0, јер у том случају дизајн неће бити синтетизабилан. Једини исправан начин је поставити стање на 0 у телу архитектуре на неки начин (у овом случају сигнал </w:t>
            </w:r>
            <w:r>
              <w:rPr>
                <w:rFonts w:ascii="Courier New" w:hAnsi="Courier New" w:eastAsia="Courier New" w:cs="Courier New"/>
                <w:sz w:val="20"/>
                <w:szCs w:val="20"/>
              </w:rPr>
              <w:t>clr</w:t>
            </w:r>
            <w:r>
              <w:rPr>
                <w:rFonts w:ascii="Arial" w:hAnsi="Arial" w:eastAsia="Arial" w:cs="Arial"/>
                <w:sz w:val="20"/>
                <w:szCs w:val="20"/>
              </w:rPr>
              <w:t xml:space="preserve"> узрокује ресетовање).</w:t>
            </w:r>
          </w:p>
          <w:p w:rsidR="00370CF5" w:rsidRDefault="00370CF5" w14:paraId="6CD6FC18" w14:textId="77777777">
            <w:pPr>
              <w:widowControl w:val="0"/>
              <w:pBdr>
                <w:top w:val="nil"/>
                <w:left w:val="nil"/>
                <w:bottom w:val="nil"/>
                <w:right w:val="nil"/>
                <w:between w:val="nil"/>
              </w:pBdr>
              <w:rPr>
                <w:rFonts w:ascii="Arial" w:hAnsi="Arial" w:eastAsia="Arial" w:cs="Arial"/>
                <w:sz w:val="20"/>
                <w:szCs w:val="20"/>
              </w:rPr>
            </w:pPr>
          </w:p>
          <w:p w:rsidR="00370CF5" w:rsidRDefault="003E5109" w14:paraId="0E92236D" w14:textId="77777777">
            <w:pPr>
              <w:widowControl w:val="0"/>
              <w:pBdr>
                <w:top w:val="nil"/>
                <w:left w:val="nil"/>
                <w:bottom w:val="nil"/>
                <w:right w:val="nil"/>
                <w:between w:val="nil"/>
              </w:pBdr>
              <w:rPr>
                <w:rFonts w:ascii="Arial" w:hAnsi="Arial" w:eastAsia="Arial" w:cs="Arial"/>
                <w:sz w:val="20"/>
                <w:szCs w:val="20"/>
              </w:rPr>
            </w:pPr>
            <w:r>
              <w:rPr>
                <w:rFonts w:ascii="Arial" w:hAnsi="Arial" w:eastAsia="Arial" w:cs="Arial"/>
                <w:sz w:val="20"/>
                <w:szCs w:val="20"/>
              </w:rPr>
              <w:t xml:space="preserve">За размишљање: </w:t>
            </w:r>
          </w:p>
          <w:p w:rsidR="00370CF5" w:rsidRDefault="003E5109" w14:paraId="1765D19C" w14:textId="77777777">
            <w:pPr>
              <w:widowControl w:val="0"/>
              <w:pBdr>
                <w:top w:val="nil"/>
                <w:left w:val="nil"/>
                <w:bottom w:val="nil"/>
                <w:right w:val="nil"/>
                <w:between w:val="nil"/>
              </w:pBdr>
              <w:ind w:left="720"/>
              <w:rPr>
                <w:rFonts w:ascii="Arial" w:hAnsi="Arial" w:eastAsia="Arial" w:cs="Arial"/>
                <w:sz w:val="20"/>
                <w:szCs w:val="20"/>
              </w:rPr>
            </w:pPr>
            <w:r>
              <w:rPr>
                <w:rFonts w:ascii="Arial" w:hAnsi="Arial" w:eastAsia="Arial" w:cs="Arial"/>
                <w:sz w:val="20"/>
                <w:szCs w:val="20"/>
              </w:rPr>
              <w:t xml:space="preserve">Чему служи променљива </w:t>
            </w:r>
            <w:r>
              <w:rPr>
                <w:rFonts w:ascii="Courier New" w:hAnsi="Courier New" w:eastAsia="Courier New" w:cs="Courier New"/>
                <w:sz w:val="20"/>
                <w:szCs w:val="20"/>
              </w:rPr>
              <w:t>cq</w:t>
            </w:r>
            <w:r>
              <w:rPr>
                <w:rFonts w:ascii="Arial" w:hAnsi="Arial" w:eastAsia="Arial" w:cs="Arial"/>
                <w:sz w:val="20"/>
                <w:szCs w:val="20"/>
              </w:rPr>
              <w:t>? Како би се коло понашало када она не би постојала? Установите разлику у симулатору.</w:t>
            </w:r>
          </w:p>
        </w:tc>
      </w:tr>
      <w:tr w:rsidR="00370CF5" w:rsidTr="62E3AF49" w14:paraId="00A3236C" w14:textId="77777777">
        <w:tc>
          <w:tcPr>
            <w:tcW w:w="9360" w:type="dxa"/>
            <w:shd w:val="clear" w:color="auto" w:fill="auto"/>
            <w:tcMar>
              <w:top w:w="100" w:type="dxa"/>
              <w:left w:w="100" w:type="dxa"/>
              <w:bottom w:w="100" w:type="dxa"/>
              <w:right w:w="100" w:type="dxa"/>
            </w:tcMar>
          </w:tcPr>
          <w:p w:rsidR="00370CF5" w:rsidRDefault="00370CF5" w14:paraId="4D102D35" w14:textId="77777777">
            <w:pPr>
              <w:widowControl w:val="0"/>
              <w:pBdr>
                <w:top w:val="nil"/>
                <w:left w:val="nil"/>
                <w:bottom w:val="nil"/>
                <w:right w:val="nil"/>
                <w:between w:val="nil"/>
              </w:pBdr>
              <w:rPr>
                <w:rFonts w:ascii="Arial" w:hAnsi="Arial" w:eastAsia="Arial" w:cs="Arial"/>
                <w:sz w:val="20"/>
                <w:szCs w:val="20"/>
              </w:rPr>
            </w:pPr>
          </w:p>
        </w:tc>
      </w:tr>
    </w:tbl>
    <w:p w:rsidR="00370CF5" w:rsidRDefault="2FA493ED" w14:paraId="0D929F8F" w14:textId="54BBA1D5">
      <w:pPr>
        <w:rPr>
          <w:rFonts w:ascii="Arial" w:hAnsi="Arial" w:eastAsia="Arial" w:cs="Arial"/>
          <w:sz w:val="20"/>
          <w:szCs w:val="20"/>
        </w:rPr>
      </w:pPr>
      <w:r w:rsidRPr="2FA493ED">
        <w:rPr>
          <w:rFonts w:ascii="Arial" w:hAnsi="Arial" w:eastAsia="Arial" w:cs="Arial"/>
          <w:sz w:val="20"/>
          <w:szCs w:val="20"/>
        </w:rPr>
        <w:t>Додатне напомене везане за CASE:</w:t>
      </w:r>
    </w:p>
    <w:p w:rsidR="00370CF5" w:rsidRDefault="2FA493ED" w14:paraId="4CFFE2B4" w14:textId="31C98839">
      <w:pPr>
        <w:numPr>
          <w:ilvl w:val="0"/>
          <w:numId w:val="5"/>
        </w:numPr>
        <w:rPr>
          <w:rFonts w:ascii="Arial" w:hAnsi="Arial" w:eastAsia="Arial" w:cs="Arial"/>
          <w:sz w:val="20"/>
          <w:szCs w:val="20"/>
        </w:rPr>
      </w:pPr>
      <w:r w:rsidRPr="2FA493ED">
        <w:rPr>
          <w:rFonts w:ascii="Arial" w:hAnsi="Arial" w:eastAsia="Arial" w:cs="Arial"/>
          <w:sz w:val="20"/>
          <w:szCs w:val="20"/>
        </w:rPr>
        <w:t>CASE-ом се морају покрити све могуће вредности које израз у CASE клаузули који се испитује може имати. Због тога, CASE се мора завршити са OTHERS ако нису сви изрази покривени. OTHERS увек мора бити последњи, јер CASE није конкурентна наредба него секвенцијална, што значи да се израз секвенцијално извршавају и упоређују.</w:t>
      </w:r>
    </w:p>
    <w:p w:rsidR="00370CF5" w:rsidRDefault="2FA493ED" w14:paraId="0FA8E9C0" w14:textId="79973F1B">
      <w:pPr>
        <w:numPr>
          <w:ilvl w:val="0"/>
          <w:numId w:val="5"/>
        </w:numPr>
        <w:rPr>
          <w:rFonts w:ascii="Arial" w:hAnsi="Arial" w:eastAsia="Arial" w:cs="Arial"/>
          <w:sz w:val="20"/>
          <w:szCs w:val="20"/>
        </w:rPr>
      </w:pPr>
      <w:r w:rsidRPr="2FA493ED">
        <w:rPr>
          <w:rFonts w:ascii="Arial" w:hAnsi="Arial" w:eastAsia="Arial" w:cs="Arial"/>
          <w:sz w:val="20"/>
          <w:szCs w:val="20"/>
        </w:rPr>
        <w:t>Константе у WHEN делу CASE клаузуле могу бити и агрегати</w:t>
      </w:r>
    </w:p>
    <w:p w:rsidR="00370CF5" w:rsidRDefault="003E5109" w14:paraId="5E1C1828" w14:textId="77777777">
      <w:pPr>
        <w:pStyle w:val="Heading2"/>
      </w:pPr>
      <w:bookmarkStart w:name="_7i6c5ep4awla" w:colFirst="0" w:colLast="0" w:id="5"/>
      <w:bookmarkEnd w:id="5"/>
      <w:r>
        <w:t>Loop</w:t>
      </w:r>
    </w:p>
    <w:p w:rsidR="00370CF5" w:rsidRDefault="2FA493ED" w14:paraId="76D79337" w14:textId="3DC68198">
      <w:pPr>
        <w:rPr>
          <w:rFonts w:ascii="Arial" w:hAnsi="Arial" w:eastAsia="Arial" w:cs="Arial"/>
          <w:sz w:val="20"/>
          <w:szCs w:val="20"/>
        </w:rPr>
      </w:pPr>
      <w:r w:rsidRPr="2FA493ED">
        <w:rPr>
          <w:rFonts w:ascii="Arial" w:hAnsi="Arial" w:eastAsia="Arial" w:cs="Arial"/>
          <w:sz w:val="20"/>
          <w:szCs w:val="20"/>
        </w:rPr>
        <w:t xml:space="preserve">Наредна секвенцијална клаузула којом се управља током секвенцијалног описа </w:t>
      </w:r>
      <w:r w:rsidRPr="2FA493ED">
        <w:rPr>
          <w:rFonts w:ascii="Courier New" w:hAnsi="Courier New" w:eastAsia="Courier New" w:cs="Courier New"/>
          <w:b/>
          <w:bCs/>
          <w:color w:val="0000FF"/>
          <w:sz w:val="20"/>
          <w:szCs w:val="20"/>
        </w:rPr>
        <w:t>LOOP</w:t>
      </w:r>
      <w:r w:rsidRPr="2FA493ED">
        <w:rPr>
          <w:rFonts w:ascii="Arial" w:hAnsi="Arial" w:eastAsia="Arial" w:cs="Arial"/>
          <w:sz w:val="20"/>
          <w:szCs w:val="20"/>
        </w:rPr>
        <w:t xml:space="preserve">. Postoji nekoliko tipova </w:t>
      </w:r>
      <w:r w:rsidRPr="2FA493ED">
        <w:rPr>
          <w:rFonts w:ascii="Courier New" w:hAnsi="Courier New" w:eastAsia="Courier New" w:cs="Courier New"/>
          <w:b/>
          <w:bCs/>
          <w:color w:val="0000FF"/>
          <w:sz w:val="20"/>
          <w:szCs w:val="20"/>
        </w:rPr>
        <w:t>LOOP</w:t>
      </w:r>
      <w:r w:rsidRPr="2FA493ED">
        <w:rPr>
          <w:rFonts w:ascii="Arial" w:hAnsi="Arial" w:eastAsia="Arial" w:cs="Arial"/>
          <w:sz w:val="20"/>
          <w:szCs w:val="20"/>
        </w:rPr>
        <w:t xml:space="preserve"> клаузула: обична LOOP, </w:t>
      </w:r>
      <w:r w:rsidRPr="2FA493ED">
        <w:rPr>
          <w:rFonts w:ascii="Courier New" w:hAnsi="Courier New" w:eastAsia="Courier New" w:cs="Courier New"/>
          <w:b/>
          <w:bCs/>
          <w:color w:val="0000FF"/>
          <w:sz w:val="20"/>
          <w:szCs w:val="20"/>
        </w:rPr>
        <w:t>WHILE</w:t>
      </w:r>
      <w:r w:rsidRPr="2FA493ED">
        <w:rPr>
          <w:rFonts w:ascii="Arial" w:hAnsi="Arial" w:eastAsia="Arial" w:cs="Arial"/>
          <w:sz w:val="20"/>
          <w:szCs w:val="20"/>
        </w:rPr>
        <w:t xml:space="preserve"> i </w:t>
      </w:r>
      <w:r w:rsidRPr="2FA493ED">
        <w:rPr>
          <w:rFonts w:ascii="Courier New" w:hAnsi="Courier New" w:eastAsia="Courier New" w:cs="Courier New"/>
          <w:b/>
          <w:bCs/>
          <w:color w:val="0000FF"/>
          <w:sz w:val="20"/>
          <w:szCs w:val="20"/>
        </w:rPr>
        <w:t>FOR LOOP</w:t>
      </w:r>
      <w:r w:rsidRPr="2FA493ED">
        <w:rPr>
          <w:rFonts w:ascii="Arial" w:hAnsi="Arial" w:eastAsia="Arial" w:cs="Arial"/>
          <w:sz w:val="20"/>
          <w:szCs w:val="20"/>
        </w:rPr>
        <w:t xml:space="preserve"> петља. Кренућемо од обичне LOOP петље.</w:t>
      </w:r>
    </w:p>
    <w:p w:rsidR="00370CF5" w:rsidRDefault="00370CF5" w14:paraId="47379945" w14:textId="77777777">
      <w:pPr>
        <w:rPr>
          <w:rFonts w:ascii="Arial" w:hAnsi="Arial" w:eastAsia="Arial" w:cs="Arial"/>
          <w:sz w:val="20"/>
          <w:szCs w:val="20"/>
        </w:rPr>
      </w:pPr>
    </w:p>
    <w:p w:rsidR="00370CF5" w:rsidRDefault="003E5109" w14:paraId="3AFFC24F" w14:textId="77777777">
      <w:pPr>
        <w:pStyle w:val="Heading3"/>
      </w:pPr>
      <w:bookmarkStart w:name="_o5novqae5y2f" w:colFirst="0" w:colLast="0" w:id="6"/>
      <w:bookmarkEnd w:id="6"/>
      <w:r>
        <w:lastRenderedPageBreak/>
        <w:t>LOOP</w:t>
      </w:r>
    </w:p>
    <w:p w:rsidR="00370CF5" w:rsidRDefault="2FA493ED" w14:paraId="00CE2D2A" w14:textId="641CA87E">
      <w:pPr>
        <w:rPr>
          <w:rFonts w:ascii="Arial" w:hAnsi="Arial" w:eastAsia="Arial" w:cs="Arial"/>
          <w:sz w:val="20"/>
          <w:szCs w:val="20"/>
        </w:rPr>
      </w:pPr>
      <w:r w:rsidRPr="2FA493ED">
        <w:rPr>
          <w:rFonts w:ascii="Arial" w:hAnsi="Arial" w:eastAsia="Arial" w:cs="Arial"/>
          <w:b/>
          <w:bCs/>
          <w:sz w:val="20"/>
          <w:szCs w:val="20"/>
        </w:rPr>
        <w:t>Обична LOOP се састоји од следеће синтаксе:</w:t>
      </w:r>
    </w:p>
    <w:p w:rsidR="00370CF5" w:rsidRDefault="00370CF5" w14:paraId="00A75D48" w14:textId="77777777">
      <w:pPr>
        <w:rPr>
          <w:rFonts w:ascii="Arial" w:hAnsi="Arial" w:eastAsia="Arial" w:cs="Arial"/>
          <w:sz w:val="20"/>
          <w:szCs w:val="20"/>
        </w:rPr>
      </w:pPr>
    </w:p>
    <w:p w:rsidR="00370CF5" w:rsidRDefault="00370CF5" w14:paraId="2FB24F67" w14:textId="77777777">
      <w:pPr>
        <w:rPr>
          <w:rFonts w:ascii="Arial" w:hAnsi="Arial" w:eastAsia="Arial" w:cs="Arial"/>
          <w:sz w:val="20"/>
          <w:szCs w:val="20"/>
        </w:rPr>
      </w:pPr>
    </w:p>
    <w:tbl>
      <w:tblPr>
        <w:tblStyle w:val="af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14:paraId="23E01FC2" w14:textId="77777777">
        <w:trPr>
          <w:trHeight w:val="435"/>
        </w:trPr>
        <w:tc>
          <w:tcPr>
            <w:tcW w:w="9360" w:type="dxa"/>
            <w:shd w:val="clear" w:color="auto" w:fill="auto"/>
            <w:tcMar>
              <w:top w:w="100" w:type="dxa"/>
              <w:left w:w="100" w:type="dxa"/>
              <w:bottom w:w="100" w:type="dxa"/>
              <w:right w:w="100" w:type="dxa"/>
            </w:tcMar>
          </w:tcPr>
          <w:p w:rsidR="00370CF5" w:rsidRDefault="003E5109" w14:paraId="669CE2E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2BB9266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sekvencijalni izraz </w:t>
            </w:r>
            <w:r>
              <w:rPr>
                <w:rFonts w:ascii="Courier New" w:hAnsi="Courier New" w:eastAsia="Courier New" w:cs="Courier New"/>
                <w:color w:val="008000"/>
                <w:sz w:val="20"/>
                <w:szCs w:val="20"/>
              </w:rPr>
              <w:t>-- bilo koji niz sekvencijalnih klauzula</w:t>
            </w:r>
          </w:p>
          <w:p w:rsidR="00370CF5" w:rsidRDefault="003E5109" w14:paraId="7903DA71" w14:textId="77777777">
            <w:pPr>
              <w:widowControl w:val="0"/>
              <w:shd w:val="clear" w:color="auto" w:fill="FFFFFF"/>
              <w:rPr>
                <w:rFonts w:ascii="Arial" w:hAnsi="Arial" w:eastAsia="Arial" w:cs="Arial"/>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b/>
                <w:color w:val="000080"/>
                <w:sz w:val="20"/>
                <w:szCs w:val="20"/>
              </w:rPr>
              <w:t>;</w:t>
            </w:r>
          </w:p>
        </w:tc>
      </w:tr>
    </w:tbl>
    <w:p w:rsidR="00370CF5" w:rsidRDefault="00370CF5" w14:paraId="682F0EF2" w14:textId="77777777">
      <w:pPr>
        <w:rPr>
          <w:rFonts w:ascii="Arial" w:hAnsi="Arial" w:eastAsia="Arial" w:cs="Arial"/>
          <w:sz w:val="20"/>
          <w:szCs w:val="20"/>
        </w:rPr>
      </w:pPr>
    </w:p>
    <w:p w:rsidR="00370CF5" w:rsidRDefault="2FA493ED" w14:paraId="705D3FF7" w14:textId="6B6EA8A5">
      <w:pPr>
        <w:rPr>
          <w:rFonts w:ascii="Arial" w:hAnsi="Arial" w:eastAsia="Arial" w:cs="Arial"/>
          <w:sz w:val="20"/>
          <w:szCs w:val="20"/>
        </w:rPr>
      </w:pPr>
      <w:r w:rsidRPr="2FA493ED">
        <w:rPr>
          <w:rFonts w:ascii="Arial" w:hAnsi="Arial" w:eastAsia="Arial" w:cs="Arial"/>
          <w:sz w:val="20"/>
          <w:szCs w:val="20"/>
        </w:rPr>
        <w:t xml:space="preserve">Може се запазити да се овако написана петља никада неће завршити. </w:t>
      </w:r>
    </w:p>
    <w:p w:rsidR="00370CF5" w:rsidRDefault="00370CF5" w14:paraId="446BCFB4" w14:textId="77777777">
      <w:pPr>
        <w:ind w:left="720"/>
        <w:rPr>
          <w:rFonts w:ascii="Arial" w:hAnsi="Arial" w:eastAsia="Arial" w:cs="Arial"/>
          <w:sz w:val="20"/>
          <w:szCs w:val="20"/>
        </w:rPr>
      </w:pPr>
    </w:p>
    <w:p w:rsidR="00370CF5" w:rsidRDefault="2FA493ED" w14:paraId="770C18A9" w14:textId="7D265CE1">
      <w:pPr>
        <w:ind w:left="720"/>
        <w:rPr>
          <w:rFonts w:ascii="Arial" w:hAnsi="Arial" w:eastAsia="Arial" w:cs="Arial"/>
          <w:sz w:val="20"/>
          <w:szCs w:val="20"/>
        </w:rPr>
      </w:pPr>
      <w:r w:rsidRPr="2FA493ED">
        <w:rPr>
          <w:rFonts w:ascii="Arial" w:hAnsi="Arial" w:eastAsia="Arial" w:cs="Arial"/>
          <w:sz w:val="20"/>
          <w:szCs w:val="20"/>
        </w:rPr>
        <w:t xml:space="preserve">За размишљање: </w:t>
      </w:r>
    </w:p>
    <w:p w:rsidR="00370CF5" w:rsidRDefault="2FA493ED" w14:paraId="261AF74B" w14:textId="1DDFDA57">
      <w:pPr>
        <w:ind w:left="720"/>
        <w:rPr>
          <w:rFonts w:ascii="Arial" w:hAnsi="Arial" w:eastAsia="Arial" w:cs="Arial"/>
          <w:sz w:val="20"/>
          <w:szCs w:val="20"/>
        </w:rPr>
      </w:pPr>
      <w:r w:rsidRPr="2FA493ED">
        <w:rPr>
          <w:rFonts w:ascii="Arial" w:hAnsi="Arial" w:eastAsia="Arial" w:cs="Arial"/>
          <w:sz w:val="20"/>
          <w:szCs w:val="20"/>
        </w:rPr>
        <w:t xml:space="preserve">Замислимо да постоји процес који у телу процеса има само </w:t>
      </w:r>
      <w:r w:rsidR="00314AC4">
        <w:rPr>
          <w:rFonts w:ascii="Arial" w:hAnsi="Arial" w:eastAsia="Arial" w:cs="Arial"/>
          <w:sz w:val="20"/>
          <w:szCs w:val="20"/>
        </w:rPr>
        <w:t>loop</w:t>
      </w:r>
      <w:r w:rsidRPr="2FA493ED">
        <w:rPr>
          <w:rFonts w:ascii="Arial" w:hAnsi="Arial" w:eastAsia="Arial" w:cs="Arial"/>
          <w:sz w:val="20"/>
          <w:szCs w:val="20"/>
        </w:rPr>
        <w:t xml:space="preserve"> клаузулу (са било којим садржајем унутар </w:t>
      </w:r>
      <w:r w:rsidR="00314AC4">
        <w:rPr>
          <w:rFonts w:ascii="Arial" w:hAnsi="Arial" w:eastAsia="Arial" w:cs="Arial"/>
          <w:sz w:val="20"/>
          <w:szCs w:val="20"/>
        </w:rPr>
        <w:t>loop</w:t>
      </w:r>
      <w:r w:rsidRPr="2FA493ED">
        <w:rPr>
          <w:rFonts w:ascii="Arial" w:hAnsi="Arial" w:eastAsia="Arial" w:cs="Arial"/>
          <w:sz w:val="20"/>
          <w:szCs w:val="20"/>
        </w:rPr>
        <w:t>. Да ли би оваква конструкција имала смисла: а) синтаксно, б) семантички?</w:t>
      </w:r>
    </w:p>
    <w:p w:rsidR="00370CF5" w:rsidRDefault="00370CF5" w14:paraId="738DC14C" w14:textId="77777777">
      <w:pPr>
        <w:rPr>
          <w:rFonts w:ascii="Arial" w:hAnsi="Arial" w:eastAsia="Arial" w:cs="Arial"/>
          <w:sz w:val="20"/>
          <w:szCs w:val="20"/>
        </w:rPr>
      </w:pPr>
    </w:p>
    <w:p w:rsidR="00370CF5" w:rsidRDefault="2FA493ED" w14:paraId="203D84A3" w14:textId="68D27041">
      <w:pPr>
        <w:rPr>
          <w:rFonts w:ascii="Arial" w:hAnsi="Arial" w:eastAsia="Arial" w:cs="Arial"/>
          <w:sz w:val="20"/>
          <w:szCs w:val="20"/>
        </w:rPr>
      </w:pPr>
      <w:r w:rsidRPr="2FA493ED">
        <w:rPr>
          <w:rFonts w:ascii="Arial" w:hAnsi="Arial" w:eastAsia="Arial" w:cs="Arial"/>
          <w:sz w:val="20"/>
          <w:szCs w:val="20"/>
        </w:rPr>
        <w:t xml:space="preserve">За контролу над loop клаузулом, уведене су клаузуле </w:t>
      </w:r>
      <w:r w:rsidRPr="2FA493ED">
        <w:rPr>
          <w:rFonts w:ascii="Arial" w:hAnsi="Arial" w:eastAsia="Arial" w:cs="Arial"/>
          <w:b/>
          <w:bCs/>
          <w:sz w:val="20"/>
          <w:szCs w:val="20"/>
        </w:rPr>
        <w:t>exit i next</w:t>
      </w:r>
      <w:r w:rsidRPr="2FA493ED">
        <w:rPr>
          <w:rFonts w:ascii="Arial" w:hAnsi="Arial" w:eastAsia="Arial" w:cs="Arial"/>
          <w:sz w:val="20"/>
          <w:szCs w:val="20"/>
        </w:rPr>
        <w:t xml:space="preserve">. Обе се могу писати самостално или у комбинацији са </w:t>
      </w:r>
      <w:r w:rsidRPr="2FA493ED">
        <w:rPr>
          <w:rFonts w:ascii="Arial" w:hAnsi="Arial" w:eastAsia="Arial" w:cs="Arial"/>
          <w:b/>
          <w:bCs/>
          <w:sz w:val="20"/>
          <w:szCs w:val="20"/>
        </w:rPr>
        <w:t>when</w:t>
      </w:r>
      <w:r w:rsidRPr="2FA493ED">
        <w:rPr>
          <w:rFonts w:ascii="Arial" w:hAnsi="Arial" w:eastAsia="Arial" w:cs="Arial"/>
          <w:sz w:val="20"/>
          <w:szCs w:val="20"/>
        </w:rPr>
        <w:t xml:space="preserve">: </w:t>
      </w:r>
    </w:p>
    <w:p w:rsidR="00370CF5" w:rsidRDefault="00370CF5" w14:paraId="731616C9" w14:textId="77777777">
      <w:pPr>
        <w:rPr>
          <w:rFonts w:ascii="Arial" w:hAnsi="Arial" w:eastAsia="Arial" w:cs="Arial"/>
          <w:sz w:val="20"/>
          <w:szCs w:val="20"/>
        </w:rPr>
      </w:pPr>
    </w:p>
    <w:tbl>
      <w:tblPr>
        <w:tblStyle w:val="af3"/>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1472CC78" w14:textId="77777777">
        <w:tc>
          <w:tcPr>
            <w:tcW w:w="9360" w:type="dxa"/>
            <w:shd w:val="clear" w:color="auto" w:fill="auto"/>
            <w:tcMar>
              <w:top w:w="100" w:type="dxa"/>
              <w:left w:w="100" w:type="dxa"/>
              <w:bottom w:w="100" w:type="dxa"/>
              <w:right w:w="100" w:type="dxa"/>
            </w:tcMar>
          </w:tcPr>
          <w:p w:rsidR="00370CF5" w:rsidRDefault="003E5109" w14:paraId="3175185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EXIT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kraj izvršenja loop klauzule</w:t>
            </w:r>
          </w:p>
          <w:p w:rsidR="00370CF5" w:rsidRDefault="003E5109" w14:paraId="74340DE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EXIT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uslov   </w:t>
            </w:r>
            <w:r>
              <w:rPr>
                <w:rFonts w:ascii="Courier New" w:hAnsi="Courier New" w:eastAsia="Courier New" w:cs="Courier New"/>
                <w:color w:val="008000"/>
                <w:sz w:val="20"/>
                <w:szCs w:val="20"/>
              </w:rPr>
              <w:t>-- kraj izvršenja ako je uslov ispunjen</w:t>
            </w:r>
          </w:p>
          <w:p w:rsidR="00370CF5" w:rsidRDefault="003E5109" w14:paraId="0C07707B" w14:textId="77777777">
            <w:pPr>
              <w:widowControl w:val="0"/>
              <w:shd w:val="clear" w:color="auto" w:fill="FFFFFF"/>
              <w:rPr>
                <w:rFonts w:ascii="Arial" w:hAnsi="Arial" w:eastAsia="Arial" w:cs="Arial"/>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NEXT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uslov   </w:t>
            </w:r>
            <w:r>
              <w:rPr>
                <w:rFonts w:ascii="Courier New" w:hAnsi="Courier New" w:eastAsia="Courier New" w:cs="Courier New"/>
                <w:color w:val="008000"/>
                <w:sz w:val="20"/>
                <w:szCs w:val="20"/>
              </w:rPr>
              <w:t>-- prekida tekuću iteraciju i prelazi na iduću (slično kao continue u c/c++-u)</w:t>
            </w:r>
          </w:p>
        </w:tc>
      </w:tr>
    </w:tbl>
    <w:p w:rsidR="0D173D95" w:rsidRDefault="0D173D95" w14:paraId="3C2E2977" w14:textId="2ADD0D29"/>
    <w:p w:rsidR="00370CF5" w:rsidRDefault="00370CF5" w14:paraId="131ACA66" w14:textId="77777777">
      <w:pPr>
        <w:rPr>
          <w:rFonts w:ascii="Arial" w:hAnsi="Arial" w:eastAsia="Arial" w:cs="Arial"/>
          <w:sz w:val="20"/>
          <w:szCs w:val="20"/>
        </w:rPr>
      </w:pPr>
    </w:p>
    <w:p w:rsidR="00370CF5" w:rsidRDefault="2FA493ED" w14:paraId="05D36461" w14:textId="5CF3AB8F">
      <w:pPr>
        <w:rPr>
          <w:rFonts w:ascii="Arial" w:hAnsi="Arial" w:eastAsia="Arial" w:cs="Arial"/>
          <w:sz w:val="20"/>
          <w:szCs w:val="20"/>
        </w:rPr>
      </w:pPr>
      <w:r w:rsidRPr="2FA493ED">
        <w:rPr>
          <w:rFonts w:ascii="Arial" w:hAnsi="Arial" w:eastAsia="Arial" w:cs="Arial"/>
          <w:sz w:val="20"/>
          <w:szCs w:val="20"/>
        </w:rPr>
        <w:t xml:space="preserve">На крају, loop клаузуле се могу обележавати лабелама. У овом случају, име се мора написати и на крају: </w:t>
      </w:r>
    </w:p>
    <w:p w:rsidR="00370CF5" w:rsidRDefault="00370CF5" w14:paraId="19BE8EFE" w14:textId="77777777">
      <w:pPr>
        <w:rPr>
          <w:rFonts w:ascii="Arial" w:hAnsi="Arial" w:eastAsia="Arial" w:cs="Arial"/>
          <w:sz w:val="20"/>
          <w:szCs w:val="20"/>
        </w:rPr>
      </w:pPr>
    </w:p>
    <w:tbl>
      <w:tblPr>
        <w:tblStyle w:val="af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530EBB9D" w14:textId="77777777">
        <w:tc>
          <w:tcPr>
            <w:tcW w:w="9360" w:type="dxa"/>
            <w:shd w:val="clear" w:color="auto" w:fill="auto"/>
            <w:tcMar>
              <w:top w:w="100" w:type="dxa"/>
              <w:left w:w="100" w:type="dxa"/>
              <w:bottom w:w="100" w:type="dxa"/>
              <w:right w:w="100" w:type="dxa"/>
            </w:tcMar>
          </w:tcPr>
          <w:p w:rsidR="00370CF5" w:rsidRDefault="003E5109" w14:paraId="3E80712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loop_petlja</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6080C41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statements</w:t>
            </w:r>
          </w:p>
          <w:p w:rsidR="00370CF5" w:rsidRDefault="003E5109" w14:paraId="46EED283" w14:textId="77777777">
            <w:pPr>
              <w:widowControl w:val="0"/>
              <w:shd w:val="clear" w:color="auto" w:fill="FFFFFF"/>
              <w:rPr>
                <w:rFonts w:ascii="Arial" w:hAnsi="Arial" w:eastAsia="Arial" w:cs="Arial"/>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sz w:val="20"/>
                <w:szCs w:val="20"/>
              </w:rPr>
              <w:t xml:space="preserve"> loop_petlja</w:t>
            </w:r>
          </w:p>
        </w:tc>
      </w:tr>
    </w:tbl>
    <w:p w:rsidR="0D173D95" w:rsidRDefault="0D173D95" w14:paraId="59C181B1" w14:textId="59C5367E"/>
    <w:p w:rsidR="00370CF5" w:rsidRDefault="00370CF5" w14:paraId="77404F92" w14:textId="77777777">
      <w:pPr>
        <w:rPr>
          <w:rFonts w:ascii="Arial" w:hAnsi="Arial" w:eastAsia="Arial" w:cs="Arial"/>
          <w:sz w:val="20"/>
          <w:szCs w:val="20"/>
        </w:rPr>
      </w:pPr>
    </w:p>
    <w:p w:rsidR="00370CF5" w:rsidP="2FA493ED" w:rsidRDefault="2FA493ED" w14:paraId="51C56FB7" w14:textId="79E92CA6">
      <w:pPr>
        <w:rPr>
          <w:rFonts w:ascii="Arial" w:hAnsi="Arial" w:eastAsia="Arial" w:cs="Arial"/>
          <w:color w:val="FF0000"/>
          <w:sz w:val="20"/>
          <w:szCs w:val="20"/>
        </w:rPr>
      </w:pPr>
      <w:r w:rsidRPr="2FA493ED">
        <w:rPr>
          <w:rFonts w:ascii="Arial" w:hAnsi="Arial" w:eastAsia="Arial" w:cs="Arial"/>
          <w:sz w:val="20"/>
          <w:szCs w:val="20"/>
        </w:rPr>
        <w:t xml:space="preserve">Лабеле се могу користити да се са </w:t>
      </w:r>
      <w:r w:rsidRPr="2FA493ED">
        <w:rPr>
          <w:rFonts w:ascii="Arial" w:hAnsi="Arial" w:eastAsia="Arial" w:cs="Arial"/>
          <w:b/>
          <w:bCs/>
          <w:sz w:val="20"/>
          <w:szCs w:val="20"/>
        </w:rPr>
        <w:t xml:space="preserve">exit </w:t>
      </w:r>
      <w:r w:rsidRPr="2FA493ED">
        <w:rPr>
          <w:rFonts w:ascii="Arial" w:hAnsi="Arial" w:eastAsia="Arial" w:cs="Arial"/>
          <w:sz w:val="20"/>
          <w:szCs w:val="20"/>
        </w:rPr>
        <w:t xml:space="preserve">или </w:t>
      </w:r>
      <w:r w:rsidRPr="2FA493ED">
        <w:rPr>
          <w:rFonts w:ascii="Arial" w:hAnsi="Arial" w:eastAsia="Arial" w:cs="Arial"/>
          <w:b/>
          <w:bCs/>
          <w:sz w:val="20"/>
          <w:szCs w:val="20"/>
        </w:rPr>
        <w:t>when</w:t>
      </w:r>
      <w:r w:rsidRPr="2FA493ED">
        <w:rPr>
          <w:rFonts w:ascii="Arial" w:hAnsi="Arial" w:eastAsia="Arial" w:cs="Arial"/>
          <w:sz w:val="20"/>
          <w:szCs w:val="20"/>
        </w:rPr>
        <w:t xml:space="preserve"> изађе из било које loop клаузуле у хијерархији угњеждених клаузула: </w:t>
      </w:r>
    </w:p>
    <w:p w:rsidR="00370CF5" w:rsidP="2FA493ED" w:rsidRDefault="00370CF5" w14:paraId="79399690" w14:textId="08A2B42E">
      <w:pPr>
        <w:rPr>
          <w:rFonts w:ascii="Arial" w:hAnsi="Arial" w:eastAsia="Arial" w:cs="Arial"/>
          <w:sz w:val="20"/>
          <w:szCs w:val="20"/>
        </w:rPr>
      </w:pPr>
    </w:p>
    <w:p w:rsidR="00370CF5" w:rsidRDefault="00370CF5" w14:paraId="3151FC56" w14:textId="77777777">
      <w:pPr>
        <w:rPr>
          <w:rFonts w:ascii="Arial" w:hAnsi="Arial" w:eastAsia="Arial" w:cs="Arial"/>
          <w:sz w:val="20"/>
          <w:szCs w:val="20"/>
        </w:rPr>
      </w:pPr>
    </w:p>
    <w:p w:rsidR="00370CF5" w:rsidRDefault="003E5109" w14:paraId="314A49FB" w14:textId="77777777">
      <w:pPr>
        <w:shd w:val="clear" w:color="auto" w:fill="FFFFFF"/>
        <w:rPr>
          <w:rFonts w:ascii="Arial" w:hAnsi="Arial" w:eastAsia="Arial" w:cs="Arial"/>
          <w:sz w:val="20"/>
          <w:szCs w:val="20"/>
        </w:rPr>
      </w:pPr>
      <w:r>
        <w:rPr>
          <w:rFonts w:ascii="Courier New" w:hAnsi="Courier New" w:eastAsia="Courier New" w:cs="Courier New"/>
          <w:b/>
          <w:color w:val="0000FF"/>
          <w:sz w:val="20"/>
          <w:szCs w:val="20"/>
        </w:rPr>
        <w:t>exit</w:t>
      </w:r>
      <w:r>
        <w:rPr>
          <w:rFonts w:ascii="Courier New" w:hAnsi="Courier New" w:eastAsia="Courier New" w:cs="Courier New"/>
          <w:sz w:val="20"/>
          <w:szCs w:val="20"/>
        </w:rPr>
        <w:t xml:space="preserve"> ime_labele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uslov</w:t>
      </w:r>
    </w:p>
    <w:p w:rsidR="00370CF5" w:rsidRDefault="00370CF5" w14:paraId="0A04FAC1" w14:textId="77777777">
      <w:pPr>
        <w:rPr>
          <w:rFonts w:ascii="Arial" w:hAnsi="Arial" w:eastAsia="Arial" w:cs="Arial"/>
          <w:sz w:val="20"/>
          <w:szCs w:val="20"/>
        </w:rPr>
      </w:pPr>
    </w:p>
    <w:p w:rsidR="00370CF5" w:rsidRDefault="2FA493ED" w14:paraId="7C14660C" w14:textId="7FD9F4E9">
      <w:pPr>
        <w:rPr>
          <w:rFonts w:ascii="Arial" w:hAnsi="Arial" w:eastAsia="Arial" w:cs="Arial"/>
          <w:sz w:val="20"/>
          <w:szCs w:val="20"/>
        </w:rPr>
      </w:pPr>
      <w:r w:rsidRPr="2FA493ED">
        <w:rPr>
          <w:rFonts w:ascii="Arial" w:hAnsi="Arial" w:eastAsia="Arial" w:cs="Arial"/>
          <w:sz w:val="20"/>
          <w:szCs w:val="20"/>
        </w:rPr>
        <w:t>Пример прекидања спољње петље из угњеждене петље:</w:t>
      </w:r>
    </w:p>
    <w:p w:rsidR="00370CF5" w:rsidRDefault="00370CF5" w14:paraId="359BD372" w14:textId="77777777">
      <w:pPr>
        <w:rPr>
          <w:rFonts w:ascii="Arial" w:hAnsi="Arial" w:eastAsia="Arial" w:cs="Arial"/>
          <w:sz w:val="20"/>
          <w:szCs w:val="20"/>
        </w:rPr>
      </w:pPr>
    </w:p>
    <w:tbl>
      <w:tblPr>
        <w:tblStyle w:val="af5"/>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58A6AFBA" w14:textId="77777777">
        <w:tc>
          <w:tcPr>
            <w:tcW w:w="9360" w:type="dxa"/>
            <w:shd w:val="clear" w:color="auto" w:fill="auto"/>
            <w:tcMar>
              <w:top w:w="100" w:type="dxa"/>
              <w:left w:w="100" w:type="dxa"/>
              <w:bottom w:w="100" w:type="dxa"/>
              <w:right w:w="100" w:type="dxa"/>
            </w:tcMar>
          </w:tcPr>
          <w:p w:rsidR="00370CF5" w:rsidRDefault="003E5109" w14:paraId="360B844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petlja_1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72DE2C5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petlja_2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50573D2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some code</w:t>
            </w:r>
          </w:p>
          <w:p w:rsidR="00370CF5" w:rsidRDefault="003E5109" w14:paraId="3DD1C24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exit</w:t>
            </w:r>
            <w:r>
              <w:rPr>
                <w:rFonts w:ascii="Courier New" w:hAnsi="Courier New" w:eastAsia="Courier New" w:cs="Courier New"/>
                <w:sz w:val="20"/>
                <w:szCs w:val="20"/>
              </w:rPr>
              <w:t xml:space="preserve"> petlja_1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sigA</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w:t>
            </w:r>
          </w:p>
          <w:p w:rsidR="00370CF5" w:rsidRDefault="003E5109" w14:paraId="3317181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18037B87" w14:textId="77777777">
            <w:pPr>
              <w:widowControl w:val="0"/>
              <w:shd w:val="clear" w:color="auto" w:fill="FFFFFF"/>
              <w:rPr>
                <w:rFonts w:ascii="Arial" w:hAnsi="Arial" w:eastAsia="Arial" w:cs="Arial"/>
                <w:sz w:val="20"/>
                <w:szCs w:val="20"/>
              </w:rPr>
            </w:pPr>
            <w:r>
              <w:rPr>
                <w:rFonts w:ascii="Courier New" w:hAnsi="Courier New" w:eastAsia="Courier New" w:cs="Courier New"/>
                <w:color w:val="FF8000"/>
                <w:sz w:val="20"/>
                <w:szCs w:val="20"/>
              </w:rPr>
              <w:t>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tc>
      </w:tr>
      <w:tr w:rsidR="00370CF5" w:rsidTr="0D173D95" w14:paraId="3F02EEBB" w14:textId="77777777">
        <w:tc>
          <w:tcPr>
            <w:tcW w:w="9360" w:type="dxa"/>
            <w:shd w:val="clear" w:color="auto" w:fill="auto"/>
            <w:tcMar>
              <w:top w:w="100" w:type="dxa"/>
              <w:left w:w="100" w:type="dxa"/>
              <w:bottom w:w="100" w:type="dxa"/>
              <w:right w:w="100" w:type="dxa"/>
            </w:tcMar>
          </w:tcPr>
          <w:p w:rsidR="00370CF5" w:rsidRDefault="2FA493ED" w14:paraId="0DB04991" w14:textId="4946347F">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У линији </w:t>
            </w:r>
            <w:r w:rsidRPr="2FA493ED">
              <w:rPr>
                <w:rFonts w:ascii="Courier New" w:hAnsi="Courier New" w:eastAsia="Courier New" w:cs="Courier New"/>
                <w:color w:val="FF8000"/>
                <w:sz w:val="20"/>
                <w:szCs w:val="20"/>
              </w:rPr>
              <w:t>4</w:t>
            </w:r>
            <w:r w:rsidRPr="2FA493ED">
              <w:rPr>
                <w:rFonts w:ascii="Arial" w:hAnsi="Arial" w:eastAsia="Arial" w:cs="Arial"/>
                <w:sz w:val="20"/>
                <w:szCs w:val="20"/>
              </w:rPr>
              <w:t xml:space="preserve"> се излази из главне петље под условом да је </w:t>
            </w:r>
            <w:r w:rsidRPr="2FA493ED">
              <w:rPr>
                <w:rFonts w:ascii="Courier New" w:hAnsi="Courier New" w:eastAsia="Courier New" w:cs="Courier New"/>
                <w:sz w:val="20"/>
                <w:szCs w:val="20"/>
              </w:rPr>
              <w:t>sigA</w:t>
            </w:r>
            <w:r w:rsidRPr="2FA493ED">
              <w:rPr>
                <w:rFonts w:ascii="Arial" w:hAnsi="Arial" w:eastAsia="Arial" w:cs="Arial"/>
                <w:sz w:val="20"/>
                <w:szCs w:val="20"/>
              </w:rPr>
              <w:t>=7.</w:t>
            </w:r>
          </w:p>
        </w:tc>
      </w:tr>
    </w:tbl>
    <w:p w:rsidR="0D173D95" w:rsidRDefault="0D173D95" w14:paraId="0373E8D2" w14:textId="15942C90"/>
    <w:p w:rsidR="00370CF5" w:rsidRDefault="00370CF5" w14:paraId="6E8D5878" w14:textId="77777777">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hAnsi="Arial" w:eastAsia="Arial" w:cs="Arial"/>
          <w:sz w:val="20"/>
          <w:szCs w:val="20"/>
        </w:rPr>
      </w:pPr>
    </w:p>
    <w:p w:rsidR="00370CF5" w:rsidRDefault="00370CF5" w14:paraId="3F87D9F2" w14:textId="77777777">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hAnsi="Arial" w:eastAsia="Arial" w:cs="Arial"/>
          <w:sz w:val="20"/>
          <w:szCs w:val="20"/>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Change w:author="Dusan Igic" w:date="2021-05-19T13:14:08Z">
          <w:tblPr>
            <w:tblW w:w="936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PrChange>
      </w:tblPr>
      <w:tblGrid>
        <w:tblGridChange>
          <w:tblGrid>
            <w:gridCol w:w="9360"/>
          </w:tblGrid>
        </w:tblGridChange>
        <w:gridCol w:w="9360"/>
      </w:tblGrid>
      <w:tr w:rsidR="00370CF5" w:rsidTr="62E3AF49" w14:paraId="48BFCE59" w14:textId="77777777">
        <w:tc>
          <w:tcPr>
            <w:tcW w:w="9360" w:type="dxa"/>
            <w:shd w:val="clear" w:color="auto" w:fill="auto"/>
            <w:tcMar>
              <w:top w:w="100" w:type="dxa"/>
              <w:left w:w="100" w:type="dxa"/>
              <w:bottom w:w="100" w:type="dxa"/>
              <w:right w:w="100" w:type="dxa"/>
            </w:tcMar>
          </w:tcPr>
          <w:p w:rsidR="00370CF5" w:rsidRDefault="003E5109" w14:paraId="59C0F78C" w14:textId="77777777">
            <w:pPr>
              <w:rPr>
                <w:rFonts w:ascii="Arial" w:hAnsi="Arial" w:eastAsia="Arial" w:cs="Arial"/>
                <w:color w:val="548DD4"/>
                <w:u w:val="single"/>
              </w:rPr>
            </w:pPr>
            <w:r>
              <w:rPr>
                <w:rFonts w:ascii="Arial" w:hAnsi="Arial" w:eastAsia="Arial" w:cs="Arial"/>
                <w:b/>
                <w:u w:val="single"/>
              </w:rPr>
              <w:lastRenderedPageBreak/>
              <w:t>Z</w:t>
            </w:r>
            <w:r>
              <w:rPr>
                <w:rFonts w:ascii="Arial" w:hAnsi="Arial" w:eastAsia="Arial" w:cs="Arial"/>
                <w:u w:val="single"/>
              </w:rPr>
              <w:t xml:space="preserve"> ПРИМЕР, бројач основе 16 са асинхроним reset улазом</w:t>
            </w:r>
          </w:p>
          <w:p w:rsidR="00370CF5" w:rsidRDefault="2FA493ED" w14:paraId="5AE59F82" w14:textId="40160959">
            <w:pPr>
              <w:spacing w:after="200" w:line="276" w:lineRule="auto"/>
              <w:ind w:left="720"/>
              <w:rPr>
                <w:rFonts w:ascii="Arial" w:hAnsi="Arial" w:eastAsia="Arial" w:cs="Arial"/>
                <w:color w:val="E36C09"/>
              </w:rPr>
            </w:pPr>
            <w:r w:rsidRPr="2FA493ED">
              <w:rPr>
                <w:rFonts w:ascii="Arial" w:hAnsi="Arial" w:eastAsia="Arial" w:cs="Arial"/>
                <w:color w:val="E36C09"/>
              </w:rPr>
              <w:t>Уведено: loop, exit, нумерички типови, wait until</w:t>
            </w:r>
          </w:p>
          <w:p w:rsidR="00370CF5" w:rsidRDefault="2FA493ED" w14:paraId="36251C6A" w14:textId="6206E0B7">
            <w:pPr>
              <w:jc w:val="both"/>
              <w:rPr>
                <w:rFonts w:ascii="Arial" w:hAnsi="Arial" w:eastAsia="Arial" w:cs="Arial"/>
                <w:color w:val="548DD4"/>
                <w:u w:val="single"/>
              </w:rPr>
            </w:pPr>
            <w:r w:rsidRPr="2FA493ED">
              <w:rPr>
                <w:rFonts w:ascii="Arial" w:hAnsi="Arial" w:eastAsia="Arial" w:cs="Arial"/>
              </w:rPr>
              <w:t xml:space="preserve">Треба реализовати бројач основе 16. </w:t>
            </w:r>
          </w:p>
        </w:tc>
      </w:tr>
      <w:tr w:rsidR="00370CF5" w:rsidTr="62E3AF49" w14:paraId="7B50F23D" w14:textId="77777777">
        <w:trPr>
          <w:trHeight w:val="8565"/>
          <w:trPrChange w:author="Dusan Igic" w:date="2021-05-19T13:14:08Z"/>
        </w:trPr>
        <w:tc>
          <w:tcPr>
            <w:tcW w:w="9360" w:type="dxa"/>
            <w:shd w:val="clear" w:color="auto" w:fill="auto"/>
            <w:tcMar>
              <w:top w:w="100" w:type="dxa"/>
              <w:left w:w="100" w:type="dxa"/>
              <w:bottom w:w="100" w:type="dxa"/>
              <w:right w:w="100" w:type="dxa"/>
            </w:tcMar>
            <w:tcPrChange w:author="Dusan Igic" w:date="2021-05-19T13:14:08Z">
              <w:tcPr>
                <w:tcW w:w="9360" w:type="dxa"/>
                <w:shd w:val="clear" w:color="auto" w:fill="auto"/>
                <w:tcMar>
                  <w:top w:w="100" w:type="dxa"/>
                  <w:left w:w="100" w:type="dxa"/>
                  <w:bottom w:w="100" w:type="dxa"/>
                  <w:right w:w="100" w:type="dxa"/>
                </w:tcMar>
              </w:tcPr>
            </w:tcPrChange>
          </w:tcPr>
          <w:p w:rsidR="00370CF5" w:rsidRDefault="003E5109" w14:paraId="015BFCE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counter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410127B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645C96F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count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natural</w:t>
            </w:r>
            <w:r>
              <w:rPr>
                <w:rFonts w:ascii="Courier New" w:hAnsi="Courier New" w:eastAsia="Courier New" w:cs="Courier New"/>
                <w:b/>
                <w:color w:val="000080"/>
                <w:sz w:val="20"/>
                <w:szCs w:val="20"/>
              </w:rPr>
              <w:t xml:space="preserve">); </w:t>
            </w:r>
            <w:r>
              <w:rPr>
                <w:rFonts w:ascii="Courier New" w:hAnsi="Courier New" w:eastAsia="Courier New" w:cs="Courier New"/>
                <w:color w:val="008000"/>
                <w:sz w:val="20"/>
                <w:szCs w:val="20"/>
              </w:rPr>
              <w:t>-- podtip od integer</w:t>
            </w:r>
          </w:p>
          <w:p w:rsidR="00370CF5" w:rsidRDefault="003E5109" w14:paraId="4F18ECC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counter</w:t>
            </w:r>
            <w:r>
              <w:rPr>
                <w:rFonts w:ascii="Courier New" w:hAnsi="Courier New" w:eastAsia="Courier New" w:cs="Courier New"/>
                <w:b/>
                <w:color w:val="000080"/>
                <w:sz w:val="20"/>
                <w:szCs w:val="20"/>
              </w:rPr>
              <w:t>;</w:t>
            </w:r>
          </w:p>
          <w:p w:rsidR="00370CF5" w:rsidRDefault="003E5109" w14:paraId="0A40871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688ADC9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323E3E6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18ED380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behavior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counter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5F8A73D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r>
              <w:rPr>
                <w:rFonts w:ascii="Courier New" w:hAnsi="Courier New" w:eastAsia="Courier New" w:cs="Courier New"/>
                <w:sz w:val="20"/>
                <w:szCs w:val="20"/>
              </w:rPr>
              <w:t xml:space="preserve"> </w:t>
            </w:r>
          </w:p>
          <w:p w:rsidR="00370CF5" w:rsidRDefault="003E5109" w14:paraId="5D8B44D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incrementer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42DCD35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2CA52F7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count_value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natural</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5819AC4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zbog inicijalizacije, nije sintetizabilno</w:t>
            </w:r>
          </w:p>
          <w:p w:rsidR="00370CF5" w:rsidRDefault="003E5109" w14:paraId="6BF43D9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13ECDE5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count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count_value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0119B67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zbog inicijalizacije, inače za sintetizabilnu varijantu </w:t>
            </w:r>
          </w:p>
          <w:p w:rsidR="00370CF5" w:rsidRDefault="003E5109" w14:paraId="5279184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ovo nije potrebno. Realna kola treba da se resetuju </w:t>
            </w:r>
          </w:p>
          <w:p w:rsidR="00370CF5" w:rsidRDefault="003E5109" w14:paraId="0AA4D54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po uključivanju pogodnom vrednošću na reset portovima. </w:t>
            </w:r>
          </w:p>
          <w:p w:rsidR="00370CF5" w:rsidRDefault="003E5109" w14:paraId="7096CB4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Inače im je nedefinisano stanje. </w:t>
            </w:r>
          </w:p>
          <w:p w:rsidR="00370CF5" w:rsidRDefault="003E5109" w14:paraId="64021FE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408E3C4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2BAB507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or</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370CF5" w:rsidRDefault="003E5109" w14:paraId="663A31C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EXIT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370CF5" w:rsidRDefault="003E5109" w14:paraId="61939B1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24</w:t>
            </w:r>
            <w:r>
              <w:rPr>
                <w:rFonts w:ascii="Courier New" w:hAnsi="Courier New" w:eastAsia="Courier New" w:cs="Courier New"/>
                <w:sz w:val="20"/>
                <w:szCs w:val="20"/>
              </w:rPr>
              <w:t xml:space="preserve">                  count_value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count_value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mod</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16</w:t>
            </w:r>
            <w:r>
              <w:rPr>
                <w:rFonts w:ascii="Courier New" w:hAnsi="Courier New" w:eastAsia="Courier New" w:cs="Courier New"/>
                <w:b/>
                <w:color w:val="000080"/>
                <w:sz w:val="20"/>
                <w:szCs w:val="20"/>
              </w:rPr>
              <w:t>;</w:t>
            </w:r>
          </w:p>
          <w:p w:rsidR="00370CF5" w:rsidRDefault="003E5109" w14:paraId="76B2BE3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count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count_value</w:t>
            </w:r>
            <w:r>
              <w:rPr>
                <w:rFonts w:ascii="Courier New" w:hAnsi="Courier New" w:eastAsia="Courier New" w:cs="Courier New"/>
                <w:b/>
                <w:color w:val="000080"/>
                <w:sz w:val="20"/>
                <w:szCs w:val="20"/>
              </w:rPr>
              <w:t>;</w:t>
            </w:r>
          </w:p>
          <w:p w:rsidR="00370CF5" w:rsidRDefault="003E5109" w14:paraId="4238288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b/>
                <w:color w:val="000080"/>
                <w:sz w:val="20"/>
                <w:szCs w:val="20"/>
              </w:rPr>
              <w:t>;</w:t>
            </w:r>
          </w:p>
          <w:p w:rsidR="00370CF5" w:rsidRDefault="003E5109" w14:paraId="7F77E09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ovde dolazi od exit iz l. 23 kad je reset='1'</w:t>
            </w:r>
          </w:p>
          <w:p w:rsidR="00370CF5" w:rsidRDefault="003E5109" w14:paraId="34F0E6D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count_value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370CF5" w:rsidRDefault="003E5109" w14:paraId="18D581A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29</w:t>
            </w:r>
            <w:r>
              <w:rPr>
                <w:rFonts w:ascii="Courier New" w:hAnsi="Courier New" w:eastAsia="Courier New" w:cs="Courier New"/>
                <w:sz w:val="20"/>
                <w:szCs w:val="20"/>
              </w:rPr>
              <w:t xml:space="preserve">              count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count_value</w:t>
            </w:r>
            <w:r>
              <w:rPr>
                <w:rFonts w:ascii="Courier New" w:hAnsi="Courier New" w:eastAsia="Courier New" w:cs="Courier New"/>
                <w:b/>
                <w:color w:val="000080"/>
                <w:sz w:val="20"/>
                <w:szCs w:val="20"/>
              </w:rPr>
              <w:t>;</w:t>
            </w:r>
          </w:p>
          <w:p w:rsidR="00370CF5" w:rsidRDefault="003E5109" w14:paraId="51DAD30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370CF5" w:rsidRDefault="003E5109" w14:paraId="52DFAA8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b/>
                <w:color w:val="000080"/>
                <w:sz w:val="20"/>
                <w:szCs w:val="20"/>
              </w:rPr>
              <w:t>;</w:t>
            </w:r>
          </w:p>
          <w:p w:rsidR="00370CF5" w:rsidRDefault="003E5109" w14:paraId="699F0E0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incrementer</w:t>
            </w:r>
            <w:r>
              <w:rPr>
                <w:rFonts w:ascii="Courier New" w:hAnsi="Courier New" w:eastAsia="Courier New" w:cs="Courier New"/>
                <w:b/>
                <w:color w:val="000080"/>
                <w:sz w:val="20"/>
                <w:szCs w:val="20"/>
              </w:rPr>
              <w:t>;</w:t>
            </w:r>
          </w:p>
          <w:p w:rsidR="00370CF5" w:rsidRDefault="003E5109" w14:paraId="15EB34B0" w14:textId="77777777">
            <w:pPr>
              <w:widowControl w:val="0"/>
              <w:pBdr>
                <w:top w:val="nil"/>
                <w:left w:val="nil"/>
                <w:bottom w:val="nil"/>
                <w:right w:val="nil"/>
                <w:between w:val="nil"/>
              </w:pBdr>
              <w:rPr>
                <w:rFonts w:ascii="Arial" w:hAnsi="Arial" w:eastAsia="Arial" w:cs="Arial"/>
                <w:sz w:val="20"/>
                <w:szCs w:val="20"/>
              </w:rPr>
            </w:pPr>
            <w:r>
              <w:rPr>
                <w:rFonts w:ascii="Courier New" w:hAnsi="Courier New" w:eastAsia="Courier New" w:cs="Courier New"/>
                <w:color w:val="FF8000"/>
                <w:sz w:val="20"/>
                <w:szCs w:val="20"/>
              </w:rPr>
              <w:t>33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behavior</w:t>
            </w:r>
            <w:r>
              <w:rPr>
                <w:rFonts w:ascii="Courier New" w:hAnsi="Courier New" w:eastAsia="Courier New" w:cs="Courier New"/>
                <w:b/>
                <w:color w:val="000080"/>
                <w:sz w:val="20"/>
                <w:szCs w:val="20"/>
              </w:rPr>
              <w:t>;</w:t>
            </w:r>
          </w:p>
        </w:tc>
      </w:tr>
      <w:tr w:rsidR="00370CF5" w:rsidTr="62E3AF49" w14:paraId="21A1B193" w14:textId="77777777">
        <w:tc>
          <w:tcPr>
            <w:tcW w:w="9360" w:type="dxa"/>
            <w:shd w:val="clear" w:color="auto" w:fill="auto"/>
            <w:tcMar>
              <w:top w:w="100" w:type="dxa"/>
              <w:left w:w="100" w:type="dxa"/>
              <w:bottom w:w="100" w:type="dxa"/>
              <w:right w:w="100" w:type="dxa"/>
            </w:tcMar>
          </w:tcPr>
          <w:p w:rsidR="00370CF5" w:rsidP="2FA493ED" w:rsidRDefault="2FA493ED" w14:paraId="6B6A181A" w14:textId="5751BF75">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У овом примеру бројач је реализован loop клаузулама. У унутрашњој loop се налази логика самог бројања, док се у спољашњој for петљи налази логика за ресет бројача. </w:t>
            </w:r>
          </w:p>
          <w:p w:rsidR="00370CF5" w:rsidRDefault="00370CF5" w14:paraId="602B86B8" w14:textId="77777777">
            <w:pPr>
              <w:widowControl w:val="0"/>
              <w:pBdr>
                <w:top w:val="nil"/>
                <w:left w:val="nil"/>
                <w:bottom w:val="nil"/>
                <w:right w:val="nil"/>
                <w:between w:val="nil"/>
              </w:pBdr>
              <w:rPr>
                <w:rFonts w:ascii="Arial" w:hAnsi="Arial" w:eastAsia="Arial" w:cs="Arial"/>
                <w:sz w:val="20"/>
                <w:szCs w:val="20"/>
              </w:rPr>
            </w:pPr>
          </w:p>
          <w:p w:rsidR="00370CF5" w:rsidRDefault="2FA493ED" w14:paraId="00DC22A1" w14:textId="26CC6C0A">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л. </w:t>
            </w:r>
            <w:r w:rsidRPr="2FA493ED">
              <w:rPr>
                <w:rFonts w:ascii="Courier New" w:hAnsi="Courier New" w:eastAsia="Courier New" w:cs="Courier New"/>
                <w:color w:val="FF8000"/>
                <w:sz w:val="20"/>
                <w:szCs w:val="20"/>
              </w:rPr>
              <w:t>23</w:t>
            </w:r>
            <w:r w:rsidRPr="2FA493ED">
              <w:rPr>
                <w:rFonts w:ascii="Arial" w:hAnsi="Arial" w:eastAsia="Arial" w:cs="Arial"/>
                <w:sz w:val="20"/>
                <w:szCs w:val="20"/>
              </w:rPr>
              <w:t xml:space="preserve">: процес се буди у л. </w:t>
            </w:r>
            <w:r w:rsidRPr="2FA493ED">
              <w:rPr>
                <w:rFonts w:ascii="Courier New" w:hAnsi="Courier New" w:eastAsia="Courier New" w:cs="Courier New"/>
                <w:color w:val="FF8000"/>
                <w:sz w:val="20"/>
                <w:szCs w:val="20"/>
              </w:rPr>
              <w:t>22</w:t>
            </w:r>
            <w:r w:rsidRPr="2FA493ED">
              <w:rPr>
                <w:rFonts w:ascii="Arial" w:hAnsi="Arial" w:eastAsia="Arial" w:cs="Arial"/>
                <w:sz w:val="20"/>
                <w:szCs w:val="20"/>
              </w:rPr>
              <w:t xml:space="preserve"> из једног од два разлога. Ако је разлог буђења процеса био активан reset, у овој линиј се излази из унутрашње </w:t>
            </w:r>
            <w:r w:rsidR="00314AC4">
              <w:rPr>
                <w:rFonts w:ascii="Arial" w:hAnsi="Arial" w:eastAsia="Arial" w:cs="Arial"/>
                <w:sz w:val="20"/>
                <w:szCs w:val="20"/>
              </w:rPr>
              <w:t>loop</w:t>
            </w:r>
            <w:r w:rsidRPr="2FA493ED">
              <w:rPr>
                <w:rFonts w:ascii="Arial" w:hAnsi="Arial" w:eastAsia="Arial" w:cs="Arial"/>
                <w:sz w:val="20"/>
                <w:szCs w:val="20"/>
              </w:rPr>
              <w:t>, а тамо се ресетује бројач.</w:t>
            </w:r>
          </w:p>
          <w:p w:rsidR="00370CF5" w:rsidRDefault="00370CF5" w14:paraId="18292F8A" w14:textId="77777777">
            <w:pPr>
              <w:widowControl w:val="0"/>
              <w:pBdr>
                <w:top w:val="nil"/>
                <w:left w:val="nil"/>
                <w:bottom w:val="nil"/>
                <w:right w:val="nil"/>
                <w:between w:val="nil"/>
              </w:pBdr>
              <w:rPr>
                <w:rFonts w:ascii="Arial" w:hAnsi="Arial" w:eastAsia="Arial" w:cs="Arial"/>
                <w:sz w:val="20"/>
                <w:szCs w:val="20"/>
              </w:rPr>
            </w:pPr>
          </w:p>
          <w:p w:rsidR="00370CF5" w:rsidRDefault="2FA493ED" w14:paraId="7F118BAF" w14:textId="081DA9D5">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И у овој имплементацији бројача је променљива употребљена за моделовање меморијског елемента који чува стање бројача. Да би се свака промена бројача видела и на излазу, након сваке измене стања бројача вредност бројања се додељује излазном порту </w:t>
            </w:r>
            <w:r w:rsidRPr="2FA493ED">
              <w:rPr>
                <w:rFonts w:ascii="Courier New" w:hAnsi="Courier New" w:eastAsia="Courier New" w:cs="Courier New"/>
                <w:sz w:val="20"/>
                <w:szCs w:val="20"/>
              </w:rPr>
              <w:t>count</w:t>
            </w:r>
            <w:r w:rsidRPr="2FA493ED">
              <w:rPr>
                <w:rFonts w:ascii="Arial" w:hAnsi="Arial" w:eastAsia="Arial" w:cs="Arial"/>
                <w:sz w:val="20"/>
                <w:szCs w:val="20"/>
              </w:rPr>
              <w:t xml:space="preserve">. </w:t>
            </w:r>
          </w:p>
          <w:p w:rsidR="00370CF5" w:rsidRDefault="00370CF5" w14:paraId="5F28BA03" w14:textId="77777777">
            <w:pPr>
              <w:widowControl w:val="0"/>
              <w:pBdr>
                <w:top w:val="nil"/>
                <w:left w:val="nil"/>
                <w:bottom w:val="nil"/>
                <w:right w:val="nil"/>
                <w:between w:val="nil"/>
              </w:pBdr>
              <w:rPr>
                <w:rFonts w:ascii="Arial" w:hAnsi="Arial" w:eastAsia="Arial" w:cs="Arial"/>
                <w:sz w:val="20"/>
                <w:szCs w:val="20"/>
              </w:rPr>
            </w:pPr>
          </w:p>
          <w:p w:rsidR="00370CF5" w:rsidP="2FA493ED" w:rsidRDefault="2FA493ED" w14:paraId="57032BA8" w14:textId="4711F17E">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 xml:space="preserve">Додатно запазити линије </w:t>
            </w:r>
            <w:r w:rsidRPr="2FA493ED">
              <w:rPr>
                <w:rFonts w:ascii="Courier New" w:hAnsi="Courier New" w:eastAsia="Courier New" w:cs="Courier New"/>
                <w:color w:val="FF8000"/>
                <w:sz w:val="20"/>
                <w:szCs w:val="20"/>
              </w:rPr>
              <w:t>22</w:t>
            </w:r>
            <w:r w:rsidRPr="2FA493ED">
              <w:rPr>
                <w:rFonts w:ascii="Arial" w:hAnsi="Arial" w:eastAsia="Arial" w:cs="Arial"/>
                <w:sz w:val="20"/>
                <w:szCs w:val="20"/>
              </w:rPr>
              <w:t xml:space="preserve"> и </w:t>
            </w:r>
            <w:r w:rsidRPr="2FA493ED">
              <w:rPr>
                <w:rFonts w:ascii="Courier New" w:hAnsi="Courier New" w:eastAsia="Courier New" w:cs="Courier New"/>
                <w:color w:val="FF8000"/>
                <w:sz w:val="20"/>
                <w:szCs w:val="20"/>
              </w:rPr>
              <w:t>30</w:t>
            </w:r>
            <w:r w:rsidRPr="2FA493ED">
              <w:rPr>
                <w:rFonts w:ascii="Arial" w:hAnsi="Arial" w:eastAsia="Arial" w:cs="Arial"/>
                <w:sz w:val="20"/>
                <w:szCs w:val="20"/>
              </w:rPr>
              <w:t xml:space="preserve"> gde je upotrebljena </w:t>
            </w:r>
            <w:r w:rsidRPr="2FA493ED">
              <w:rPr>
                <w:rFonts w:ascii="Courier New" w:hAnsi="Courier New" w:eastAsia="Courier New" w:cs="Courier New"/>
                <w:b/>
                <w:bCs/>
                <w:color w:val="0000FF"/>
                <w:sz w:val="20"/>
                <w:szCs w:val="20"/>
              </w:rPr>
              <w:t>WAIT</w:t>
            </w:r>
            <w:r w:rsidRPr="2FA493ED">
              <w:rPr>
                <w:rFonts w:ascii="Arial" w:hAnsi="Arial" w:eastAsia="Arial" w:cs="Arial"/>
                <w:sz w:val="20"/>
                <w:szCs w:val="20"/>
              </w:rPr>
              <w:t xml:space="preserve"> клаузула. У њој се сада не налази листа сигнала који се чекају, него се налази услов који се чека. Док год је тај услов неиспуњен процесс није активан.</w:t>
            </w:r>
          </w:p>
          <w:p w:rsidR="00370CF5" w:rsidP="2FA493ED" w:rsidRDefault="00370CF5" w14:paraId="783CCF40" w14:textId="4BDF9D67">
            <w:pPr>
              <w:widowControl w:val="0"/>
              <w:pBdr>
                <w:top w:val="nil"/>
                <w:left w:val="nil"/>
                <w:bottom w:val="nil"/>
                <w:right w:val="nil"/>
                <w:between w:val="nil"/>
              </w:pBdr>
              <w:rPr>
                <w:rFonts w:ascii="Arial" w:hAnsi="Arial" w:eastAsia="Arial" w:cs="Arial"/>
                <w:sz w:val="20"/>
                <w:szCs w:val="20"/>
              </w:rPr>
            </w:pPr>
          </w:p>
          <w:p w:rsidR="00370CF5" w:rsidRDefault="2FA493ED" w14:paraId="4FE7AFC7" w14:textId="0665C3AC">
            <w:pPr>
              <w:widowControl w:val="0"/>
              <w:pBdr>
                <w:top w:val="nil"/>
                <w:left w:val="nil"/>
                <w:bottom w:val="nil"/>
                <w:right w:val="nil"/>
                <w:between w:val="nil"/>
              </w:pBdr>
              <w:rPr>
                <w:rFonts w:ascii="Arial" w:hAnsi="Arial" w:eastAsia="Arial" w:cs="Arial"/>
                <w:sz w:val="20"/>
                <w:szCs w:val="20"/>
              </w:rPr>
            </w:pPr>
            <w:r w:rsidRPr="2FA493ED">
              <w:rPr>
                <w:rFonts w:ascii="Arial" w:hAnsi="Arial" w:eastAsia="Arial" w:cs="Arial"/>
                <w:sz w:val="20"/>
                <w:szCs w:val="20"/>
              </w:rPr>
              <w:t>За размишљање:</w:t>
            </w:r>
          </w:p>
          <w:p w:rsidR="00370CF5" w:rsidP="2FA493ED" w:rsidRDefault="2FA493ED" w14:paraId="735403C8" w14:textId="6E3518B6">
            <w:pPr>
              <w:widowControl w:val="0"/>
              <w:pBdr>
                <w:top w:val="nil"/>
                <w:left w:val="nil"/>
                <w:bottom w:val="nil"/>
                <w:right w:val="nil"/>
                <w:between w:val="nil"/>
              </w:pBdr>
              <w:ind w:left="720"/>
              <w:rPr>
                <w:rFonts w:ascii="Arial" w:hAnsi="Arial" w:eastAsia="Arial" w:cs="Arial"/>
                <w:sz w:val="20"/>
                <w:szCs w:val="20"/>
              </w:rPr>
            </w:pPr>
            <w:r w:rsidRPr="62E3AF49" w:rsidR="2FA493ED">
              <w:rPr>
                <w:rFonts w:ascii="Arial" w:hAnsi="Arial" w:eastAsia="Arial" w:cs="Arial"/>
                <w:sz w:val="20"/>
                <w:szCs w:val="20"/>
              </w:rPr>
              <w:t xml:space="preserve">Да ли се овај бројач окида ивицом или нивоом? Шта ће се десити уколико у току прве </w:t>
            </w:r>
            <w:r w:rsidRPr="62E3AF49" w:rsidR="2FA493ED">
              <w:rPr>
                <w:rFonts w:ascii="Arial" w:hAnsi="Arial" w:eastAsia="Arial" w:cs="Arial"/>
                <w:sz w:val="20"/>
                <w:szCs w:val="20"/>
              </w:rPr>
              <w:t xml:space="preserve">полупериоде клока (док је клок 1) ресет пређе са 0 на 1 па назад на 0? Уочите да </w:t>
            </w:r>
            <w:del w:author="Marko Andjelkovic" w:date="2021-05-19T09:52:31Z" w:id="1302862631">
              <w:r w:rsidRPr="62E3AF49" w:rsidDel="2FA493ED">
                <w:rPr>
                  <w:rFonts w:ascii="Arial" w:hAnsi="Arial" w:eastAsia="Arial" w:cs="Arial"/>
                  <w:sz w:val="20"/>
                  <w:szCs w:val="20"/>
                </w:rPr>
                <w:delText xml:space="preserve">wаит </w:delText>
              </w:r>
            </w:del>
            <w:ins w:author="Marko Andjelkovic" w:date="2021-05-19T09:52:33Z" w:id="1429673641">
              <w:r w:rsidRPr="62E3AF49" w:rsidR="68FEB634">
                <w:rPr>
                  <w:rFonts w:ascii="Courier New" w:hAnsi="Courier New" w:eastAsia="Courier New" w:cs="Courier New"/>
                  <w:sz w:val="20"/>
                  <w:szCs w:val="20"/>
                  <w:rPrChange w:author="Marko Andjelkovic" w:date="2021-05-19T09:52:44Z" w:id="639964550">
                    <w:rPr>
                      <w:rFonts w:ascii="Arial" w:hAnsi="Arial" w:eastAsia="Arial" w:cs="Arial"/>
                      <w:sz w:val="20"/>
                      <w:szCs w:val="20"/>
                    </w:rPr>
                  </w:rPrChange>
                </w:rPr>
                <w:t xml:space="preserve">wait </w:t>
              </w:r>
            </w:ins>
            <w:del w:author="Marko Andjelkovic" w:date="2021-05-19T09:52:52Z" w:id="2122761327">
              <w:r w:rsidRPr="62E3AF49" w:rsidDel="2FA493ED">
                <w:rPr>
                  <w:rFonts w:ascii="Arial" w:hAnsi="Arial" w:eastAsia="Arial" w:cs="Arial"/>
                  <w:sz w:val="20"/>
                  <w:szCs w:val="20"/>
                </w:rPr>
                <w:delText xml:space="preserve">унтил </w:delText>
              </w:r>
            </w:del>
            <w:ins w:author="Marko Andjelkovic" w:date="2021-05-19T09:52:54Z" w:id="584386563">
              <w:r w:rsidRPr="62E3AF49" w:rsidR="05431A87">
                <w:rPr>
                  <w:rFonts w:ascii="Courier New" w:hAnsi="Courier New" w:eastAsia="Courier New" w:cs="Courier New"/>
                  <w:sz w:val="20"/>
                  <w:szCs w:val="20"/>
                  <w:rPrChange w:author="Marko Andjelkovic" w:date="2021-05-19T09:53:00Z" w:id="1220127875">
                    <w:rPr>
                      <w:rFonts w:ascii="Arial" w:hAnsi="Arial" w:eastAsia="Arial" w:cs="Arial"/>
                      <w:sz w:val="20"/>
                      <w:szCs w:val="20"/>
                    </w:rPr>
                  </w:rPrChange>
                </w:rPr>
                <w:t>until</w:t>
              </w:r>
            </w:ins>
            <w:ins w:author="Marko Andjelkovic" w:date="2021-05-19T09:53:14Z" w:id="1528169573">
              <w:r w:rsidRPr="62E3AF49" w:rsidR="05431A87">
                <w:rPr>
                  <w:rFonts w:ascii="Courier New" w:hAnsi="Courier New" w:eastAsia="Courier New" w:cs="Courier New"/>
                  <w:sz w:val="20"/>
                  <w:szCs w:val="20"/>
                </w:rPr>
                <w:t xml:space="preserve"> </w:t>
              </w:r>
            </w:ins>
            <w:r w:rsidRPr="62E3AF49" w:rsidR="2FA493ED">
              <w:rPr>
                <w:rFonts w:ascii="Courier New" w:hAnsi="Courier New" w:eastAsia="Courier New" w:cs="Courier New"/>
                <w:sz w:val="20"/>
                <w:szCs w:val="20"/>
                <w:rPrChange w:author="Marko Andjelkovic" w:date="2021-05-19T09:53:00Z" w:id="63901115">
                  <w:rPr>
                    <w:rFonts w:ascii="Arial" w:hAnsi="Arial" w:eastAsia="Arial" w:cs="Arial"/>
                    <w:sz w:val="20"/>
                    <w:szCs w:val="20"/>
                  </w:rPr>
                </w:rPrChange>
              </w:rPr>
              <w:t xml:space="preserve">у </w:t>
            </w:r>
            <w:r w:rsidRPr="62E3AF49" w:rsidR="2FA493ED">
              <w:rPr>
                <w:rFonts w:ascii="Arial" w:hAnsi="Arial" w:eastAsia="Arial" w:cs="Arial"/>
                <w:sz w:val="20"/>
                <w:szCs w:val="20"/>
              </w:rPr>
              <w:t>ствари испитује услов само након догађаја на сигналима који чине услов.</w:t>
            </w:r>
          </w:p>
          <w:p w:rsidR="00370CF5" w:rsidP="2FA493ED" w:rsidRDefault="2FA493ED" w14:paraId="29EDC4C0" w14:textId="46833CEB">
            <w:pPr>
              <w:widowControl w:val="0"/>
              <w:pBdr>
                <w:top w:val="nil"/>
                <w:left w:val="nil"/>
                <w:bottom w:val="nil"/>
                <w:right w:val="nil"/>
                <w:between w:val="nil"/>
              </w:pBdr>
              <w:ind w:left="720"/>
              <w:rPr>
                <w:rFonts w:ascii="Arial" w:hAnsi="Arial" w:eastAsia="Arial" w:cs="Arial"/>
                <w:sz w:val="20"/>
                <w:szCs w:val="20"/>
              </w:rPr>
            </w:pPr>
            <w:r w:rsidRPr="2FA493ED">
              <w:rPr>
                <w:rFonts w:ascii="Arial" w:hAnsi="Arial" w:eastAsia="Arial" w:cs="Arial"/>
                <w:sz w:val="20"/>
                <w:szCs w:val="20"/>
              </w:rPr>
              <w:t xml:space="preserve">Може ли без променљиве, зашто се вредност не чува у сигналу </w:t>
            </w:r>
            <w:r w:rsidRPr="2FA493ED">
              <w:rPr>
                <w:rFonts w:ascii="Courier New" w:hAnsi="Courier New" w:eastAsia="Courier New" w:cs="Courier New"/>
                <w:sz w:val="20"/>
                <w:szCs w:val="20"/>
              </w:rPr>
              <w:t>count</w:t>
            </w:r>
            <w:r w:rsidRPr="2FA493ED">
              <w:rPr>
                <w:rFonts w:ascii="Arial" w:hAnsi="Arial" w:eastAsia="Arial" w:cs="Arial"/>
                <w:sz w:val="20"/>
                <w:szCs w:val="20"/>
              </w:rPr>
              <w:t>? Који се проблем појављује у том случају?</w:t>
            </w:r>
          </w:p>
        </w:tc>
      </w:tr>
    </w:tbl>
    <w:p w:rsidR="0D173D95" w:rsidRDefault="0D173D95" w14:paraId="3E7763BA" w14:textId="5300B6A2"/>
    <w:p w:rsidR="00370CF5" w:rsidRDefault="00370CF5" w14:paraId="5326143E" w14:textId="77777777">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hAnsi="Arial" w:eastAsia="Arial" w:cs="Arial"/>
          <w:sz w:val="20"/>
          <w:szCs w:val="20"/>
        </w:rPr>
      </w:pPr>
    </w:p>
    <w:p w:rsidR="00370CF5" w:rsidRDefault="00370CF5" w14:paraId="76E35F11" w14:textId="77777777">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hAnsi="Arial" w:eastAsia="Arial" w:cs="Arial"/>
          <w:sz w:val="20"/>
          <w:szCs w:val="20"/>
        </w:rPr>
      </w:pPr>
    </w:p>
    <w:p w:rsidR="00370CF5" w:rsidRDefault="003E5109" w14:paraId="0BC3197F" w14:textId="77777777">
      <w:pPr>
        <w:pStyle w:val="Heading3"/>
      </w:pPr>
      <w:bookmarkStart w:name="_2btx6o38cy1a" w:colFirst="0" w:colLast="0" w:id="7"/>
      <w:bookmarkEnd w:id="7"/>
      <w:r>
        <w:t>FOR LOOP</w:t>
      </w:r>
    </w:p>
    <w:p w:rsidR="00370CF5" w:rsidRDefault="2FA493ED" w14:paraId="56B5DC9A" w14:textId="7AAE983A">
      <w:pPr>
        <w:rPr>
          <w:rFonts w:ascii="Arial" w:hAnsi="Arial" w:eastAsia="Arial" w:cs="Arial"/>
        </w:rPr>
      </w:pPr>
      <w:r w:rsidRPr="2FA493ED">
        <w:rPr>
          <w:rFonts w:ascii="Arial" w:hAnsi="Arial" w:eastAsia="Arial" w:cs="Arial"/>
        </w:rPr>
        <w:t>FOR LOOP уводи бројач (итератор), као код бројачких петљи у програмским језицима:</w:t>
      </w:r>
    </w:p>
    <w:p w:rsidR="00370CF5" w:rsidRDefault="00370CF5" w14:paraId="19DCD404" w14:textId="77777777">
      <w:pPr>
        <w:rPr>
          <w:rFonts w:ascii="Arial" w:hAnsi="Arial" w:eastAsia="Arial" w:cs="Arial"/>
        </w:rPr>
      </w:pPr>
    </w:p>
    <w:tbl>
      <w:tblPr>
        <w:tblStyle w:val="af7"/>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2FA493ED" w14:paraId="5DCD3ADF" w14:textId="77777777">
        <w:tc>
          <w:tcPr>
            <w:tcW w:w="9360" w:type="dxa"/>
            <w:shd w:val="clear" w:color="auto" w:fill="auto"/>
            <w:tcMar>
              <w:top w:w="100" w:type="dxa"/>
              <w:left w:w="100" w:type="dxa"/>
              <w:bottom w:w="100" w:type="dxa"/>
              <w:right w:w="100" w:type="dxa"/>
            </w:tcMar>
          </w:tcPr>
          <w:p w:rsidR="00370CF5" w:rsidRDefault="003E5109" w14:paraId="47BE6FA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i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diskretni_opseg </w:t>
            </w:r>
            <w:r>
              <w:rPr>
                <w:rFonts w:ascii="Courier New" w:hAnsi="Courier New" w:eastAsia="Courier New" w:cs="Courier New"/>
                <w:b/>
                <w:color w:val="0000FF"/>
                <w:sz w:val="20"/>
                <w:szCs w:val="20"/>
              </w:rPr>
              <w:t>loop</w:t>
            </w:r>
          </w:p>
          <w:p w:rsidR="00370CF5" w:rsidRDefault="003E5109" w14:paraId="6FCE171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klauzula_1</w:t>
            </w:r>
            <w:r>
              <w:rPr>
                <w:rFonts w:ascii="Courier New" w:hAnsi="Courier New" w:eastAsia="Courier New" w:cs="Courier New"/>
                <w:b/>
                <w:color w:val="000080"/>
                <w:sz w:val="20"/>
                <w:szCs w:val="20"/>
              </w:rPr>
              <w:t>;</w:t>
            </w:r>
          </w:p>
          <w:p w:rsidR="00370CF5" w:rsidRDefault="003E5109" w14:paraId="505964E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klauzula_2</w:t>
            </w:r>
            <w:r>
              <w:rPr>
                <w:rFonts w:ascii="Courier New" w:hAnsi="Courier New" w:eastAsia="Courier New" w:cs="Courier New"/>
                <w:b/>
                <w:color w:val="000080"/>
                <w:sz w:val="20"/>
                <w:szCs w:val="20"/>
              </w:rPr>
              <w:t>;</w:t>
            </w:r>
          </w:p>
          <w:p w:rsidR="00370CF5" w:rsidRDefault="003E5109" w14:paraId="1081337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w:t>
            </w:r>
          </w:p>
          <w:p w:rsidR="00370CF5" w:rsidRDefault="003E5109" w14:paraId="479FF029" w14:textId="77777777">
            <w:pPr>
              <w:widowControl w:val="0"/>
              <w:shd w:val="clear" w:color="auto" w:fill="FFFFFF"/>
              <w:rPr>
                <w:rFonts w:ascii="Arial" w:hAnsi="Arial" w:eastAsia="Arial" w:cs="Arial"/>
              </w:rPr>
            </w:pPr>
            <w:r>
              <w:rPr>
                <w:rFonts w:ascii="Courier New" w:hAnsi="Courier New" w:eastAsia="Courier New" w:cs="Courier New"/>
                <w:color w:val="FF8000"/>
                <w:sz w:val="20"/>
                <w:szCs w:val="20"/>
              </w:rPr>
              <w:t>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tc>
      </w:tr>
      <w:tr w:rsidR="00370CF5" w:rsidTr="2FA493ED" w14:paraId="4A420CC5" w14:textId="77777777">
        <w:tc>
          <w:tcPr>
            <w:tcW w:w="9360" w:type="dxa"/>
            <w:shd w:val="clear" w:color="auto" w:fill="auto"/>
            <w:tcMar>
              <w:top w:w="100" w:type="dxa"/>
              <w:left w:w="100" w:type="dxa"/>
              <w:bottom w:w="100" w:type="dxa"/>
              <w:right w:w="100" w:type="dxa"/>
            </w:tcMar>
          </w:tcPr>
          <w:p w:rsidR="00370CF5" w:rsidRDefault="2FA493ED" w14:paraId="25585F05" w14:textId="05ED9E76">
            <w:pPr>
              <w:rPr>
                <w:rFonts w:ascii="Courier New" w:hAnsi="Courier New" w:eastAsia="Courier New" w:cs="Courier New"/>
                <w:color w:val="FF8000"/>
                <w:sz w:val="20"/>
                <w:szCs w:val="20"/>
              </w:rPr>
            </w:pPr>
            <w:r w:rsidRPr="2FA493ED">
              <w:rPr>
                <w:rFonts w:ascii="Arial" w:hAnsi="Arial" w:eastAsia="Arial" w:cs="Arial"/>
                <w:sz w:val="20"/>
                <w:szCs w:val="20"/>
                <w:highlight w:val="white"/>
              </w:rPr>
              <w:t xml:space="preserve">Променљива  </w:t>
            </w:r>
            <w:r w:rsidRPr="2FA493ED">
              <w:rPr>
                <w:rFonts w:ascii="Courier New" w:hAnsi="Courier New" w:eastAsia="Courier New" w:cs="Courier New"/>
                <w:sz w:val="20"/>
                <w:szCs w:val="20"/>
              </w:rPr>
              <w:t>i</w:t>
            </w:r>
            <w:r w:rsidRPr="2FA493ED">
              <w:rPr>
                <w:rFonts w:ascii="Arial" w:hAnsi="Arial" w:eastAsia="Arial" w:cs="Arial"/>
                <w:sz w:val="20"/>
                <w:szCs w:val="20"/>
                <w:highlight w:val="white"/>
              </w:rPr>
              <w:t xml:space="preserve"> се назива </w:t>
            </w:r>
            <w:r w:rsidR="00314AC4">
              <w:rPr>
                <w:rFonts w:ascii="Arial" w:hAnsi="Arial" w:eastAsia="Arial" w:cs="Arial"/>
                <w:sz w:val="20"/>
                <w:szCs w:val="20"/>
                <w:highlight w:val="white"/>
              </w:rPr>
              <w:t>loop</w:t>
            </w:r>
            <w:r w:rsidRPr="2FA493ED">
              <w:rPr>
                <w:rFonts w:ascii="Arial" w:hAnsi="Arial" w:eastAsia="Arial" w:cs="Arial"/>
                <w:sz w:val="20"/>
                <w:szCs w:val="20"/>
                <w:highlight w:val="white"/>
              </w:rPr>
              <w:t xml:space="preserve"> параметар, имплицитно се декларише својим навођењем, и њена вредност је аутоматски контролисана у току петље; унутар тела петље се сматра константом а ван петље није видљива. </w:t>
            </w:r>
          </w:p>
        </w:tc>
      </w:tr>
    </w:tbl>
    <w:p w:rsidR="00370CF5" w:rsidRDefault="00370CF5" w14:paraId="62F0C61E" w14:textId="77777777">
      <w:pPr>
        <w:rPr>
          <w:rFonts w:ascii="Arial" w:hAnsi="Arial" w:eastAsia="Arial" w:cs="Arial"/>
        </w:rPr>
      </w:pPr>
    </w:p>
    <w:p w:rsidR="00370CF5" w:rsidRDefault="2FA493ED" w14:paraId="49ED63F6" w14:textId="6FC6DF8D">
      <w:pPr>
        <w:rPr>
          <w:rFonts w:ascii="Arial" w:hAnsi="Arial" w:eastAsia="Arial" w:cs="Arial"/>
          <w:sz w:val="20"/>
          <w:szCs w:val="20"/>
          <w:highlight w:val="white"/>
        </w:rPr>
      </w:pPr>
      <w:r w:rsidRPr="2FA493ED">
        <w:rPr>
          <w:rFonts w:ascii="Arial" w:hAnsi="Arial" w:eastAsia="Arial" w:cs="Arial"/>
          <w:sz w:val="20"/>
          <w:szCs w:val="20"/>
          <w:highlight w:val="white"/>
        </w:rPr>
        <w:t xml:space="preserve">Дискретни опсег </w:t>
      </w:r>
      <w:r w:rsidR="00314AC4">
        <w:rPr>
          <w:rFonts w:ascii="Arial" w:hAnsi="Arial" w:eastAsia="Arial" w:cs="Arial"/>
          <w:sz w:val="20"/>
          <w:szCs w:val="20"/>
          <w:highlight w:val="white"/>
        </w:rPr>
        <w:t>loop</w:t>
      </w:r>
      <w:r w:rsidRPr="2FA493ED">
        <w:rPr>
          <w:rFonts w:ascii="Arial" w:hAnsi="Arial" w:eastAsia="Arial" w:cs="Arial"/>
          <w:sz w:val="20"/>
          <w:szCs w:val="20"/>
          <w:highlight w:val="white"/>
        </w:rPr>
        <w:t xml:space="preserve"> параметра се може дефинисати на више начина:</w:t>
      </w:r>
    </w:p>
    <w:p w:rsidR="00370CF5" w:rsidRDefault="2FA493ED" w14:paraId="33209FE5" w14:textId="29466246">
      <w:pPr>
        <w:numPr>
          <w:ilvl w:val="0"/>
          <w:numId w:val="8"/>
        </w:numPr>
        <w:rPr>
          <w:rFonts w:ascii="Arial" w:hAnsi="Arial" w:eastAsia="Arial" w:cs="Arial"/>
        </w:rPr>
      </w:pPr>
      <w:r w:rsidRPr="2FA493ED">
        <w:rPr>
          <w:rFonts w:ascii="Arial" w:hAnsi="Arial" w:eastAsia="Arial" w:cs="Arial"/>
          <w:b/>
          <w:bCs/>
        </w:rPr>
        <w:t xml:space="preserve">(_, _, _, _) </w:t>
      </w:r>
      <w:r w:rsidRPr="2FA493ED">
        <w:rPr>
          <w:rFonts w:ascii="Arial" w:hAnsi="Arial" w:eastAsia="Arial" w:cs="Arial"/>
        </w:rPr>
        <w:t xml:space="preserve">где се редом почевши од прве узимају вредности из наведене листе, </w:t>
      </w:r>
    </w:p>
    <w:p w:rsidR="00370CF5" w:rsidRDefault="2FA493ED" w14:paraId="05A2F1A2" w14:textId="64F0EE09">
      <w:pPr>
        <w:numPr>
          <w:ilvl w:val="0"/>
          <w:numId w:val="8"/>
        </w:numPr>
        <w:rPr>
          <w:rFonts w:ascii="Arial" w:hAnsi="Arial" w:eastAsia="Arial" w:cs="Arial"/>
        </w:rPr>
      </w:pPr>
      <w:r w:rsidRPr="2FA493ED">
        <w:rPr>
          <w:rFonts w:ascii="Arial" w:hAnsi="Arial" w:eastAsia="Arial" w:cs="Arial"/>
          <w:b/>
          <w:bCs/>
        </w:rPr>
        <w:t>_ to _</w:t>
      </w:r>
      <w:r w:rsidRPr="2FA493ED">
        <w:rPr>
          <w:rFonts w:ascii="Arial" w:hAnsi="Arial" w:eastAsia="Arial" w:cs="Arial"/>
        </w:rPr>
        <w:t xml:space="preserve"> где је представљен опсег од/до,</w:t>
      </w:r>
    </w:p>
    <w:p w:rsidR="00370CF5" w:rsidRDefault="2FA493ED" w14:paraId="571C745F" w14:textId="3420F686">
      <w:pPr>
        <w:numPr>
          <w:ilvl w:val="0"/>
          <w:numId w:val="8"/>
        </w:numPr>
        <w:rPr>
          <w:rFonts w:ascii="Arial" w:hAnsi="Arial" w:eastAsia="Arial" w:cs="Arial"/>
        </w:rPr>
      </w:pPr>
      <w:r w:rsidRPr="2FA493ED">
        <w:rPr>
          <w:rFonts w:ascii="Arial" w:hAnsi="Arial" w:eastAsia="Arial" w:cs="Arial"/>
          <w:b/>
          <w:bCs/>
        </w:rPr>
        <w:t>_ downto _</w:t>
      </w:r>
      <w:r w:rsidRPr="2FA493ED">
        <w:rPr>
          <w:rFonts w:ascii="Arial" w:hAnsi="Arial" w:eastAsia="Arial" w:cs="Arial"/>
        </w:rPr>
        <w:t xml:space="preserve"> уколико је прва граница опсега већа од друге, мора се писати downto</w:t>
      </w:r>
    </w:p>
    <w:p w:rsidR="00370CF5" w:rsidRDefault="2FA493ED" w14:paraId="79A933E7" w14:textId="121F4F9B">
      <w:pPr>
        <w:numPr>
          <w:ilvl w:val="0"/>
          <w:numId w:val="8"/>
        </w:numPr>
        <w:rPr>
          <w:rFonts w:ascii="Arial" w:hAnsi="Arial" w:eastAsia="Arial" w:cs="Arial"/>
        </w:rPr>
      </w:pPr>
      <w:r w:rsidRPr="2FA493ED">
        <w:rPr>
          <w:rFonts w:ascii="Arial" w:hAnsi="Arial" w:eastAsia="Arial" w:cs="Arial"/>
        </w:rPr>
        <w:t>навођењем типа набрајања...</w:t>
      </w:r>
    </w:p>
    <w:p w:rsidR="00370CF5" w:rsidRDefault="2FA493ED" w14:paraId="6B392B7D" w14:textId="72552C17">
      <w:pPr>
        <w:rPr>
          <w:rFonts w:ascii="Arial" w:hAnsi="Arial" w:eastAsia="Arial" w:cs="Arial"/>
          <w:color w:val="FF0000"/>
        </w:rPr>
      </w:pPr>
      <w:r w:rsidRPr="2FA493ED">
        <w:rPr>
          <w:rFonts w:ascii="Arial" w:hAnsi="Arial" w:eastAsia="Arial" w:cs="Arial"/>
          <w:sz w:val="20"/>
          <w:szCs w:val="20"/>
          <w:highlight w:val="white"/>
        </w:rPr>
        <w:t>По свему другом, for loop се понаша исто као и loop.</w:t>
      </w:r>
    </w:p>
    <w:p w:rsidR="00370CF5" w:rsidRDefault="00370CF5" w14:paraId="0B463CF2" w14:textId="77777777">
      <w:pPr>
        <w:rPr>
          <w:rFonts w:ascii="Arial" w:hAnsi="Arial" w:eastAsia="Arial" w:cs="Arial"/>
        </w:rPr>
      </w:pPr>
    </w:p>
    <w:p w:rsidR="00370CF5" w:rsidRDefault="00370CF5" w14:paraId="209CBDFF" w14:textId="77777777">
      <w:pPr>
        <w:rPr>
          <w:rFonts w:ascii="Arial" w:hAnsi="Arial" w:eastAsia="Arial" w:cs="Arial"/>
        </w:rPr>
      </w:pPr>
    </w:p>
    <w:tbl>
      <w:tblPr>
        <w:tblStyle w:val="af8"/>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469F9DDB" w14:paraId="74307CC5" w14:textId="77777777">
        <w:tc>
          <w:tcPr>
            <w:tcW w:w="9360" w:type="dxa"/>
            <w:shd w:val="clear" w:color="auto" w:fill="auto"/>
            <w:tcMar>
              <w:top w:w="100" w:type="dxa"/>
              <w:left w:w="100" w:type="dxa"/>
              <w:bottom w:w="100" w:type="dxa"/>
              <w:right w:w="100" w:type="dxa"/>
            </w:tcMar>
          </w:tcPr>
          <w:p w:rsidR="00370CF5" w:rsidP="2FA493ED" w:rsidRDefault="2FA493ED" w14:paraId="3831AE50" w14:textId="64656224">
            <w:pPr>
              <w:rPr>
                <w:rFonts w:ascii="Arial" w:hAnsi="Arial" w:eastAsia="Arial" w:cs="Arial"/>
                <w:u w:val="single"/>
              </w:rPr>
            </w:pPr>
            <w:r w:rsidRPr="2FA493ED">
              <w:rPr>
                <w:rFonts w:ascii="Arial" w:hAnsi="Arial" w:eastAsia="Arial" w:cs="Arial"/>
                <w:b/>
                <w:bCs/>
                <w:u w:val="single"/>
              </w:rPr>
              <w:t>Z</w:t>
            </w:r>
            <w:r w:rsidRPr="2FA493ED">
              <w:rPr>
                <w:rFonts w:ascii="Arial" w:hAnsi="Arial" w:eastAsia="Arial" w:cs="Arial"/>
                <w:u w:val="single"/>
              </w:rPr>
              <w:t xml:space="preserve"> ПРИМЕР, регистар са паралелним уписом и серијским излазом. </w:t>
            </w:r>
          </w:p>
          <w:p w:rsidR="00370CF5" w:rsidRDefault="2FA493ED" w14:paraId="64F90243" w14:textId="7BED9BBA">
            <w:pPr>
              <w:ind w:left="720"/>
              <w:rPr>
                <w:rFonts w:ascii="Arial" w:hAnsi="Arial" w:eastAsia="Arial" w:cs="Arial"/>
                <w:color w:val="E36C09"/>
              </w:rPr>
            </w:pPr>
            <w:r w:rsidRPr="62E3AF49" w:rsidR="2FA493ED">
              <w:rPr>
                <w:rFonts w:ascii="Arial" w:hAnsi="Arial" w:eastAsia="Arial" w:cs="Arial"/>
                <w:color w:val="E36C09"/>
              </w:rPr>
              <w:t xml:space="preserve">Уведено: GENERIC MAP, for loop, специфичности (багови) са </w:t>
            </w:r>
            <w:del w:author="Marko Andjelkovic" w:date="2021-05-19T09:54:33Z" w:id="901013147">
              <w:r w:rsidRPr="62E3AF49" w:rsidDel="2FA493ED">
                <w:rPr>
                  <w:rFonts w:ascii="Arial" w:hAnsi="Arial" w:eastAsia="Arial" w:cs="Arial"/>
                  <w:color w:val="E36C09"/>
                </w:rPr>
                <w:delText xml:space="preserve">wаит </w:delText>
              </w:r>
            </w:del>
            <w:ins w:author="Marko Andjelkovic" w:date="2021-05-19T09:54:35Z" w:id="1720531747">
              <w:r w:rsidRPr="62E3AF49" w:rsidR="533D7181">
                <w:rPr>
                  <w:rFonts w:ascii="Arial" w:hAnsi="Arial" w:eastAsia="Arial" w:cs="Arial"/>
                  <w:color w:val="E36C09"/>
                </w:rPr>
                <w:t xml:space="preserve">wait </w:t>
              </w:r>
            </w:ins>
            <w:r w:rsidRPr="62E3AF49" w:rsidR="2FA493ED">
              <w:rPr>
                <w:rFonts w:ascii="Arial" w:hAnsi="Arial" w:eastAsia="Arial" w:cs="Arial"/>
                <w:color w:val="E36C09"/>
              </w:rPr>
              <w:t>until</w:t>
            </w:r>
          </w:p>
          <w:p w:rsidR="2FA493ED" w:rsidP="2FA493ED" w:rsidRDefault="2FA493ED" w14:paraId="5B2B13A9" w14:textId="2E44E7E6">
            <w:pPr>
              <w:jc w:val="both"/>
              <w:rPr>
                <w:rFonts w:ascii="Arial" w:hAnsi="Arial" w:eastAsia="Arial" w:cs="Arial"/>
              </w:rPr>
            </w:pPr>
          </w:p>
          <w:p w:rsidR="00370CF5" w:rsidP="2FA493ED" w:rsidRDefault="2FA493ED" w14:paraId="3FD89DF4" w14:textId="493CD037">
            <w:pPr>
              <w:jc w:val="both"/>
              <w:rPr>
                <w:rFonts w:ascii="Arial" w:hAnsi="Arial" w:eastAsia="Arial" w:cs="Arial"/>
              </w:rPr>
            </w:pPr>
            <w:r w:rsidRPr="2FA493ED">
              <w:rPr>
                <w:rFonts w:ascii="Arial" w:hAnsi="Arial" w:eastAsia="Arial" w:cs="Arial"/>
              </w:rPr>
              <w:t>Tреба реализовати регистар у који се уписује вредност паралелно када је улазни порт WR=1. Након што WR постане 0, од следећег клока, на сваки клок по један бит се прослеђује на серијски излаз, почев од бита највеће тежине. После прослеђивања бита најмање тежине, серијски излаз прелази у HiZ, до следећег уписа. Док се сви битови не проследе на излаз, регистар не прима вредности иако се сигнализира упис. Креирати и тестбенч који ће да побуђује реализовани регистар.</w:t>
            </w:r>
          </w:p>
        </w:tc>
      </w:tr>
      <w:tr w:rsidR="00370CF5" w:rsidTr="469F9DDB" w14:paraId="328AC239" w14:textId="77777777">
        <w:tc>
          <w:tcPr>
            <w:tcW w:w="9360" w:type="dxa"/>
            <w:shd w:val="clear" w:color="auto" w:fill="auto"/>
            <w:tcMar>
              <w:top w:w="100" w:type="dxa"/>
              <w:left w:w="100" w:type="dxa"/>
              <w:bottom w:w="100" w:type="dxa"/>
              <w:right w:w="100" w:type="dxa"/>
            </w:tcMar>
          </w:tcPr>
          <w:p w:rsidR="00370CF5" w:rsidRDefault="003E5109" w14:paraId="032F7753"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parallel_to_serial </w:t>
            </w:r>
            <w:r>
              <w:rPr>
                <w:rFonts w:ascii="Courier New" w:hAnsi="Courier New" w:eastAsia="Courier New" w:cs="Courier New"/>
                <w:b/>
                <w:color w:val="0000FF"/>
                <w:sz w:val="20"/>
                <w:szCs w:val="20"/>
              </w:rPr>
              <w:t>IS</w:t>
            </w:r>
          </w:p>
          <w:p w:rsidR="00370CF5" w:rsidRDefault="003E5109" w14:paraId="4F01520A"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integer</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p>
          <w:p w:rsidR="00370CF5" w:rsidRDefault="003E5109" w14:paraId="00B52DE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370CF5" w:rsidRDefault="003E5109" w14:paraId="41AE4FA8"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r>
              <w:rPr>
                <w:rFonts w:ascii="Courier New" w:hAnsi="Courier New" w:eastAsia="Courier New" w:cs="Courier New"/>
                <w:sz w:val="20"/>
                <w:szCs w:val="20"/>
              </w:rPr>
              <w:t>clk</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5732B2FA"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sz w:val="20"/>
                <w:szCs w:val="20"/>
              </w:rPr>
              <w:t>n</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370CF5" w:rsidRDefault="003E5109" w14:paraId="4F09090C"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d_out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370CF5" w:rsidRDefault="003E5109" w14:paraId="28ACDE3D"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parallel_to_serial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0AD68B93"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63B54FD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3DC4788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35504D8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beh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parallel_to_serial </w:t>
            </w:r>
            <w:r>
              <w:rPr>
                <w:rFonts w:ascii="Courier New" w:hAnsi="Courier New" w:eastAsia="Courier New" w:cs="Courier New"/>
                <w:b/>
                <w:color w:val="0000FF"/>
                <w:sz w:val="20"/>
                <w:szCs w:val="20"/>
              </w:rPr>
              <w:t>IS</w:t>
            </w:r>
          </w:p>
          <w:p w:rsidR="00370CF5" w:rsidRDefault="003E5109" w14:paraId="64B9F067"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4C48958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13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179C59E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int_storage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sz w:val="20"/>
                <w:szCs w:val="20"/>
              </w:rPr>
              <w:t>n</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370CF5" w:rsidRDefault="003E5109" w14:paraId="64316C7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571B465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4C6605B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čeka na događaj na wr nakon koga će wr postati 1. </w:t>
            </w:r>
          </w:p>
          <w:p w:rsidR="00370CF5" w:rsidRDefault="003E5109" w14:paraId="00F536D7"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Bug: ako je wr stalno na 1, neće se više ništa upisivati!</w:t>
            </w:r>
          </w:p>
          <w:p w:rsidR="00370CF5" w:rsidP="469F9DDB" w:rsidRDefault="003E5109" w14:paraId="5A4579EB" w14:textId="77777777">
            <w:pPr>
              <w:widowControl w:val="0"/>
              <w:shd w:val="clear" w:color="auto" w:fill="FFFFFF" w:themeFill="background1"/>
              <w:rPr>
                <w:rFonts w:ascii="Courier New" w:hAnsi="Courier New" w:eastAsia="Courier New" w:cs="Courier New"/>
                <w:sz w:val="20"/>
                <w:szCs w:val="20"/>
              </w:rPr>
            </w:pPr>
            <w:r w:rsidRPr="469F9DDB" w:rsidR="003E5109">
              <w:rPr>
                <w:rFonts w:ascii="Courier New" w:hAnsi="Courier New" w:eastAsia="Courier New" w:cs="Courier New"/>
                <w:color w:val="FF8000"/>
                <w:sz w:val="20"/>
                <w:szCs w:val="20"/>
              </w:rPr>
              <w:t>19</w:t>
            </w:r>
            <w:r w:rsidRPr="469F9DDB" w:rsidR="003E5109">
              <w:rPr>
                <w:rFonts w:ascii="Courier New" w:hAnsi="Courier New" w:eastAsia="Courier New" w:cs="Courier New"/>
                <w:sz w:val="20"/>
                <w:szCs w:val="20"/>
              </w:rPr>
              <w:t xml:space="preserve">          </w:t>
            </w:r>
            <w:commentRangeStart w:id="2122175063"/>
            <w:commentRangeEnd w:id="2122175063"/>
            <w:r>
              <w:rPr>
                <w:rStyle w:val="CommentReference"/>
              </w:rPr>
              <w:commentReference w:id="2122175063"/>
            </w:r>
          </w:p>
          <w:p w:rsidR="00370CF5" w:rsidRDefault="003E5109" w14:paraId="366325D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int_storage</w:t>
            </w:r>
            <w:r>
              <w:rPr>
                <w:rFonts w:ascii="Courier New" w:hAnsi="Courier New" w:eastAsia="Courier New" w:cs="Courier New"/>
                <w:b/>
                <w:color w:val="000080"/>
                <w:sz w:val="20"/>
                <w:szCs w:val="20"/>
              </w:rPr>
              <w:t>:=</w:t>
            </w:r>
            <w:r>
              <w:rPr>
                <w:rFonts w:ascii="Courier New" w:hAnsi="Courier New" w:eastAsia="Courier New" w:cs="Courier New"/>
                <w:sz w:val="20"/>
                <w:szCs w:val="20"/>
              </w:rPr>
              <w:t>d_in</w:t>
            </w:r>
            <w:r>
              <w:rPr>
                <w:rFonts w:ascii="Courier New" w:hAnsi="Courier New" w:eastAsia="Courier New" w:cs="Courier New"/>
                <w:b/>
                <w:color w:val="000080"/>
                <w:sz w:val="20"/>
                <w:szCs w:val="20"/>
              </w:rPr>
              <w:t>;</w:t>
            </w:r>
          </w:p>
          <w:p w:rsidR="00370CF5" w:rsidRDefault="003E5109" w14:paraId="14AF2C2E"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i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n</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1F3EA55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370CF5" w:rsidRDefault="003E5109" w14:paraId="415A097E"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23</w:t>
            </w:r>
            <w:r>
              <w:rPr>
                <w:rFonts w:ascii="Courier New" w:hAnsi="Courier New" w:eastAsia="Courier New" w:cs="Courier New"/>
                <w:sz w:val="20"/>
                <w:szCs w:val="20"/>
              </w:rPr>
              <w:t xml:space="preserve">              d_out</w:t>
            </w:r>
            <w:r>
              <w:rPr>
                <w:rFonts w:ascii="Courier New" w:hAnsi="Courier New" w:eastAsia="Courier New" w:cs="Courier New"/>
                <w:b/>
                <w:color w:val="000080"/>
                <w:sz w:val="20"/>
                <w:szCs w:val="20"/>
              </w:rPr>
              <w:t>&lt;=</w:t>
            </w:r>
            <w:r>
              <w:rPr>
                <w:rFonts w:ascii="Courier New" w:hAnsi="Courier New" w:eastAsia="Courier New" w:cs="Courier New"/>
                <w:sz w:val="20"/>
                <w:szCs w:val="20"/>
              </w:rPr>
              <w:t>int_storage</w:t>
            </w:r>
            <w:r>
              <w:rPr>
                <w:rFonts w:ascii="Courier New" w:hAnsi="Courier New" w:eastAsia="Courier New" w:cs="Courier New"/>
                <w:b/>
                <w:color w:val="000080"/>
                <w:sz w:val="20"/>
                <w:szCs w:val="20"/>
              </w:rPr>
              <w:t>(</w:t>
            </w:r>
            <w:r>
              <w:rPr>
                <w:rFonts w:ascii="Courier New" w:hAnsi="Courier New" w:eastAsia="Courier New" w:cs="Courier New"/>
                <w:sz w:val="20"/>
                <w:szCs w:val="20"/>
              </w:rPr>
              <w:t>i</w:t>
            </w:r>
            <w:r>
              <w:rPr>
                <w:rFonts w:ascii="Courier New" w:hAnsi="Courier New" w:eastAsia="Courier New" w:cs="Courier New"/>
                <w:b/>
                <w:color w:val="000080"/>
                <w:sz w:val="20"/>
                <w:szCs w:val="20"/>
              </w:rPr>
              <w:t>);</w:t>
            </w:r>
          </w:p>
          <w:p w:rsidR="00370CF5" w:rsidP="62E3AF49" w:rsidRDefault="003E5109" w14:paraId="362B0F86" w14:textId="77777777">
            <w:pPr>
              <w:widowControl w:val="0"/>
              <w:shd w:val="clear" w:color="auto" w:fill="FFFFFF" w:themeFill="background1"/>
              <w:rPr>
                <w:ins w:author="Filip Markovic" w:date="2021-05-19T11:43:16Z" w:id="1253198777"/>
                <w:rFonts w:ascii="Courier New" w:hAnsi="Courier New" w:eastAsia="Courier New" w:cs="Courier New"/>
                <w:sz w:val="20"/>
                <w:szCs w:val="20"/>
              </w:rPr>
            </w:pPr>
            <w:r w:rsidRPr="62E3AF49" w:rsidR="003E5109">
              <w:rPr>
                <w:rFonts w:ascii="Courier New" w:hAnsi="Courier New" w:eastAsia="Courier New" w:cs="Courier New"/>
                <w:color w:val="FF8000"/>
                <w:sz w:val="20"/>
                <w:szCs w:val="20"/>
              </w:rPr>
              <w:t>24</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FF"/>
                <w:sz w:val="20"/>
                <w:szCs w:val="20"/>
              </w:rPr>
              <w:t>END</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FF"/>
                <w:sz w:val="20"/>
                <w:szCs w:val="20"/>
              </w:rPr>
              <w:t>LOOP</w:t>
            </w:r>
            <w:r w:rsidRPr="62E3AF49" w:rsidR="003E5109">
              <w:rPr>
                <w:rFonts w:ascii="Courier New" w:hAnsi="Courier New" w:eastAsia="Courier New" w:cs="Courier New"/>
                <w:b w:val="1"/>
                <w:bCs w:val="1"/>
                <w:color w:val="000080"/>
                <w:sz w:val="20"/>
                <w:szCs w:val="20"/>
              </w:rPr>
              <w:t>;</w:t>
            </w:r>
          </w:p>
          <w:p w:rsidR="62E3AF49" w:rsidP="62E3AF49" w:rsidRDefault="62E3AF49" w14:paraId="12771AB9" w14:textId="2041B5AC">
            <w:pPr>
              <w:pStyle w:val="Normal"/>
              <w:shd w:val="clear" w:color="auto" w:fill="FFFFFF" w:themeFill="background1"/>
              <w:rPr>
                <w:ins w:author="Ivan Milojkovic" w:date="2021-05-19T01:06:46Z" w:id="591733879"/>
                <w:rFonts w:ascii="Courier New" w:hAnsi="Courier New" w:eastAsia="Courier New" w:cs="Courier New"/>
                <w:b w:val="1"/>
                <w:bCs w:val="1"/>
                <w:color w:val="000080"/>
                <w:sz w:val="20"/>
                <w:szCs w:val="20"/>
              </w:rPr>
            </w:pPr>
          </w:p>
          <w:p w:rsidR="62E3AF49" w:rsidP="62E3AF49" w:rsidRDefault="62E3AF49" w14:paraId="3E491B95" w14:textId="0A2A4F55">
            <w:pPr>
              <w:pStyle w:val="Normal"/>
              <w:shd w:val="clear" w:color="auto" w:fill="FFFFFF" w:themeFill="background1"/>
              <w:rPr>
                <w:ins w:author="Ivan Milojkovic" w:date="2021-05-19T01:07:33Z" w:id="169497611"/>
                <w:rFonts w:ascii="Courier New" w:hAnsi="Courier New" w:eastAsia="Courier New" w:cs="Courier New"/>
                <w:b w:val="1"/>
                <w:bCs w:val="1"/>
                <w:color w:val="000080"/>
                <w:sz w:val="20"/>
                <w:szCs w:val="20"/>
              </w:rPr>
            </w:pPr>
          </w:p>
          <w:p w:rsidR="62E3AF49" w:rsidP="62E3AF49" w:rsidRDefault="62E3AF49" w14:paraId="3361D47E" w14:textId="0828E4ED">
            <w:pPr>
              <w:pStyle w:val="Normal"/>
              <w:shd w:val="clear" w:color="auto" w:fill="FFFFFF" w:themeFill="background1"/>
              <w:rPr>
                <w:rFonts w:ascii="Courier New" w:hAnsi="Courier New" w:eastAsia="Courier New" w:cs="Courier New"/>
                <w:b w:val="1"/>
                <w:bCs w:val="1"/>
                <w:color w:val="000080"/>
                <w:sz w:val="20"/>
                <w:szCs w:val="20"/>
              </w:rPr>
            </w:pPr>
          </w:p>
          <w:p w:rsidR="00370CF5" w:rsidRDefault="003E5109" w14:paraId="2CFF5EF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od sledećeg kloka HiZ</w:t>
            </w:r>
          </w:p>
          <w:p w:rsidR="00370CF5" w:rsidRDefault="003E5109" w14:paraId="5BEB4162"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d_out</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'Z'</w:t>
            </w:r>
            <w:r>
              <w:rPr>
                <w:rFonts w:ascii="Courier New" w:hAnsi="Courier New" w:eastAsia="Courier New" w:cs="Courier New"/>
                <w:b/>
                <w:color w:val="000080"/>
                <w:sz w:val="20"/>
                <w:szCs w:val="20"/>
              </w:rPr>
              <w:t>;</w:t>
            </w:r>
          </w:p>
          <w:p w:rsidR="00370CF5" w:rsidRDefault="003E5109" w14:paraId="6B383F04"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370CF5" w:rsidRDefault="003E5109" w14:paraId="67D6644D"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beh</w:t>
            </w:r>
            <w:r>
              <w:rPr>
                <w:rFonts w:ascii="Courier New" w:hAnsi="Courier New" w:eastAsia="Courier New" w:cs="Courier New"/>
                <w:b/>
                <w:color w:val="000080"/>
                <w:sz w:val="20"/>
                <w:szCs w:val="20"/>
              </w:rPr>
              <w:t>;</w:t>
            </w:r>
          </w:p>
          <w:p w:rsidR="00370CF5" w:rsidRDefault="003E5109" w14:paraId="26D2D4E3"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013DC60F"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39E3ECC4"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77FEE156"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parallel_to_serial_tb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08178626"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b/>
                <w:color w:val="000080"/>
                <w:sz w:val="20"/>
                <w:szCs w:val="20"/>
              </w:rPr>
              <w:t>(</w:t>
            </w:r>
            <w:r>
              <w:rPr>
                <w:rFonts w:ascii="Courier New" w:hAnsi="Courier New" w:eastAsia="Courier New" w:cs="Courier New"/>
                <w:color w:val="8000FF"/>
                <w:sz w:val="20"/>
                <w:szCs w:val="20"/>
              </w:rPr>
              <w:t>width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integer</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4</w:t>
            </w:r>
            <w:r>
              <w:rPr>
                <w:rFonts w:ascii="Courier New" w:hAnsi="Courier New" w:eastAsia="Courier New" w:cs="Courier New"/>
                <w:b/>
                <w:color w:val="000080"/>
                <w:sz w:val="20"/>
                <w:szCs w:val="20"/>
              </w:rPr>
              <w:t>);</w:t>
            </w:r>
          </w:p>
          <w:p w:rsidR="00370CF5" w:rsidRDefault="003E5109" w14:paraId="0982147C"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5E5880C2"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045076A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1DE4DF4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70557A6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parallel_to_serial_tb_arch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parallel_to_serial_tb </w:t>
            </w:r>
            <w:r>
              <w:rPr>
                <w:rFonts w:ascii="Courier New" w:hAnsi="Courier New" w:eastAsia="Courier New" w:cs="Courier New"/>
                <w:b/>
                <w:color w:val="0000FF"/>
                <w:sz w:val="20"/>
                <w:szCs w:val="20"/>
              </w:rPr>
              <w:t>IS</w:t>
            </w:r>
          </w:p>
          <w:p w:rsidR="00370CF5" w:rsidRDefault="003E5109" w14:paraId="1A44DD2B"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39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wr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P="62E3AF49" w:rsidRDefault="003E5109" w14:paraId="5EE56CE5" w14:textId="13EFAE74">
            <w:pPr>
              <w:widowControl w:val="0"/>
              <w:shd w:val="clear" w:color="auto" w:fill="FFFFFF" w:themeFill="background1"/>
              <w:rPr>
                <w:rFonts w:ascii="Courier New" w:hAnsi="Courier New" w:eastAsia="Courier New" w:cs="Courier New"/>
                <w:sz w:val="20"/>
                <w:szCs w:val="20"/>
              </w:rPr>
            </w:pPr>
            <w:r w:rsidRPr="62E3AF49" w:rsidR="003E5109">
              <w:rPr>
                <w:rFonts w:ascii="Courier New" w:hAnsi="Courier New" w:eastAsia="Courier New" w:cs="Courier New"/>
                <w:color w:val="FF8000"/>
                <w:sz w:val="20"/>
                <w:szCs w:val="20"/>
              </w:rPr>
              <w:t>40</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FF"/>
                <w:sz w:val="20"/>
                <w:szCs w:val="20"/>
              </w:rPr>
              <w:t>SIGNAL</w:t>
            </w:r>
            <w:r w:rsidRPr="62E3AF49" w:rsidR="003E5109">
              <w:rPr>
                <w:rFonts w:ascii="Courier New" w:hAnsi="Courier New" w:eastAsia="Courier New" w:cs="Courier New"/>
                <w:sz w:val="20"/>
                <w:szCs w:val="20"/>
              </w:rPr>
              <w:t xml:space="preserve"> d_in  </w:t>
            </w:r>
            <w:r w:rsidRPr="62E3AF49" w:rsidR="003E5109">
              <w:rPr>
                <w:rFonts w:ascii="Courier New" w:hAnsi="Courier New" w:eastAsia="Courier New" w:cs="Courier New"/>
                <w:b w:val="1"/>
                <w:bCs w:val="1"/>
                <w:color w:val="000080"/>
                <w:sz w:val="20"/>
                <w:szCs w:val="20"/>
              </w:rPr>
              <w:t>:</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color w:val="8000FF"/>
                <w:sz w:val="20"/>
                <w:szCs w:val="20"/>
              </w:rPr>
              <w:t>std_logic_vector</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80"/>
                <w:sz w:val="20"/>
                <w:szCs w:val="20"/>
              </w:rPr>
              <w:t>(</w:t>
            </w:r>
            <w:r w:rsidRPr="62E3AF49" w:rsidR="003E5109">
              <w:rPr>
                <w:rFonts w:ascii="Courier New" w:hAnsi="Courier New" w:eastAsia="Courier New" w:cs="Courier New"/>
                <w:color w:val="8000FF"/>
                <w:sz w:val="20"/>
                <w:szCs w:val="20"/>
              </w:rPr>
              <w:t>wi</w:t>
            </w:r>
            <w:r w:rsidRPr="62E3AF49" w:rsidR="003E5109">
              <w:rPr>
                <w:rFonts w:ascii="Courier New" w:hAnsi="Courier New" w:eastAsia="Courier New" w:cs="Courier New"/>
                <w:color w:val="8000FF"/>
                <w:sz w:val="20"/>
                <w:szCs w:val="20"/>
              </w:rPr>
              <w:t>dth</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80"/>
                <w:sz w:val="20"/>
                <w:szCs w:val="20"/>
              </w:rPr>
              <w:t>-</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color w:val="FF8000"/>
                <w:sz w:val="20"/>
                <w:szCs w:val="20"/>
              </w:rPr>
              <w:t>1</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b w:val="1"/>
                <w:bCs w:val="1"/>
                <w:color w:val="0000FF"/>
                <w:sz w:val="20"/>
                <w:szCs w:val="20"/>
              </w:rPr>
              <w:t>downto</w:t>
            </w:r>
            <w:r w:rsidRPr="62E3AF49" w:rsidR="003E5109">
              <w:rPr>
                <w:rFonts w:ascii="Courier New" w:hAnsi="Courier New" w:eastAsia="Courier New" w:cs="Courier New"/>
                <w:sz w:val="20"/>
                <w:szCs w:val="20"/>
              </w:rPr>
              <w:t xml:space="preserve"> </w:t>
            </w:r>
            <w:r w:rsidRPr="62E3AF49" w:rsidR="003E5109">
              <w:rPr>
                <w:rFonts w:ascii="Courier New" w:hAnsi="Courier New" w:eastAsia="Courier New" w:cs="Courier New"/>
                <w:color w:val="FF8000"/>
                <w:sz w:val="20"/>
                <w:szCs w:val="20"/>
              </w:rPr>
              <w:t>0</w:t>
            </w:r>
            <w:r w:rsidRPr="62E3AF49" w:rsidR="003E5109">
              <w:rPr>
                <w:rFonts w:ascii="Courier New" w:hAnsi="Courier New" w:eastAsia="Courier New" w:cs="Courier New"/>
                <w:b w:val="1"/>
                <w:bCs w:val="1"/>
                <w:color w:val="000080"/>
                <w:sz w:val="20"/>
                <w:szCs w:val="20"/>
              </w:rPr>
              <w:t>);</w:t>
            </w:r>
            <w:r w:rsidRPr="62E3AF49" w:rsidR="003E5109">
              <w:rPr>
                <w:rFonts w:ascii="Courier New" w:hAnsi="Courier New" w:eastAsia="Courier New" w:cs="Courier New"/>
                <w:sz w:val="20"/>
                <w:szCs w:val="20"/>
              </w:rPr>
              <w:t xml:space="preserve"> </w:t>
            </w:r>
          </w:p>
          <w:p w:rsidR="00370CF5" w:rsidRDefault="003E5109" w14:paraId="228F88D3"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7780D54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d_out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2481E6D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43</w:t>
            </w:r>
            <w:r>
              <w:rPr>
                <w:rFonts w:ascii="Courier New" w:hAnsi="Courier New" w:eastAsia="Courier New" w:cs="Courier New"/>
                <w:sz w:val="20"/>
                <w:szCs w:val="20"/>
              </w:rPr>
              <w:t xml:space="preserve">    </w:t>
            </w:r>
          </w:p>
          <w:p w:rsidR="00370CF5" w:rsidRDefault="003E5109" w14:paraId="2681CA3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5C370FA5"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45</w:t>
            </w:r>
            <w:r>
              <w:rPr>
                <w:rFonts w:ascii="Courier New" w:hAnsi="Courier New" w:eastAsia="Courier New" w:cs="Courier New"/>
                <w:sz w:val="20"/>
                <w:szCs w:val="20"/>
              </w:rPr>
              <w:t xml:space="preserve">    DUT</w:t>
            </w:r>
            <w:r>
              <w:rPr>
                <w:rFonts w:ascii="Courier New" w:hAnsi="Courier New" w:eastAsia="Courier New" w:cs="Courier New"/>
                <w:b/>
                <w:color w:val="000080"/>
                <w:sz w:val="20"/>
                <w:szCs w:val="20"/>
              </w:rPr>
              <w:t>:</w:t>
            </w:r>
          </w:p>
          <w:p w:rsidR="00370CF5" w:rsidRDefault="003E5109" w14:paraId="47601637"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parallel_to_serial</w:t>
            </w:r>
            <w:r>
              <w:rPr>
                <w:rFonts w:ascii="Courier New" w:hAnsi="Courier New" w:eastAsia="Courier New" w:cs="Courier New"/>
                <w:b/>
                <w:color w:val="000080"/>
                <w:sz w:val="20"/>
                <w:szCs w:val="20"/>
              </w:rPr>
              <w:t>(</w:t>
            </w:r>
            <w:r>
              <w:rPr>
                <w:rFonts w:ascii="Courier New" w:hAnsi="Courier New" w:eastAsia="Courier New" w:cs="Courier New"/>
                <w:sz w:val="20"/>
                <w:szCs w:val="20"/>
              </w:rPr>
              <w:t>beh</w:t>
            </w:r>
            <w:r>
              <w:rPr>
                <w:rFonts w:ascii="Courier New" w:hAnsi="Courier New" w:eastAsia="Courier New" w:cs="Courier New"/>
                <w:b/>
                <w:color w:val="000080"/>
                <w:sz w:val="20"/>
                <w:szCs w:val="20"/>
              </w:rPr>
              <w:t>)</w:t>
            </w:r>
          </w:p>
          <w:p w:rsidR="00370CF5" w:rsidRDefault="003E5109" w14:paraId="4C411DB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791CBD6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48</w:t>
            </w:r>
            <w:r>
              <w:rPr>
                <w:rFonts w:ascii="Courier New" w:hAnsi="Courier New" w:eastAsia="Courier New" w:cs="Courier New"/>
                <w:sz w:val="20"/>
                <w:szCs w:val="20"/>
              </w:rPr>
              <w:t xml:space="preserve">              n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width</w:t>
            </w:r>
          </w:p>
          <w:p w:rsidR="00370CF5" w:rsidRDefault="003E5109" w14:paraId="5E9A2746"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49</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GENERIC MAP</w:t>
            </w:r>
          </w:p>
          <w:p w:rsidR="00370CF5" w:rsidRDefault="003E5109" w14:paraId="5AE19E24"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1C7CB2A2"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51</w:t>
            </w:r>
            <w:r>
              <w:rPr>
                <w:rFonts w:ascii="Courier New" w:hAnsi="Courier New" w:eastAsia="Courier New" w:cs="Courier New"/>
                <w:sz w:val="20"/>
                <w:szCs w:val="20"/>
              </w:rPr>
              <w:t xml:space="preserve">              wr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p>
          <w:p w:rsidR="00370CF5" w:rsidRDefault="003E5109" w14:paraId="76DDA56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52</w:t>
            </w:r>
            <w:r>
              <w:rPr>
                <w:rFonts w:ascii="Courier New" w:hAnsi="Courier New" w:eastAsia="Courier New" w:cs="Courier New"/>
                <w:sz w:val="20"/>
                <w:szCs w:val="20"/>
              </w:rPr>
              <w:t xml:space="preserve">              d_in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w:t>
            </w:r>
          </w:p>
          <w:p w:rsidR="00370CF5" w:rsidRDefault="003E5109" w14:paraId="301E3A6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53</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p>
          <w:p w:rsidR="00370CF5" w:rsidRDefault="003E5109" w14:paraId="12B2614D"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54</w:t>
            </w:r>
            <w:r>
              <w:rPr>
                <w:rFonts w:ascii="Courier New" w:hAnsi="Courier New" w:eastAsia="Courier New" w:cs="Courier New"/>
                <w:sz w:val="20"/>
                <w:szCs w:val="20"/>
              </w:rPr>
              <w:t xml:space="preserve">              d_out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d_out</w:t>
            </w:r>
          </w:p>
          <w:p w:rsidR="00370CF5" w:rsidRDefault="003E5109" w14:paraId="604B7414"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55</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PORT MAP </w:t>
            </w:r>
          </w:p>
          <w:p w:rsidR="00370CF5" w:rsidRDefault="003E5109" w14:paraId="49B10A71"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56</w:t>
            </w:r>
            <w:r>
              <w:rPr>
                <w:rFonts w:ascii="Courier New" w:hAnsi="Courier New" w:eastAsia="Courier New" w:cs="Courier New"/>
                <w:sz w:val="20"/>
                <w:szCs w:val="20"/>
              </w:rPr>
              <w:t xml:space="preserve">     </w:t>
            </w:r>
          </w:p>
          <w:p w:rsidR="00370CF5" w:rsidRDefault="003E5109" w14:paraId="27EA6F76"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57</w:t>
            </w:r>
          </w:p>
          <w:p w:rsidR="00370CF5" w:rsidRDefault="003E5109" w14:paraId="67C2D69C"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58</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not</w:t>
            </w:r>
            <w:r>
              <w:rPr>
                <w:rFonts w:ascii="Courier New" w:hAnsi="Courier New" w:eastAsia="Courier New" w:cs="Courier New"/>
                <w:sz w:val="20"/>
                <w:szCs w:val="20"/>
              </w:rPr>
              <w:t xml:space="preserve"> clk </w:t>
            </w:r>
            <w:r>
              <w:rPr>
                <w:rFonts w:ascii="Courier New" w:hAnsi="Courier New" w:eastAsia="Courier New" w:cs="Courier New"/>
                <w:b/>
                <w:color w:val="0000FF"/>
                <w:sz w:val="20"/>
                <w:szCs w:val="20"/>
              </w:rPr>
              <w:t>after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50</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370CF5" w:rsidRDefault="003E5109" w14:paraId="38B00938"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59</w:t>
            </w:r>
            <w:r>
              <w:rPr>
                <w:rFonts w:ascii="Courier New" w:hAnsi="Courier New" w:eastAsia="Courier New" w:cs="Courier New"/>
                <w:sz w:val="20"/>
                <w:szCs w:val="20"/>
              </w:rPr>
              <w:t xml:space="preserve">     </w:t>
            </w:r>
          </w:p>
          <w:p w:rsidR="00370CF5" w:rsidRDefault="003E5109" w14:paraId="545E8E6C"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60</w:t>
            </w:r>
            <w:r>
              <w:rPr>
                <w:rFonts w:ascii="Courier New" w:hAnsi="Courier New" w:eastAsia="Courier New" w:cs="Courier New"/>
                <w:sz w:val="20"/>
                <w:szCs w:val="20"/>
              </w:rPr>
              <w:t xml:space="preserve">      stimuli</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p>
          <w:p w:rsidR="00370CF5" w:rsidRDefault="003E5109" w14:paraId="4A8AA05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43364B6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62</w:t>
            </w:r>
            <w:r>
              <w:rPr>
                <w:rFonts w:ascii="Courier New" w:hAnsi="Courier New" w:eastAsia="Courier New" w:cs="Courier New"/>
                <w:sz w:val="20"/>
                <w:szCs w:val="20"/>
              </w:rPr>
              <w:t xml:space="preserve">          d_in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"0101"</w:t>
            </w:r>
            <w:r>
              <w:rPr>
                <w:rFonts w:ascii="Courier New" w:hAnsi="Courier New" w:eastAsia="Courier New" w:cs="Courier New"/>
                <w:b/>
                <w:color w:val="000080"/>
                <w:sz w:val="20"/>
                <w:szCs w:val="20"/>
              </w:rPr>
              <w:t>;</w:t>
            </w:r>
          </w:p>
          <w:p w:rsidR="00370CF5" w:rsidRDefault="003E5109" w14:paraId="14F681F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63</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4FE3826B"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ali! ako se promeni ovde na 0 a iza na 1,</w:t>
            </w:r>
          </w:p>
          <w:p w:rsidR="00370CF5" w:rsidRDefault="003E5109" w14:paraId="660F1F7B"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zato što nema promena na wr ni nakon 600 ns, </w:t>
            </w:r>
          </w:p>
          <w:p w:rsidR="00370CF5" w:rsidRDefault="003E5109" w14:paraId="6D379F0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nema novih upisa! to je zbog bug-a opisanog ranije</w:t>
            </w:r>
          </w:p>
          <w:p w:rsidR="00370CF5" w:rsidRDefault="003E5109" w14:paraId="09DBC3BB"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50</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370CF5" w:rsidRDefault="003E5109" w14:paraId="4EF092CE"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68</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370CF5" w:rsidRDefault="003E5109" w14:paraId="7E3CD9AD"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69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600</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370CF5" w:rsidRDefault="003E5109" w14:paraId="7F77B0D0"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70</w:t>
            </w:r>
            <w:r>
              <w:rPr>
                <w:rFonts w:ascii="Courier New" w:hAnsi="Courier New" w:eastAsia="Courier New" w:cs="Courier New"/>
                <w:sz w:val="20"/>
                <w:szCs w:val="20"/>
              </w:rPr>
              <w:t xml:space="preserve">          d_in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"1101"</w:t>
            </w:r>
            <w:r>
              <w:rPr>
                <w:rFonts w:ascii="Courier New" w:hAnsi="Courier New" w:eastAsia="Courier New" w:cs="Courier New"/>
                <w:b/>
                <w:color w:val="000080"/>
                <w:sz w:val="20"/>
                <w:szCs w:val="20"/>
              </w:rPr>
              <w:t>;</w:t>
            </w:r>
          </w:p>
          <w:p w:rsidR="00370CF5" w:rsidRDefault="003E5109" w14:paraId="2DC71C37"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71</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370CF5" w:rsidRDefault="003E5109" w14:paraId="4A923F2C"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100</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370CF5" w:rsidRDefault="003E5109" w14:paraId="678E68FA"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73</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"0000"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5D5E3189"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500</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370CF5" w:rsidRDefault="003E5109" w14:paraId="019F3222"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stimuli</w:t>
            </w:r>
            <w:r>
              <w:rPr>
                <w:rFonts w:ascii="Courier New" w:hAnsi="Courier New" w:eastAsia="Courier New" w:cs="Courier New"/>
                <w:b/>
                <w:color w:val="000080"/>
                <w:sz w:val="20"/>
                <w:szCs w:val="20"/>
              </w:rPr>
              <w:t>;</w:t>
            </w:r>
          </w:p>
          <w:p w:rsidR="00370CF5" w:rsidRDefault="003E5109" w14:paraId="53530244" w14:textId="77777777">
            <w:pPr>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76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tc>
      </w:tr>
      <w:tr w:rsidR="00370CF5" w:rsidTr="469F9DDB" w14:paraId="567FEEB0" w14:textId="77777777">
        <w:tc>
          <w:tcPr>
            <w:tcW w:w="9360" w:type="dxa"/>
            <w:shd w:val="clear" w:color="auto" w:fill="auto"/>
            <w:tcMar>
              <w:top w:w="100" w:type="dxa"/>
              <w:left w:w="100" w:type="dxa"/>
              <w:bottom w:w="100" w:type="dxa"/>
              <w:right w:w="100" w:type="dxa"/>
            </w:tcMar>
          </w:tcPr>
          <w:p w:rsidR="00370CF5" w:rsidRDefault="2FA493ED" w14:paraId="1049C9A5" w14:textId="2ABFCAA4">
            <w:pPr>
              <w:widowControl w:val="0"/>
              <w:pBdr>
                <w:top w:val="nil"/>
                <w:left w:val="nil"/>
                <w:bottom w:val="nil"/>
                <w:right w:val="nil"/>
                <w:between w:val="nil"/>
              </w:pBdr>
              <w:jc w:val="both"/>
              <w:rPr>
                <w:rFonts w:ascii="Arial" w:hAnsi="Arial" w:eastAsia="Arial" w:cs="Arial"/>
              </w:rPr>
            </w:pPr>
            <w:r w:rsidRPr="2FA493ED">
              <w:rPr>
                <w:rFonts w:ascii="Arial" w:hAnsi="Arial" w:eastAsia="Arial" w:cs="Arial"/>
              </w:rPr>
              <w:lastRenderedPageBreak/>
              <w:t xml:space="preserve">Запазити употребу wait until клаузуле унутар тела </w:t>
            </w:r>
            <w:r w:rsidR="00667DAB">
              <w:rPr>
                <w:rFonts w:ascii="Arial" w:hAnsi="Arial" w:eastAsia="Arial" w:cs="Arial"/>
              </w:rPr>
              <w:t>for</w:t>
            </w:r>
            <w:r w:rsidRPr="2FA493ED">
              <w:rPr>
                <w:rFonts w:ascii="Arial" w:hAnsi="Arial" w:eastAsia="Arial" w:cs="Arial"/>
              </w:rPr>
              <w:t xml:space="preserve"> </w:t>
            </w:r>
            <w:r w:rsidR="00314AC4">
              <w:rPr>
                <w:rFonts w:ascii="Arial" w:hAnsi="Arial" w:eastAsia="Arial" w:cs="Arial"/>
              </w:rPr>
              <w:t>loop</w:t>
            </w:r>
            <w:r w:rsidRPr="2FA493ED">
              <w:rPr>
                <w:rFonts w:ascii="Arial" w:hAnsi="Arial" w:eastAsia="Arial" w:cs="Arial"/>
              </w:rPr>
              <w:t xml:space="preserve"> клаузуле. Додатно запазити да сe wait у овом процесу налази на почетку, што зна</w:t>
            </w:r>
            <w:r w:rsidR="00B30750">
              <w:rPr>
                <w:rFonts w:ascii="Arial" w:hAnsi="Arial" w:eastAsia="Arial" w:cs="Arial"/>
                <w:lang w:val="sr-Cyrl-RS"/>
              </w:rPr>
              <w:t>ч</w:t>
            </w:r>
            <w:r w:rsidRPr="2FA493ED">
              <w:rPr>
                <w:rFonts w:ascii="Arial" w:hAnsi="Arial" w:eastAsia="Arial" w:cs="Arial"/>
              </w:rPr>
              <w:t xml:space="preserve">и да се чека да се wr сигнал са 0 промени на 1 да би се започело слање података. Када се слање података заврши, излаз parallel_to_serial добија стање високе импедансе. </w:t>
            </w:r>
          </w:p>
          <w:p w:rsidR="00370CF5" w:rsidP="2FA493ED" w:rsidRDefault="2FA493ED" w14:paraId="31235126" w14:textId="12C048AA">
            <w:pPr>
              <w:widowControl w:val="0"/>
              <w:pBdr>
                <w:top w:val="nil"/>
                <w:left w:val="nil"/>
                <w:bottom w:val="nil"/>
                <w:right w:val="nil"/>
                <w:between w:val="nil"/>
              </w:pBdr>
              <w:jc w:val="both"/>
              <w:rPr>
                <w:rFonts w:ascii="Arial" w:hAnsi="Arial" w:eastAsia="Arial" w:cs="Arial"/>
              </w:rPr>
            </w:pPr>
            <w:r w:rsidRPr="2FA493ED">
              <w:rPr>
                <w:rFonts w:ascii="Arial" w:hAnsi="Arial" w:eastAsia="Arial" w:cs="Arial"/>
              </w:rPr>
              <w:t>Додатно запазити употребу GENERIC клаузуле. Константа n је употребљена да би се дефинисао регистар са бројим битова који се одређује у свакој инстанци овог регистра. Тако је у тестбенчу вредносt n предефинисана са 8 (колико је одређена у ентитету регистра) на 4, generic map клаузулом у л.</w:t>
            </w:r>
            <w:r w:rsidRPr="2FA493ED">
              <w:rPr>
                <w:rFonts w:ascii="Courier New" w:hAnsi="Courier New" w:eastAsia="Courier New" w:cs="Courier New"/>
                <w:color w:val="FF8000"/>
                <w:sz w:val="20"/>
                <w:szCs w:val="20"/>
              </w:rPr>
              <w:t>48</w:t>
            </w:r>
            <w:r w:rsidRPr="2FA493ED">
              <w:rPr>
                <w:rFonts w:ascii="Arial" w:hAnsi="Arial" w:eastAsia="Arial" w:cs="Arial"/>
              </w:rPr>
              <w:t>, и биће инстанциран 4-битни регистар. Коришћење GENERIC константе у границама петље је омогућило да ће регистар да се понаша коректно за било коју ширину.</w:t>
            </w:r>
          </w:p>
          <w:p w:rsidR="00370CF5" w:rsidP="2FA493ED" w:rsidRDefault="00370CF5" w14:paraId="40D83D4D" w14:textId="00102379">
            <w:pPr>
              <w:widowControl w:val="0"/>
              <w:pBdr>
                <w:top w:val="nil"/>
                <w:left w:val="nil"/>
                <w:bottom w:val="nil"/>
                <w:right w:val="nil"/>
                <w:between w:val="nil"/>
              </w:pBdr>
              <w:jc w:val="both"/>
              <w:rPr>
                <w:rFonts w:ascii="Arial" w:hAnsi="Arial" w:eastAsia="Arial" w:cs="Arial"/>
              </w:rPr>
            </w:pPr>
          </w:p>
          <w:p w:rsidR="00370CF5" w:rsidRDefault="2FA493ED" w14:paraId="42B48BEA" w14:textId="2B623C29">
            <w:pPr>
              <w:widowControl w:val="0"/>
              <w:pBdr>
                <w:top w:val="nil"/>
                <w:left w:val="nil"/>
                <w:bottom w:val="nil"/>
                <w:right w:val="nil"/>
                <w:between w:val="nil"/>
              </w:pBdr>
              <w:jc w:val="both"/>
              <w:rPr>
                <w:rFonts w:ascii="Arial" w:hAnsi="Arial" w:eastAsia="Arial" w:cs="Arial"/>
              </w:rPr>
            </w:pPr>
            <w:r w:rsidRPr="2FA493ED">
              <w:rPr>
                <w:rFonts w:ascii="Arial" w:hAnsi="Arial" w:eastAsia="Arial" w:cs="Arial"/>
              </w:rPr>
              <w:t>Iмати у виду да се инстанца компоненте, конкурентна клаузула доделе вредности сигналу clk и proces КОНКУРЕНТНО ИЗВРШАВАЈУ.</w:t>
            </w:r>
          </w:p>
          <w:p w:rsidR="00370CF5" w:rsidRDefault="00370CF5" w14:paraId="23685ACA" w14:textId="77777777">
            <w:pPr>
              <w:widowControl w:val="0"/>
              <w:pBdr>
                <w:top w:val="nil"/>
                <w:left w:val="nil"/>
                <w:bottom w:val="nil"/>
                <w:right w:val="nil"/>
                <w:between w:val="nil"/>
              </w:pBdr>
              <w:jc w:val="both"/>
              <w:rPr>
                <w:rFonts w:ascii="Arial" w:hAnsi="Arial" w:eastAsia="Arial" w:cs="Arial"/>
              </w:rPr>
            </w:pPr>
          </w:p>
          <w:p w:rsidR="00370CF5" w:rsidRDefault="2FA493ED" w14:paraId="756FB57F" w14:textId="1953BB8F">
            <w:pPr>
              <w:widowControl w:val="0"/>
              <w:pBdr>
                <w:top w:val="nil"/>
                <w:left w:val="nil"/>
                <w:bottom w:val="nil"/>
                <w:right w:val="nil"/>
                <w:between w:val="nil"/>
              </w:pBdr>
              <w:jc w:val="both"/>
              <w:rPr>
                <w:rFonts w:ascii="Arial" w:hAnsi="Arial" w:eastAsia="Arial" w:cs="Arial"/>
              </w:rPr>
            </w:pPr>
            <w:r w:rsidRPr="2FA493ED">
              <w:rPr>
                <w:rFonts w:ascii="Arial" w:hAnsi="Arial" w:eastAsia="Arial" w:cs="Arial"/>
              </w:rPr>
              <w:t>За размишљање:</w:t>
            </w:r>
          </w:p>
          <w:p w:rsidR="00370CF5" w:rsidRDefault="2FA493ED" w14:paraId="5992B93A" w14:textId="6D057E5F">
            <w:pPr>
              <w:widowControl w:val="0"/>
              <w:pBdr>
                <w:top w:val="nil"/>
                <w:left w:val="nil"/>
                <w:bottom w:val="nil"/>
                <w:right w:val="nil"/>
                <w:between w:val="nil"/>
              </w:pBdr>
              <w:ind w:left="720"/>
              <w:jc w:val="both"/>
              <w:rPr>
                <w:rFonts w:ascii="Arial" w:hAnsi="Arial" w:eastAsia="Arial" w:cs="Arial"/>
              </w:rPr>
            </w:pPr>
            <w:r w:rsidRPr="2FA493ED">
              <w:rPr>
                <w:rFonts w:ascii="Arial" w:hAnsi="Arial" w:eastAsia="Arial" w:cs="Arial"/>
              </w:rPr>
              <w:t>На који начин је постигнуто да је паралелни упис забрањен све док се сви битови не проследе на излаз?</w:t>
            </w:r>
          </w:p>
          <w:p w:rsidR="00370CF5" w:rsidRDefault="2FA493ED" w14:paraId="6CD8DC14" w14:textId="4E93C6D4">
            <w:pPr>
              <w:widowControl w:val="0"/>
              <w:pBdr>
                <w:top w:val="nil"/>
                <w:left w:val="nil"/>
                <w:bottom w:val="nil"/>
                <w:right w:val="nil"/>
                <w:between w:val="nil"/>
              </w:pBdr>
              <w:ind w:left="720"/>
              <w:jc w:val="both"/>
              <w:rPr>
                <w:rFonts w:ascii="Arial" w:hAnsi="Arial" w:eastAsia="Arial" w:cs="Arial"/>
              </w:rPr>
            </w:pPr>
            <w:r w:rsidRPr="2FA493ED">
              <w:rPr>
                <w:rFonts w:ascii="Arial" w:hAnsi="Arial" w:eastAsia="Arial" w:cs="Arial"/>
              </w:rPr>
              <w:t xml:space="preserve">У ком тренутку симулације се прихвата вредност задата у л. </w:t>
            </w:r>
            <w:r w:rsidRPr="2FA493ED">
              <w:rPr>
                <w:rFonts w:ascii="Courier New" w:hAnsi="Courier New" w:eastAsia="Courier New" w:cs="Courier New"/>
                <w:color w:val="FF8000"/>
                <w:sz w:val="20"/>
                <w:szCs w:val="20"/>
              </w:rPr>
              <w:t>73</w:t>
            </w:r>
            <w:r w:rsidRPr="2FA493ED">
              <w:rPr>
                <w:rFonts w:ascii="Arial" w:hAnsi="Arial" w:eastAsia="Arial" w:cs="Arial"/>
              </w:rPr>
              <w:t>?</w:t>
            </w:r>
          </w:p>
        </w:tc>
      </w:tr>
    </w:tbl>
    <w:p w:rsidR="0D173D95" w:rsidRDefault="0D173D95" w14:paraId="3B0742C3" w14:textId="2E1DD5E9"/>
    <w:p w:rsidR="00370CF5" w:rsidRDefault="00370CF5" w14:paraId="04F4C6DC" w14:textId="77777777">
      <w:pPr>
        <w:rPr>
          <w:rFonts w:ascii="Arial" w:hAnsi="Arial" w:eastAsia="Arial" w:cs="Arial"/>
          <w:color w:val="000000"/>
          <w:sz w:val="20"/>
          <w:szCs w:val="20"/>
        </w:rPr>
      </w:pPr>
    </w:p>
    <w:p w:rsidR="00370CF5" w:rsidRDefault="003E5109" w14:paraId="3D7D8F22" w14:textId="77777777">
      <w:pPr>
        <w:pStyle w:val="Heading3"/>
      </w:pPr>
      <w:bookmarkStart w:name="_cdlbbtr4x2x0" w:colFirst="0" w:colLast="0" w:id="8"/>
      <w:bookmarkEnd w:id="8"/>
      <w:r>
        <w:t>WHILE LOOP</w:t>
      </w:r>
    </w:p>
    <w:p w:rsidR="00370CF5" w:rsidRDefault="00370CF5" w14:paraId="14E8E172" w14:textId="77777777">
      <w:pPr>
        <w:rPr>
          <w:rFonts w:ascii="Arial" w:hAnsi="Arial" w:eastAsia="Arial" w:cs="Arial"/>
          <w:sz w:val="20"/>
          <w:szCs w:val="20"/>
          <w:highlight w:val="white"/>
        </w:rPr>
      </w:pPr>
    </w:p>
    <w:tbl>
      <w:tblPr>
        <w:tblStyle w:val="af9"/>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14:paraId="0530B250" w14:textId="77777777">
        <w:tc>
          <w:tcPr>
            <w:tcW w:w="9360" w:type="dxa"/>
            <w:shd w:val="clear" w:color="auto" w:fill="auto"/>
            <w:tcMar>
              <w:top w:w="100" w:type="dxa"/>
              <w:left w:w="100" w:type="dxa"/>
              <w:bottom w:w="100" w:type="dxa"/>
              <w:right w:w="100" w:type="dxa"/>
            </w:tcMar>
          </w:tcPr>
          <w:p w:rsidR="00370CF5" w:rsidRDefault="003E5109" w14:paraId="451DA0F0" w14:textId="77777777">
            <w:pPr>
              <w:widowControl w:val="0"/>
              <w:shd w:val="clear" w:color="auto" w:fill="FFFFFF"/>
              <w:rPr>
                <w:rFonts w:ascii="Courier New" w:hAnsi="Courier New" w:eastAsia="Courier New" w:cs="Courier New"/>
                <w:color w:val="434343"/>
                <w:sz w:val="20"/>
                <w:szCs w:val="20"/>
                <w:highlight w:val="white"/>
              </w:rPr>
            </w:pPr>
            <w:r>
              <w:rPr>
                <w:rFonts w:ascii="Courier New" w:hAnsi="Courier New" w:eastAsia="Courier New" w:cs="Courier New"/>
                <w:color w:val="FF8000"/>
                <w:sz w:val="20"/>
                <w:szCs w:val="20"/>
                <w:highlight w:val="white"/>
              </w:rPr>
              <w:t>1</w:t>
            </w:r>
            <w:r>
              <w:rPr>
                <w:rFonts w:ascii="Courier New" w:hAnsi="Courier New" w:eastAsia="Courier New" w:cs="Courier New"/>
                <w:color w:val="434343"/>
                <w:sz w:val="20"/>
                <w:szCs w:val="20"/>
                <w:highlight w:val="white"/>
              </w:rPr>
              <w:t xml:space="preserve">   labela</w:t>
            </w:r>
            <w:r>
              <w:rPr>
                <w:rFonts w:ascii="Courier New" w:hAnsi="Courier New" w:eastAsia="Courier New" w:cs="Courier New"/>
                <w:b/>
                <w:color w:val="000080"/>
                <w:sz w:val="20"/>
                <w:szCs w:val="20"/>
                <w:highlight w:val="white"/>
              </w:rPr>
              <w:t>:</w:t>
            </w:r>
            <w:r>
              <w:rPr>
                <w:rFonts w:ascii="Courier New" w:hAnsi="Courier New" w:eastAsia="Courier New" w:cs="Courier New"/>
                <w:color w:val="434343"/>
                <w:sz w:val="20"/>
                <w:szCs w:val="20"/>
                <w:highlight w:val="white"/>
              </w:rPr>
              <w:t xml:space="preserve"> </w:t>
            </w:r>
            <w:r>
              <w:rPr>
                <w:rFonts w:ascii="Courier New" w:hAnsi="Courier New" w:eastAsia="Courier New" w:cs="Courier New"/>
                <w:b/>
                <w:color w:val="0000FF"/>
                <w:sz w:val="20"/>
                <w:szCs w:val="20"/>
                <w:highlight w:val="white"/>
              </w:rPr>
              <w:t>while</w:t>
            </w:r>
            <w:r>
              <w:rPr>
                <w:rFonts w:ascii="Courier New" w:hAnsi="Courier New" w:eastAsia="Courier New" w:cs="Courier New"/>
                <w:color w:val="434343"/>
                <w:sz w:val="20"/>
                <w:szCs w:val="20"/>
                <w:highlight w:val="white"/>
              </w:rPr>
              <w:t xml:space="preserve"> izraz </w:t>
            </w:r>
            <w:r>
              <w:rPr>
                <w:rFonts w:ascii="Courier New" w:hAnsi="Courier New" w:eastAsia="Courier New" w:cs="Courier New"/>
                <w:b/>
                <w:color w:val="0000FF"/>
                <w:sz w:val="20"/>
                <w:szCs w:val="20"/>
                <w:highlight w:val="white"/>
              </w:rPr>
              <w:t>loop</w:t>
            </w:r>
          </w:p>
          <w:p w:rsidR="00370CF5" w:rsidRDefault="003E5109" w14:paraId="1CB3FED1" w14:textId="77777777">
            <w:pPr>
              <w:widowControl w:val="0"/>
              <w:shd w:val="clear" w:color="auto" w:fill="FFFFFF"/>
              <w:rPr>
                <w:rFonts w:ascii="Courier New" w:hAnsi="Courier New" w:eastAsia="Courier New" w:cs="Courier New"/>
                <w:color w:val="434343"/>
                <w:sz w:val="20"/>
                <w:szCs w:val="20"/>
                <w:highlight w:val="white"/>
              </w:rPr>
            </w:pPr>
            <w:r>
              <w:rPr>
                <w:rFonts w:ascii="Courier New" w:hAnsi="Courier New" w:eastAsia="Courier New" w:cs="Courier New"/>
                <w:color w:val="FF8000"/>
                <w:sz w:val="20"/>
                <w:szCs w:val="20"/>
                <w:highlight w:val="white"/>
              </w:rPr>
              <w:t>2</w:t>
            </w:r>
            <w:r>
              <w:rPr>
                <w:rFonts w:ascii="Courier New" w:hAnsi="Courier New" w:eastAsia="Courier New" w:cs="Courier New"/>
                <w:color w:val="434343"/>
                <w:sz w:val="20"/>
                <w:szCs w:val="20"/>
                <w:highlight w:val="white"/>
              </w:rPr>
              <w:t xml:space="preserve">       klauzula_1</w:t>
            </w:r>
          </w:p>
          <w:p w:rsidR="00370CF5" w:rsidRDefault="003E5109" w14:paraId="4043536B" w14:textId="77777777">
            <w:pPr>
              <w:widowControl w:val="0"/>
              <w:shd w:val="clear" w:color="auto" w:fill="FFFFFF"/>
              <w:rPr>
                <w:rFonts w:ascii="Courier New" w:hAnsi="Courier New" w:eastAsia="Courier New" w:cs="Courier New"/>
                <w:color w:val="434343"/>
                <w:sz w:val="20"/>
                <w:szCs w:val="20"/>
                <w:highlight w:val="white"/>
              </w:rPr>
            </w:pPr>
            <w:r>
              <w:rPr>
                <w:rFonts w:ascii="Courier New" w:hAnsi="Courier New" w:eastAsia="Courier New" w:cs="Courier New"/>
                <w:color w:val="FF8000"/>
                <w:sz w:val="20"/>
                <w:szCs w:val="20"/>
                <w:highlight w:val="white"/>
              </w:rPr>
              <w:t>3</w:t>
            </w:r>
            <w:r>
              <w:rPr>
                <w:rFonts w:ascii="Courier New" w:hAnsi="Courier New" w:eastAsia="Courier New" w:cs="Courier New"/>
                <w:color w:val="434343"/>
                <w:sz w:val="20"/>
                <w:szCs w:val="20"/>
                <w:highlight w:val="white"/>
              </w:rPr>
              <w:t xml:space="preserve">       klauzula_2</w:t>
            </w:r>
          </w:p>
          <w:p w:rsidR="00370CF5" w:rsidRDefault="003E5109" w14:paraId="71E41240" w14:textId="77777777">
            <w:pPr>
              <w:widowControl w:val="0"/>
              <w:shd w:val="clear" w:color="auto" w:fill="FFFFFF"/>
              <w:rPr>
                <w:rFonts w:ascii="Courier New" w:hAnsi="Courier New" w:eastAsia="Courier New" w:cs="Courier New"/>
                <w:color w:val="434343"/>
                <w:sz w:val="20"/>
                <w:szCs w:val="20"/>
                <w:highlight w:val="white"/>
              </w:rPr>
            </w:pPr>
            <w:r>
              <w:rPr>
                <w:rFonts w:ascii="Courier New" w:hAnsi="Courier New" w:eastAsia="Courier New" w:cs="Courier New"/>
                <w:color w:val="FF8000"/>
                <w:sz w:val="20"/>
                <w:szCs w:val="20"/>
                <w:highlight w:val="white"/>
              </w:rPr>
              <w:t>4</w:t>
            </w:r>
            <w:r>
              <w:rPr>
                <w:rFonts w:ascii="Courier New" w:hAnsi="Courier New" w:eastAsia="Courier New" w:cs="Courier New"/>
                <w:color w:val="434343"/>
                <w:sz w:val="20"/>
                <w:szCs w:val="20"/>
                <w:highlight w:val="white"/>
              </w:rPr>
              <w:t xml:space="preserve">       </w:t>
            </w:r>
            <w:r>
              <w:rPr>
                <w:rFonts w:ascii="Courier New" w:hAnsi="Courier New" w:eastAsia="Courier New" w:cs="Courier New"/>
                <w:color w:val="008000"/>
                <w:sz w:val="20"/>
                <w:szCs w:val="20"/>
                <w:highlight w:val="white"/>
              </w:rPr>
              <w:t>-- ...</w:t>
            </w:r>
          </w:p>
          <w:p w:rsidR="00370CF5" w:rsidRDefault="003E5109" w14:paraId="559D0E0B" w14:textId="77777777">
            <w:pPr>
              <w:widowControl w:val="0"/>
              <w:shd w:val="clear" w:color="auto" w:fill="FFFFFF"/>
              <w:rPr>
                <w:rFonts w:ascii="Courier New" w:hAnsi="Courier New" w:eastAsia="Courier New" w:cs="Courier New"/>
                <w:color w:val="FF8000"/>
                <w:sz w:val="20"/>
                <w:szCs w:val="20"/>
                <w:highlight w:val="white"/>
              </w:rPr>
            </w:pPr>
            <w:r>
              <w:rPr>
                <w:rFonts w:ascii="Courier New" w:hAnsi="Courier New" w:eastAsia="Courier New" w:cs="Courier New"/>
                <w:color w:val="FF8000"/>
                <w:sz w:val="20"/>
                <w:szCs w:val="20"/>
                <w:highlight w:val="white"/>
              </w:rPr>
              <w:t>5</w:t>
            </w:r>
            <w:r>
              <w:rPr>
                <w:rFonts w:ascii="Courier New" w:hAnsi="Courier New" w:eastAsia="Courier New" w:cs="Courier New"/>
                <w:color w:val="434343"/>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color w:val="434343"/>
                <w:sz w:val="20"/>
                <w:szCs w:val="20"/>
                <w:highlight w:val="white"/>
              </w:rPr>
              <w:t xml:space="preserve"> </w:t>
            </w:r>
            <w:r>
              <w:rPr>
                <w:rFonts w:ascii="Courier New" w:hAnsi="Courier New" w:eastAsia="Courier New" w:cs="Courier New"/>
                <w:b/>
                <w:color w:val="0000FF"/>
                <w:sz w:val="20"/>
                <w:szCs w:val="20"/>
                <w:highlight w:val="white"/>
              </w:rPr>
              <w:t>loop</w:t>
            </w:r>
            <w:r>
              <w:rPr>
                <w:rFonts w:ascii="Courier New" w:hAnsi="Courier New" w:eastAsia="Courier New" w:cs="Courier New"/>
                <w:color w:val="434343"/>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434343"/>
                <w:sz w:val="20"/>
                <w:szCs w:val="20"/>
                <w:highlight w:val="white"/>
              </w:rPr>
              <w:t>labela</w:t>
            </w:r>
            <w:r>
              <w:rPr>
                <w:rFonts w:ascii="Courier New" w:hAnsi="Courier New" w:eastAsia="Courier New" w:cs="Courier New"/>
                <w:b/>
                <w:color w:val="000080"/>
                <w:sz w:val="20"/>
                <w:szCs w:val="20"/>
                <w:highlight w:val="white"/>
              </w:rPr>
              <w:t>]</w:t>
            </w:r>
          </w:p>
        </w:tc>
      </w:tr>
    </w:tbl>
    <w:p w:rsidR="00370CF5" w:rsidRDefault="00370CF5" w14:paraId="38355345" w14:textId="77777777">
      <w:pPr>
        <w:rPr>
          <w:rFonts w:ascii="Arial" w:hAnsi="Arial" w:eastAsia="Arial" w:cs="Arial"/>
          <w:sz w:val="20"/>
          <w:szCs w:val="20"/>
          <w:highlight w:val="white"/>
        </w:rPr>
      </w:pPr>
    </w:p>
    <w:p w:rsidR="00370CF5" w:rsidRDefault="2FA493ED" w14:paraId="70C85E59" w14:textId="210AEB94">
      <w:pPr>
        <w:jc w:val="both"/>
        <w:rPr>
          <w:rFonts w:ascii="Arial" w:hAnsi="Arial" w:eastAsia="Arial" w:cs="Arial"/>
        </w:rPr>
      </w:pPr>
      <w:r w:rsidRPr="62E3AF49" w:rsidR="2FA493ED">
        <w:rPr>
          <w:rFonts w:ascii="Arial" w:hAnsi="Arial" w:eastAsia="Arial" w:cs="Arial"/>
        </w:rPr>
        <w:t>Понашање while loop клаузуле у ХДЛ-у је исто као while петљи и у програмским језицима. Међутим, while loop није погодна за моделовање синтетизабилног хардвера: while loop је синтетизабилна само под одређеним условима, разни алати за синтезу се на различит начин “сналазе” са интерпретацијом wh</w:t>
      </w:r>
      <w:ins w:author="Nikola Zdravkovic" w:date="2021-05-24T19:21:24.944Z" w:id="1706695039">
        <w:r w:rsidRPr="62E3AF49" w:rsidR="139BB66E">
          <w:rPr>
            <w:rFonts w:ascii="Arial" w:hAnsi="Arial" w:eastAsia="Arial" w:cs="Arial"/>
          </w:rPr>
          <w:t>i</w:t>
        </w:r>
      </w:ins>
      <w:r w:rsidRPr="62E3AF49" w:rsidR="2FA493ED">
        <w:rPr>
          <w:rFonts w:ascii="Arial" w:hAnsi="Arial" w:eastAsia="Arial" w:cs="Arial"/>
          <w:color w:val="auto"/>
        </w:rPr>
        <w:t>le loop, и често њена употреба може изазвати синтезу неконтролисано великог броја кола. Из тог разлога, у овом курсу ће употреба while loop бити избегавана.</w:t>
      </w:r>
    </w:p>
    <w:p w:rsidR="00370CF5" w:rsidRDefault="00370CF5" w14:paraId="51D865D5" w14:textId="77777777">
      <w:pPr>
        <w:rPr>
          <w:rFonts w:ascii="Arial" w:hAnsi="Arial" w:eastAsia="Arial" w:cs="Arial"/>
        </w:rPr>
      </w:pPr>
    </w:p>
    <w:p w:rsidR="00370CF5" w:rsidRDefault="2FA493ED" w14:paraId="75C76CA0" w14:textId="424B8AB9">
      <w:pPr>
        <w:ind w:left="720"/>
        <w:jc w:val="both"/>
        <w:rPr>
          <w:rFonts w:ascii="Arial" w:hAnsi="Arial" w:eastAsia="Arial" w:cs="Arial"/>
        </w:rPr>
      </w:pPr>
      <w:r w:rsidRPr="2FA493ED">
        <w:rPr>
          <w:rFonts w:ascii="Courier New" w:hAnsi="Courier New" w:eastAsia="Courier New" w:cs="Courier New"/>
        </w:rPr>
        <w:t>🛈</w:t>
      </w:r>
      <w:r w:rsidRPr="2FA493ED">
        <w:rPr>
          <w:rFonts w:ascii="Arial" w:hAnsi="Arial" w:eastAsia="Arial" w:cs="Arial"/>
        </w:rPr>
        <w:t xml:space="preserve"> Потешкоће са синтетизабилношћу while loop ћемо донекле приближити на следећи начин: Извршавање петљи у програмским језицима захтева утрошак времена - процесор извршава итерације сукцесивно, и што је више итерација, више ће времена бити утрошено. Са друге стране, loop клаузуле у ХДЛ-у се типично синтетизују генерисањем хардвера за сваку итерацију, више итерација ће </w:t>
      </w:r>
      <w:r w:rsidRPr="2FA493ED">
        <w:rPr>
          <w:rFonts w:ascii="Arial" w:hAnsi="Arial" w:eastAsia="Arial" w:cs="Arial"/>
        </w:rPr>
        <w:lastRenderedPageBreak/>
        <w:t xml:space="preserve">произвести више хардвера (није увек случај, али јесте у великом броју случајева). Обзиром да while може имати између 0 и бесконачно итерација, јако је тешко синтетисати између нула и бесконачно примерака хардвера за сваку итерацију. </w:t>
      </w:r>
    </w:p>
    <w:p w:rsidR="00370CF5" w:rsidRDefault="00370CF5" w14:paraId="7E9F2491" w14:textId="77777777">
      <w:pPr>
        <w:rPr>
          <w:rFonts w:ascii="Arial" w:hAnsi="Arial" w:eastAsia="Arial" w:cs="Arial"/>
          <w:color w:val="000000"/>
          <w:sz w:val="20"/>
          <w:szCs w:val="20"/>
          <w:highlight w:val="white"/>
        </w:rPr>
      </w:pPr>
    </w:p>
    <w:p w:rsidR="00370CF5" w:rsidRDefault="00370CF5" w14:paraId="3A4AC4FD" w14:textId="77777777">
      <w:pPr>
        <w:rPr>
          <w:rFonts w:ascii="Arial" w:hAnsi="Arial" w:eastAsia="Arial" w:cs="Arial"/>
          <w:sz w:val="20"/>
          <w:szCs w:val="20"/>
          <w:highlight w:val="white"/>
        </w:rPr>
      </w:pPr>
    </w:p>
    <w:tbl>
      <w:tblPr>
        <w:tblStyle w:val="af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4DA0FEE2" w14:textId="77777777">
        <w:tc>
          <w:tcPr>
            <w:tcW w:w="9360" w:type="dxa"/>
            <w:shd w:val="clear" w:color="auto" w:fill="auto"/>
            <w:tcMar>
              <w:top w:w="100" w:type="dxa"/>
              <w:left w:w="100" w:type="dxa"/>
              <w:bottom w:w="100" w:type="dxa"/>
              <w:right w:w="100" w:type="dxa"/>
            </w:tcMar>
          </w:tcPr>
          <w:p w:rsidR="00370CF5" w:rsidRDefault="2FA493ED" w14:paraId="6173F08E" w14:textId="51A090DC">
            <w:pPr>
              <w:rPr>
                <w:rFonts w:ascii="Arial" w:hAnsi="Arial" w:eastAsia="Arial" w:cs="Arial"/>
                <w:color w:val="FF0000"/>
              </w:rPr>
            </w:pPr>
            <w:r w:rsidRPr="2FA493ED">
              <w:rPr>
                <w:rFonts w:ascii="Arial" w:hAnsi="Arial" w:eastAsia="Arial" w:cs="Arial"/>
                <w:b/>
                <w:bCs/>
                <w:u w:val="single"/>
              </w:rPr>
              <w:t>Z</w:t>
            </w:r>
            <w:r w:rsidRPr="2FA493ED">
              <w:rPr>
                <w:rFonts w:ascii="Arial" w:hAnsi="Arial" w:eastAsia="Arial" w:cs="Arial"/>
                <w:u w:val="single"/>
              </w:rPr>
              <w:t xml:space="preserve"> ПРИМЕР, 8b синхрони бројач са дозволом бројања </w:t>
            </w:r>
          </w:p>
          <w:p w:rsidR="00370CF5" w:rsidRDefault="2FA493ED" w14:paraId="37E05ED7" w14:textId="2F9A2D71">
            <w:pPr>
              <w:ind w:left="720"/>
              <w:rPr>
                <w:rFonts w:ascii="Arial" w:hAnsi="Arial" w:eastAsia="Arial" w:cs="Arial"/>
                <w:color w:val="E36C09"/>
              </w:rPr>
            </w:pPr>
            <w:r w:rsidRPr="2FA493ED">
              <w:rPr>
                <w:rFonts w:ascii="Arial" w:hAnsi="Arial" w:eastAsia="Arial" w:cs="Arial"/>
                <w:color w:val="E36C09"/>
              </w:rPr>
              <w:t>Уведено: RTL стил пројектовања секвенцијалних кола; подтипови</w:t>
            </w:r>
          </w:p>
          <w:p w:rsidR="00370CF5" w:rsidRDefault="2FA493ED" w14:paraId="35A31D1F" w14:textId="0603D524">
            <w:pPr>
              <w:jc w:val="both"/>
              <w:rPr>
                <w:rFonts w:ascii="Arial" w:hAnsi="Arial" w:eastAsia="Arial" w:cs="Arial"/>
                <w:color w:val="FF0000"/>
              </w:rPr>
            </w:pPr>
            <w:r w:rsidRPr="2FA493ED">
              <w:rPr>
                <w:rFonts w:ascii="Arial" w:hAnsi="Arial" w:eastAsia="Arial" w:cs="Arial"/>
              </w:rPr>
              <w:t>Треба реализовати 8b кружни бројач са асинхроним ресетом, паралелним уписом, дозволом уписа, дозволом бројања и избором смера бројања.</w:t>
            </w:r>
          </w:p>
        </w:tc>
      </w:tr>
      <w:tr w:rsidR="00370CF5" w:rsidTr="0D173D95" w14:paraId="7EFD4EA8" w14:textId="77777777">
        <w:tc>
          <w:tcPr>
            <w:tcW w:w="9360" w:type="dxa"/>
            <w:shd w:val="clear" w:color="auto" w:fill="auto"/>
            <w:tcMar>
              <w:top w:w="100" w:type="dxa"/>
              <w:left w:w="100" w:type="dxa"/>
              <w:bottom w:w="100" w:type="dxa"/>
              <w:right w:w="100" w:type="dxa"/>
            </w:tcMar>
          </w:tcPr>
          <w:p w:rsidR="00370CF5" w:rsidRDefault="003E5109" w14:paraId="345F0F06"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LIBRARY</w:t>
            </w:r>
            <w:r>
              <w:rPr>
                <w:rFonts w:ascii="Courier New" w:hAnsi="Courier New" w:eastAsia="Courier New" w:cs="Courier New"/>
                <w:sz w:val="20"/>
                <w:szCs w:val="20"/>
                <w:highlight w:val="white"/>
              </w:rPr>
              <w:t xml:space="preserve"> </w:t>
            </w:r>
            <w:r>
              <w:rPr>
                <w:rFonts w:ascii="Courier New" w:hAnsi="Courier New" w:eastAsia="Courier New" w:cs="Courier New"/>
                <w:color w:val="800000"/>
                <w:sz w:val="20"/>
                <w:szCs w:val="20"/>
                <w:highlight w:val="white"/>
              </w:rPr>
              <w:t>IEEE</w:t>
            </w:r>
            <w:r>
              <w:rPr>
                <w:rFonts w:ascii="Courier New" w:hAnsi="Courier New" w:eastAsia="Courier New" w:cs="Courier New"/>
                <w:b/>
                <w:color w:val="000080"/>
                <w:sz w:val="20"/>
                <w:szCs w:val="20"/>
                <w:highlight w:val="white"/>
              </w:rPr>
              <w:t>;</w:t>
            </w:r>
          </w:p>
          <w:p w:rsidR="00370CF5" w:rsidRDefault="003E5109" w14:paraId="3DD03ABD"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USE</w:t>
            </w:r>
            <w:r>
              <w:rPr>
                <w:rFonts w:ascii="Courier New" w:hAnsi="Courier New" w:eastAsia="Courier New" w:cs="Courier New"/>
                <w:sz w:val="20"/>
                <w:szCs w:val="20"/>
                <w:highlight w:val="white"/>
              </w:rPr>
              <w:t xml:space="preserve"> </w:t>
            </w:r>
            <w:r>
              <w:rPr>
                <w:rFonts w:ascii="Courier New" w:hAnsi="Courier New" w:eastAsia="Courier New" w:cs="Courier New"/>
                <w:color w:val="800000"/>
                <w:sz w:val="20"/>
                <w:szCs w:val="20"/>
                <w:highlight w:val="white"/>
              </w:rPr>
              <w:t>IEEE</w:t>
            </w:r>
            <w:r>
              <w:rPr>
                <w:rFonts w:ascii="Courier New" w:hAnsi="Courier New" w:eastAsia="Courier New" w:cs="Courier New"/>
                <w:b/>
                <w:color w:val="000080"/>
                <w:sz w:val="20"/>
                <w:szCs w:val="20"/>
                <w:highlight w:val="white"/>
              </w:rPr>
              <w:t>.</w:t>
            </w:r>
            <w:r>
              <w:rPr>
                <w:rFonts w:ascii="Courier New" w:hAnsi="Courier New" w:eastAsia="Courier New" w:cs="Courier New"/>
                <w:color w:val="800000"/>
                <w:sz w:val="20"/>
                <w:szCs w:val="20"/>
                <w:highlight w:val="white"/>
              </w:rPr>
              <w:t>std_logic_1164</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ALL</w:t>
            </w:r>
            <w:r>
              <w:rPr>
                <w:rFonts w:ascii="Courier New" w:hAnsi="Courier New" w:eastAsia="Courier New" w:cs="Courier New"/>
                <w:b/>
                <w:color w:val="000080"/>
                <w:sz w:val="20"/>
                <w:szCs w:val="20"/>
                <w:highlight w:val="white"/>
              </w:rPr>
              <w:t>;</w:t>
            </w:r>
          </w:p>
          <w:p w:rsidR="00370CF5" w:rsidRDefault="003E5109" w14:paraId="786A2B2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03</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1C06E78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04</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4FED6795"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05</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61AB9FC9"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06</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ENTITY</w:t>
            </w:r>
            <w:r>
              <w:rPr>
                <w:rFonts w:ascii="Courier New" w:hAnsi="Courier New" w:eastAsia="Courier New" w:cs="Courier New"/>
                <w:sz w:val="20"/>
                <w:szCs w:val="20"/>
                <w:highlight w:val="white"/>
              </w:rPr>
              <w:t xml:space="preserve"> counter8 </w:t>
            </w:r>
            <w:r>
              <w:rPr>
                <w:rFonts w:ascii="Courier New" w:hAnsi="Courier New" w:eastAsia="Courier New" w:cs="Courier New"/>
                <w:b/>
                <w:color w:val="0000FF"/>
                <w:sz w:val="20"/>
                <w:szCs w:val="20"/>
                <w:highlight w:val="white"/>
              </w:rPr>
              <w:t>IS</w:t>
            </w:r>
          </w:p>
          <w:p w:rsidR="00370CF5" w:rsidRDefault="003E5109" w14:paraId="101DC800"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PORT</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p>
          <w:p w:rsidR="00370CF5" w:rsidRDefault="003E5109" w14:paraId="618E63A4"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08</w:t>
            </w:r>
            <w:r>
              <w:rPr>
                <w:rFonts w:ascii="Courier New" w:hAnsi="Courier New" w:eastAsia="Courier New" w:cs="Courier New"/>
                <w:sz w:val="20"/>
                <w:szCs w:val="20"/>
                <w:highlight w:val="white"/>
              </w:rPr>
              <w:t xml:space="preserve">          CLK</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STD_LOGIC</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p>
          <w:p w:rsidR="00370CF5" w:rsidRDefault="003E5109" w14:paraId="2E917AE6"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09</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 moze da bude i tipa bit, onda nam ne treba biblioteka</w:t>
            </w:r>
          </w:p>
          <w:p w:rsidR="00370CF5" w:rsidRDefault="003E5109" w14:paraId="1E2487BF"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10</w:t>
            </w:r>
            <w:r>
              <w:rPr>
                <w:rFonts w:ascii="Courier New" w:hAnsi="Courier New" w:eastAsia="Courier New" w:cs="Courier New"/>
                <w:sz w:val="20"/>
                <w:szCs w:val="20"/>
                <w:highlight w:val="white"/>
              </w:rPr>
              <w:t xml:space="preserve">          RESET</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STD_LOGIC</w:t>
            </w:r>
            <w:r>
              <w:rPr>
                <w:rFonts w:ascii="Courier New" w:hAnsi="Courier New" w:eastAsia="Courier New" w:cs="Courier New"/>
                <w:b/>
                <w:color w:val="000080"/>
                <w:sz w:val="20"/>
                <w:szCs w:val="20"/>
                <w:highlight w:val="white"/>
              </w:rPr>
              <w:t>;</w:t>
            </w:r>
          </w:p>
          <w:p w:rsidR="00370CF5" w:rsidRDefault="003E5109" w14:paraId="7A787B15"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11</w:t>
            </w:r>
            <w:r>
              <w:rPr>
                <w:rFonts w:ascii="Courier New" w:hAnsi="Courier New" w:eastAsia="Courier New" w:cs="Courier New"/>
                <w:sz w:val="20"/>
                <w:szCs w:val="20"/>
                <w:highlight w:val="white"/>
              </w:rPr>
              <w:t xml:space="preserve">          CE</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LOAD</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DIR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STD_LOGIC</w:t>
            </w:r>
            <w:r>
              <w:rPr>
                <w:rFonts w:ascii="Courier New" w:hAnsi="Courier New" w:eastAsia="Courier New" w:cs="Courier New"/>
                <w:b/>
                <w:color w:val="000080"/>
                <w:sz w:val="20"/>
                <w:szCs w:val="20"/>
                <w:highlight w:val="white"/>
              </w:rPr>
              <w:t>;</w:t>
            </w:r>
          </w:p>
          <w:p w:rsidR="00370CF5" w:rsidRDefault="003E5109" w14:paraId="7B16C684"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12</w:t>
            </w:r>
            <w:r>
              <w:rPr>
                <w:rFonts w:ascii="Courier New" w:hAnsi="Courier New" w:eastAsia="Courier New" w:cs="Courier New"/>
                <w:sz w:val="20"/>
                <w:szCs w:val="20"/>
                <w:highlight w:val="white"/>
              </w:rPr>
              <w:t xml:space="preserve">          DIN</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INTEGER</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255</w:t>
            </w:r>
            <w:r>
              <w:rPr>
                <w:rFonts w:ascii="Courier New" w:hAnsi="Courier New" w:eastAsia="Courier New" w:cs="Courier New"/>
                <w:b/>
                <w:color w:val="000080"/>
                <w:sz w:val="20"/>
                <w:szCs w:val="20"/>
                <w:highlight w:val="white"/>
              </w:rPr>
              <w:t>;</w:t>
            </w:r>
          </w:p>
          <w:p w:rsidR="00370CF5" w:rsidRDefault="003E5109" w14:paraId="33CAB9C1"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13</w:t>
            </w:r>
            <w:r>
              <w:rPr>
                <w:rFonts w:ascii="Courier New" w:hAnsi="Courier New" w:eastAsia="Courier New" w:cs="Courier New"/>
                <w:sz w:val="20"/>
                <w:szCs w:val="20"/>
                <w:highlight w:val="white"/>
              </w:rPr>
              <w:t xml:space="preserve">          </w:t>
            </w:r>
          </w:p>
          <w:p w:rsidR="00370CF5" w:rsidRDefault="003E5109" w14:paraId="0344E81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14</w:t>
            </w:r>
            <w:r>
              <w:rPr>
                <w:rFonts w:ascii="Courier New" w:hAnsi="Courier New" w:eastAsia="Courier New" w:cs="Courier New"/>
                <w:sz w:val="20"/>
                <w:szCs w:val="20"/>
                <w:highlight w:val="white"/>
              </w:rPr>
              <w:t xml:space="preserve">          COUNT</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OUT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INTEGER</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255</w:t>
            </w:r>
          </w:p>
          <w:p w:rsidR="00370CF5" w:rsidRDefault="003E5109" w14:paraId="0587D4E8"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15</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p>
          <w:p w:rsidR="00370CF5" w:rsidRDefault="003E5109" w14:paraId="46FF7E02"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16</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counter8</w:t>
            </w:r>
            <w:r>
              <w:rPr>
                <w:rFonts w:ascii="Courier New" w:hAnsi="Courier New" w:eastAsia="Courier New" w:cs="Courier New"/>
                <w:b/>
                <w:color w:val="000080"/>
                <w:sz w:val="20"/>
                <w:szCs w:val="20"/>
                <w:highlight w:val="white"/>
              </w:rPr>
              <w:t>;</w:t>
            </w:r>
          </w:p>
          <w:p w:rsidR="00370CF5" w:rsidRDefault="003E5109" w14:paraId="5291E64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17</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423B773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18</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7E58B7B7"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19</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2C8CDFAB"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ARCHITECTURE</w:t>
            </w:r>
            <w:r>
              <w:rPr>
                <w:rFonts w:ascii="Courier New" w:hAnsi="Courier New" w:eastAsia="Courier New" w:cs="Courier New"/>
                <w:sz w:val="20"/>
                <w:szCs w:val="20"/>
                <w:highlight w:val="white"/>
              </w:rPr>
              <w:t xml:space="preserve"> counter8_arch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counter8 </w:t>
            </w:r>
            <w:r>
              <w:rPr>
                <w:rFonts w:ascii="Courier New" w:hAnsi="Courier New" w:eastAsia="Courier New" w:cs="Courier New"/>
                <w:b/>
                <w:color w:val="0000FF"/>
                <w:sz w:val="20"/>
                <w:szCs w:val="20"/>
                <w:highlight w:val="white"/>
              </w:rPr>
              <w:t>IS</w:t>
            </w:r>
          </w:p>
          <w:p w:rsidR="00370CF5" w:rsidRDefault="003E5109" w14:paraId="336D6416"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BEGIN</w:t>
            </w:r>
          </w:p>
          <w:p w:rsidR="00370CF5" w:rsidRDefault="003E5109" w14:paraId="06A565FB"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PROCESS</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CLK</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RESET</w:t>
            </w:r>
            <w:r>
              <w:rPr>
                <w:rFonts w:ascii="Courier New" w:hAnsi="Courier New" w:eastAsia="Courier New" w:cs="Courier New"/>
                <w:b/>
                <w:color w:val="000080"/>
                <w:sz w:val="20"/>
                <w:szCs w:val="20"/>
                <w:highlight w:val="white"/>
              </w:rPr>
              <w:t>)</w:t>
            </w:r>
          </w:p>
          <w:p w:rsidR="00370CF5" w:rsidRDefault="003E5109" w14:paraId="1245F45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COUNTER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INTEGER</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255</w:t>
            </w:r>
            <w:r>
              <w:rPr>
                <w:rFonts w:ascii="Courier New" w:hAnsi="Courier New" w:eastAsia="Courier New" w:cs="Courier New"/>
                <w:b/>
                <w:color w:val="000080"/>
                <w:sz w:val="20"/>
                <w:szCs w:val="20"/>
                <w:highlight w:val="white"/>
              </w:rPr>
              <w:t>;</w:t>
            </w:r>
          </w:p>
          <w:p w:rsidR="00370CF5" w:rsidRDefault="003E5109" w14:paraId="20BAD917"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BEGIN</w:t>
            </w:r>
          </w:p>
          <w:p w:rsidR="00370CF5" w:rsidRDefault="003E5109" w14:paraId="3B26FF07"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RESET</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621287CF"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26</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p>
          <w:p w:rsidR="00370CF5" w:rsidRDefault="003E5109" w14:paraId="7BF0E8FC"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ELSIF</w:t>
            </w:r>
            <w:r>
              <w:rPr>
                <w:rFonts w:ascii="Courier New" w:hAnsi="Courier New" w:eastAsia="Courier New" w:cs="Courier New"/>
                <w:sz w:val="20"/>
                <w:szCs w:val="20"/>
                <w:highlight w:val="white"/>
              </w:rPr>
              <w:t xml:space="preserve"> CLK</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80C0"/>
                <w:sz w:val="20"/>
                <w:szCs w:val="20"/>
                <w:highlight w:val="white"/>
              </w:rPr>
              <w:t>and</w:t>
            </w:r>
            <w:r>
              <w:rPr>
                <w:rFonts w:ascii="Courier New" w:hAnsi="Courier New" w:eastAsia="Courier New" w:cs="Courier New"/>
                <w:sz w:val="20"/>
                <w:szCs w:val="20"/>
                <w:highlight w:val="white"/>
              </w:rPr>
              <w:t xml:space="preserve"> 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6427151D"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28</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LOAD</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4A61E641"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29</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DIN</w:t>
            </w:r>
            <w:r>
              <w:rPr>
                <w:rFonts w:ascii="Courier New" w:hAnsi="Courier New" w:eastAsia="Courier New" w:cs="Courier New"/>
                <w:b/>
                <w:color w:val="000080"/>
                <w:sz w:val="20"/>
                <w:szCs w:val="20"/>
                <w:highlight w:val="white"/>
              </w:rPr>
              <w:t>;</w:t>
            </w:r>
          </w:p>
          <w:p w:rsidR="00370CF5" w:rsidRDefault="003E5109" w14:paraId="28CB3AF5"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ELSE</w:t>
            </w:r>
          </w:p>
          <w:p w:rsidR="00370CF5" w:rsidRDefault="003E5109" w14:paraId="17A19FB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CE</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2E784F9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DIR</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r>
              <w:rPr>
                <w:rFonts w:ascii="Courier New" w:hAnsi="Courier New" w:eastAsia="Courier New" w:cs="Courier New"/>
                <w:sz w:val="20"/>
                <w:szCs w:val="20"/>
                <w:highlight w:val="white"/>
              </w:rPr>
              <w:t xml:space="preserve">   </w:t>
            </w:r>
          </w:p>
          <w:p w:rsidR="00370CF5" w:rsidRDefault="003E5109" w14:paraId="5891810F"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255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6111014D"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34</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p>
          <w:p w:rsidR="00370CF5" w:rsidRDefault="003E5109" w14:paraId="646BD38B"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ELSE</w:t>
            </w:r>
          </w:p>
          <w:p w:rsidR="00370CF5" w:rsidRDefault="003E5109" w14:paraId="179F5CE8"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36</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1</w:t>
            </w:r>
            <w:r>
              <w:rPr>
                <w:rFonts w:ascii="Courier New" w:hAnsi="Courier New" w:eastAsia="Courier New" w:cs="Courier New"/>
                <w:b/>
                <w:color w:val="000080"/>
                <w:sz w:val="20"/>
                <w:szCs w:val="20"/>
                <w:highlight w:val="white"/>
              </w:rPr>
              <w:t>;</w:t>
            </w:r>
          </w:p>
          <w:p w:rsidR="00370CF5" w:rsidRDefault="003E5109" w14:paraId="57BBE8D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5EE0D25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38</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ELSE</w:t>
            </w:r>
          </w:p>
          <w:p w:rsidR="00370CF5" w:rsidRDefault="003E5109" w14:paraId="71F2BAC2"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39</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370CF5" w:rsidRDefault="003E5109" w14:paraId="07F38C2E"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40</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255</w:t>
            </w:r>
            <w:r>
              <w:rPr>
                <w:rFonts w:ascii="Courier New" w:hAnsi="Courier New" w:eastAsia="Courier New" w:cs="Courier New"/>
                <w:b/>
                <w:color w:val="000080"/>
                <w:sz w:val="20"/>
                <w:szCs w:val="20"/>
                <w:highlight w:val="white"/>
              </w:rPr>
              <w:t>;</w:t>
            </w:r>
          </w:p>
          <w:p w:rsidR="00370CF5" w:rsidRDefault="003E5109" w14:paraId="2555832D"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ELSE</w:t>
            </w:r>
          </w:p>
          <w:p w:rsidR="00370CF5" w:rsidRDefault="003E5109" w14:paraId="5C960D3E"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42</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COUNTER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1</w:t>
            </w:r>
            <w:r>
              <w:rPr>
                <w:rFonts w:ascii="Courier New" w:hAnsi="Courier New" w:eastAsia="Courier New" w:cs="Courier New"/>
                <w:b/>
                <w:color w:val="000080"/>
                <w:sz w:val="20"/>
                <w:szCs w:val="20"/>
                <w:highlight w:val="white"/>
              </w:rPr>
              <w:t>;</w:t>
            </w:r>
          </w:p>
          <w:p w:rsidR="00370CF5" w:rsidRDefault="003E5109" w14:paraId="0386F0B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6ACCA917"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487FBBAF"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67500ACE"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lastRenderedPageBreak/>
              <w:t>46</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04BB5FB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b/>
                <w:color w:val="000080"/>
                <w:sz w:val="20"/>
                <w:szCs w:val="20"/>
                <w:highlight w:val="white"/>
              </w:rPr>
              <w:t>;</w:t>
            </w:r>
          </w:p>
          <w:p w:rsidR="00370CF5" w:rsidRDefault="003E5109" w14:paraId="235307DB"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48</w:t>
            </w:r>
            <w:r>
              <w:rPr>
                <w:rFonts w:ascii="Courier New" w:hAnsi="Courier New" w:eastAsia="Courier New" w:cs="Courier New"/>
                <w:sz w:val="20"/>
                <w:szCs w:val="20"/>
                <w:highlight w:val="white"/>
              </w:rPr>
              <w:t xml:space="preserve">      COUNT </w:t>
            </w:r>
            <w:r>
              <w:rPr>
                <w:rFonts w:ascii="Courier New" w:hAnsi="Courier New" w:eastAsia="Courier New" w:cs="Courier New"/>
                <w:b/>
                <w:color w:val="000080"/>
                <w:sz w:val="20"/>
                <w:szCs w:val="20"/>
                <w:highlight w:val="white"/>
              </w:rPr>
              <w:t>&lt;=</w:t>
            </w:r>
            <w:r>
              <w:rPr>
                <w:rFonts w:ascii="Courier New" w:hAnsi="Courier New" w:eastAsia="Courier New" w:cs="Courier New"/>
                <w:sz w:val="20"/>
                <w:szCs w:val="20"/>
                <w:highlight w:val="white"/>
              </w:rPr>
              <w:t xml:space="preserve"> COUNTER</w:t>
            </w:r>
            <w:r>
              <w:rPr>
                <w:rFonts w:ascii="Courier New" w:hAnsi="Courier New" w:eastAsia="Courier New" w:cs="Courier New"/>
                <w:b/>
                <w:color w:val="000080"/>
                <w:sz w:val="20"/>
                <w:szCs w:val="20"/>
                <w:highlight w:val="white"/>
              </w:rPr>
              <w:t>;</w:t>
            </w:r>
          </w:p>
          <w:p w:rsidR="00370CF5" w:rsidRDefault="003E5109" w14:paraId="43612E61"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49</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PROCESS</w:t>
            </w:r>
            <w:r>
              <w:rPr>
                <w:rFonts w:ascii="Courier New" w:hAnsi="Courier New" w:eastAsia="Courier New" w:cs="Courier New"/>
                <w:b/>
                <w:color w:val="000080"/>
                <w:sz w:val="20"/>
                <w:szCs w:val="20"/>
                <w:highlight w:val="white"/>
              </w:rPr>
              <w:t>;</w:t>
            </w:r>
          </w:p>
          <w:p w:rsidR="00370CF5" w:rsidRDefault="003E5109" w14:paraId="023D2692" w14:textId="77777777">
            <w:pPr>
              <w:widowControl w:val="0"/>
              <w:shd w:val="clear" w:color="auto" w:fill="FFFFFF"/>
              <w:rPr>
                <w:rFonts w:ascii="Courier New" w:hAnsi="Courier New" w:eastAsia="Courier New" w:cs="Courier New"/>
                <w:color w:val="FF8000"/>
                <w:sz w:val="20"/>
                <w:szCs w:val="20"/>
                <w:highlight w:val="white"/>
              </w:rPr>
            </w:pPr>
            <w:r>
              <w:rPr>
                <w:rFonts w:ascii="Courier New" w:hAnsi="Courier New" w:eastAsia="Courier New" w:cs="Courier New"/>
                <w:color w:val="FF8000"/>
                <w:sz w:val="20"/>
                <w:szCs w:val="20"/>
                <w:highlight w:val="white"/>
              </w:rPr>
              <w:t>50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counter8_arch</w:t>
            </w:r>
            <w:r>
              <w:rPr>
                <w:rFonts w:ascii="Courier New" w:hAnsi="Courier New" w:eastAsia="Courier New" w:cs="Courier New"/>
                <w:b/>
                <w:color w:val="000080"/>
                <w:sz w:val="20"/>
                <w:szCs w:val="20"/>
                <w:highlight w:val="white"/>
              </w:rPr>
              <w:t>;</w:t>
            </w:r>
          </w:p>
        </w:tc>
      </w:tr>
      <w:tr w:rsidR="00370CF5" w:rsidTr="0D173D95" w14:paraId="1446E41E" w14:textId="77777777">
        <w:tc>
          <w:tcPr>
            <w:tcW w:w="9360" w:type="dxa"/>
            <w:shd w:val="clear" w:color="auto" w:fill="auto"/>
            <w:tcMar>
              <w:top w:w="100" w:type="dxa"/>
              <w:left w:w="100" w:type="dxa"/>
              <w:bottom w:w="100" w:type="dxa"/>
              <w:right w:w="100" w:type="dxa"/>
            </w:tcMar>
          </w:tcPr>
          <w:p w:rsidR="00370CF5" w:rsidP="2FA493ED" w:rsidRDefault="2FA493ED" w14:paraId="12011854" w14:textId="699E7A62">
            <w:pPr>
              <w:widowControl w:val="0"/>
              <w:pBdr>
                <w:top w:val="nil"/>
                <w:left w:val="nil"/>
                <w:bottom w:val="nil"/>
                <w:right w:val="nil"/>
                <w:between w:val="nil"/>
              </w:pBdr>
              <w:rPr>
                <w:rFonts w:ascii="Arial" w:hAnsi="Arial" w:eastAsia="Arial" w:cs="Arial"/>
                <w:sz w:val="20"/>
                <w:szCs w:val="20"/>
                <w:highlight w:val="white"/>
              </w:rPr>
            </w:pPr>
            <w:r w:rsidRPr="2FA493ED">
              <w:rPr>
                <w:rFonts w:ascii="Arial" w:hAnsi="Arial" w:eastAsia="Arial" w:cs="Arial"/>
                <w:sz w:val="20"/>
                <w:szCs w:val="20"/>
                <w:highlight w:val="white"/>
              </w:rPr>
              <w:lastRenderedPageBreak/>
              <w:t xml:space="preserve">У овом примеру је приказан типичан RTL стил пројектовања синтетизабилних секвенцијалних кола. </w:t>
            </w:r>
          </w:p>
          <w:p w:rsidR="00370CF5" w:rsidP="2FA493ED" w:rsidRDefault="00370CF5" w14:paraId="0A1AD47F" w14:textId="533167B5">
            <w:pPr>
              <w:widowControl w:val="0"/>
              <w:pBdr>
                <w:top w:val="nil"/>
                <w:left w:val="nil"/>
                <w:bottom w:val="nil"/>
                <w:right w:val="nil"/>
                <w:between w:val="nil"/>
              </w:pBdr>
              <w:rPr>
                <w:rFonts w:ascii="Arial" w:hAnsi="Arial" w:eastAsia="Arial" w:cs="Arial"/>
                <w:sz w:val="20"/>
                <w:szCs w:val="20"/>
                <w:highlight w:val="white"/>
              </w:rPr>
            </w:pPr>
          </w:p>
          <w:p w:rsidR="00370CF5" w:rsidRDefault="2FA493ED" w14:paraId="4256BABE" w14:textId="26CAA771">
            <w:pPr>
              <w:widowControl w:val="0"/>
              <w:pBdr>
                <w:top w:val="nil"/>
                <w:left w:val="nil"/>
                <w:bottom w:val="nil"/>
                <w:right w:val="nil"/>
                <w:between w:val="nil"/>
              </w:pBdr>
              <w:rPr>
                <w:rFonts w:ascii="Arial" w:hAnsi="Arial" w:eastAsia="Arial" w:cs="Arial"/>
                <w:sz w:val="20"/>
                <w:szCs w:val="20"/>
                <w:highlight w:val="white"/>
              </w:rPr>
            </w:pPr>
            <w:r w:rsidRPr="2FA493ED">
              <w:rPr>
                <w:rFonts w:ascii="Arial" w:hAnsi="Arial" w:eastAsia="Arial" w:cs="Arial"/>
                <w:sz w:val="20"/>
                <w:szCs w:val="20"/>
                <w:highlight w:val="white"/>
              </w:rPr>
              <w:t xml:space="preserve">л. </w:t>
            </w:r>
            <w:r w:rsidRPr="2FA493ED">
              <w:rPr>
                <w:rFonts w:ascii="Courier New" w:hAnsi="Courier New" w:eastAsia="Courier New" w:cs="Courier New"/>
                <w:color w:val="FF8000"/>
                <w:sz w:val="20"/>
                <w:szCs w:val="20"/>
                <w:highlight w:val="white"/>
              </w:rPr>
              <w:t>12</w:t>
            </w:r>
            <w:r w:rsidRPr="2FA493ED">
              <w:rPr>
                <w:rFonts w:ascii="Arial" w:hAnsi="Arial" w:eastAsia="Arial" w:cs="Arial"/>
                <w:sz w:val="20"/>
                <w:szCs w:val="20"/>
                <w:highlight w:val="white"/>
              </w:rPr>
              <w:t xml:space="preserve">: Креирањем подтипа од типа  </w:t>
            </w:r>
            <w:r w:rsidRPr="2FA493ED">
              <w:rPr>
                <w:rFonts w:ascii="Courier New" w:hAnsi="Courier New" w:eastAsia="Courier New" w:cs="Courier New"/>
                <w:color w:val="8000FF"/>
                <w:sz w:val="20"/>
                <w:szCs w:val="20"/>
                <w:highlight w:val="white"/>
              </w:rPr>
              <w:t>INTEGER</w:t>
            </w:r>
            <w:r w:rsidRPr="2FA493ED">
              <w:rPr>
                <w:rFonts w:ascii="Arial" w:hAnsi="Arial" w:eastAsia="Arial" w:cs="Arial"/>
                <w:sz w:val="20"/>
                <w:szCs w:val="20"/>
                <w:highlight w:val="white"/>
              </w:rPr>
              <w:t xml:space="preserve"> и његовим ограничавањем на 256 вредности, у синтези ће се овај порт креирати као 8-битни. Без ограничавања опсега, не би имали контролу над ширином порта типа </w:t>
            </w:r>
            <w:r w:rsidRPr="2FA493ED">
              <w:rPr>
                <w:rFonts w:ascii="Courier New" w:hAnsi="Courier New" w:eastAsia="Courier New" w:cs="Courier New"/>
                <w:color w:val="8000FF"/>
                <w:sz w:val="20"/>
                <w:szCs w:val="20"/>
                <w:highlight w:val="white"/>
              </w:rPr>
              <w:t>INTEGER</w:t>
            </w:r>
            <w:r w:rsidRPr="2FA493ED">
              <w:rPr>
                <w:rFonts w:ascii="Arial" w:hAnsi="Arial" w:eastAsia="Arial" w:cs="Arial"/>
                <w:sz w:val="20"/>
                <w:szCs w:val="20"/>
                <w:highlight w:val="white"/>
              </w:rPr>
              <w:t>.</w:t>
            </w:r>
          </w:p>
        </w:tc>
      </w:tr>
    </w:tbl>
    <w:p w:rsidR="0D173D95" w:rsidRDefault="0D173D95" w14:paraId="6F526126" w14:textId="3217CF16"/>
    <w:p w:rsidR="00370CF5" w:rsidRDefault="00370CF5" w14:paraId="7EAA053F" w14:textId="77777777">
      <w:pPr>
        <w:rPr>
          <w:rFonts w:ascii="Arial" w:hAnsi="Arial" w:eastAsia="Arial" w:cs="Arial"/>
          <w:sz w:val="20"/>
          <w:szCs w:val="20"/>
          <w:highlight w:val="white"/>
        </w:rPr>
      </w:pPr>
    </w:p>
    <w:p w:rsidR="00370CF5" w:rsidP="2FA493ED" w:rsidRDefault="2FA493ED" w14:paraId="59BA450A" w14:textId="47BAE310">
      <w:pPr>
        <w:pStyle w:val="Heading1"/>
      </w:pPr>
      <w:r>
        <w:t xml:space="preserve">Сложени типови података, кориснички типови </w:t>
      </w:r>
    </w:p>
    <w:p w:rsidR="00370CF5" w:rsidP="2FA493ED" w:rsidRDefault="00370CF5" w14:paraId="7B8839F6" w14:textId="00AEB48E"/>
    <w:p w:rsidR="00370CF5" w:rsidP="2FA493ED" w:rsidRDefault="2FA493ED" w14:paraId="58B20551" w14:textId="3088DB38">
      <w:pPr>
        <w:jc w:val="both"/>
        <w:rPr>
          <w:rFonts w:ascii="Arial" w:hAnsi="Arial" w:eastAsia="Arial" w:cs="Arial"/>
          <w:sz w:val="20"/>
          <w:szCs w:val="20"/>
          <w:highlight w:val="white"/>
        </w:rPr>
      </w:pPr>
      <w:r w:rsidRPr="2FA493ED">
        <w:rPr>
          <w:rFonts w:ascii="Arial" w:hAnsi="Arial" w:eastAsia="Arial" w:cs="Arial"/>
          <w:sz w:val="20"/>
          <w:szCs w:val="20"/>
          <w:highlight w:val="white"/>
        </w:rPr>
        <w:t xml:space="preserve">Композитни типови података у </w:t>
      </w:r>
      <w:r w:rsidR="00314AC4">
        <w:rPr>
          <w:rFonts w:ascii="Arial" w:hAnsi="Arial" w:eastAsia="Arial" w:cs="Arial"/>
          <w:sz w:val="20"/>
          <w:szCs w:val="20"/>
          <w:highlight w:val="white"/>
        </w:rPr>
        <w:t>VHDL</w:t>
      </w:r>
      <w:r w:rsidRPr="2FA493ED">
        <w:rPr>
          <w:rFonts w:ascii="Arial" w:hAnsi="Arial" w:eastAsia="Arial" w:cs="Arial"/>
          <w:sz w:val="20"/>
          <w:szCs w:val="20"/>
          <w:highlight w:val="white"/>
        </w:rPr>
        <w:t xml:space="preserve">-у, су поља (низови) и рекорди. Ови објекти могу садржати више вредности у себи. </w:t>
      </w:r>
    </w:p>
    <w:p w:rsidR="00370CF5" w:rsidP="2FA493ED" w:rsidRDefault="00370CF5" w14:paraId="5A792576" w14:textId="77E1F92C">
      <w:pPr>
        <w:jc w:val="both"/>
        <w:rPr>
          <w:rFonts w:ascii="Arial" w:hAnsi="Arial" w:eastAsia="Arial" w:cs="Arial"/>
          <w:sz w:val="20"/>
          <w:szCs w:val="20"/>
          <w:highlight w:val="white"/>
        </w:rPr>
      </w:pPr>
    </w:p>
    <w:p w:rsidR="00370CF5" w:rsidP="2FA493ED" w:rsidRDefault="2FA493ED" w14:paraId="063FB80B" w14:textId="7A428EF9">
      <w:pPr>
        <w:jc w:val="both"/>
        <w:rPr>
          <w:rFonts w:ascii="Arial" w:hAnsi="Arial" w:eastAsia="Arial" w:cs="Arial"/>
          <w:sz w:val="20"/>
          <w:szCs w:val="20"/>
          <w:highlight w:val="white"/>
        </w:rPr>
      </w:pPr>
      <w:r w:rsidRPr="2FA493ED">
        <w:rPr>
          <w:rFonts w:ascii="Arial" w:hAnsi="Arial" w:eastAsia="Arial" w:cs="Arial"/>
          <w:sz w:val="20"/>
          <w:szCs w:val="20"/>
          <w:highlight w:val="white"/>
        </w:rPr>
        <w:t>Поље , као и у програмским језицма, садржи више вредности које су истог типа, и може се индексирати.</w:t>
      </w:r>
    </w:p>
    <w:p w:rsidR="00370CF5" w:rsidP="2FA493ED" w:rsidRDefault="2FA493ED" w14:paraId="70EA5F3B" w14:textId="1F7C1FC7">
      <w:pPr>
        <w:jc w:val="both"/>
        <w:rPr>
          <w:rFonts w:ascii="Arial" w:hAnsi="Arial" w:eastAsia="Arial" w:cs="Arial"/>
          <w:sz w:val="20"/>
          <w:szCs w:val="20"/>
          <w:highlight w:val="white"/>
        </w:rPr>
      </w:pPr>
      <w:r w:rsidRPr="2FA493ED">
        <w:rPr>
          <w:rFonts w:ascii="Arial" w:hAnsi="Arial" w:eastAsia="Arial" w:cs="Arial"/>
          <w:sz w:val="20"/>
          <w:szCs w:val="20"/>
          <w:highlight w:val="white"/>
        </w:rPr>
        <w:t xml:space="preserve">У </w:t>
      </w:r>
      <w:r w:rsidR="00314AC4">
        <w:rPr>
          <w:rFonts w:ascii="Arial" w:hAnsi="Arial" w:eastAsia="Arial" w:cs="Arial"/>
          <w:sz w:val="20"/>
          <w:szCs w:val="20"/>
          <w:highlight w:val="white"/>
        </w:rPr>
        <w:t>VHDL</w:t>
      </w:r>
      <w:r w:rsidRPr="2FA493ED">
        <w:rPr>
          <w:rFonts w:ascii="Arial" w:hAnsi="Arial" w:eastAsia="Arial" w:cs="Arial"/>
          <w:sz w:val="20"/>
          <w:szCs w:val="20"/>
          <w:highlight w:val="white"/>
        </w:rPr>
        <w:t>-у се могу декларисати кориснички типови. Обзиром на јаку типизацију језика, објекти различитих типова се не могу мешати без експлицитне конверзије, чак и ако су можда декларисани истоветно.</w:t>
      </w:r>
    </w:p>
    <w:p w:rsidR="00370CF5" w:rsidP="2FA493ED" w:rsidRDefault="00370CF5" w14:paraId="1EBCB95B" w14:textId="6A19A5C3">
      <w:pPr>
        <w:jc w:val="both"/>
        <w:rPr>
          <w:rFonts w:ascii="Arial" w:hAnsi="Arial" w:eastAsia="Arial" w:cs="Arial"/>
          <w:sz w:val="20"/>
          <w:szCs w:val="20"/>
          <w:highlight w:val="white"/>
        </w:rPr>
      </w:pPr>
    </w:p>
    <w:p w:rsidR="00370CF5" w:rsidP="2FA493ED" w:rsidRDefault="2FA493ED" w14:paraId="0E3F676B" w14:textId="7BE8E451">
      <w:pPr>
        <w:jc w:val="both"/>
        <w:rPr>
          <w:rFonts w:ascii="Arial" w:hAnsi="Arial" w:eastAsia="Arial" w:cs="Arial"/>
          <w:sz w:val="20"/>
          <w:szCs w:val="20"/>
          <w:highlight w:val="white"/>
        </w:rPr>
      </w:pPr>
      <w:r w:rsidRPr="2FA493ED">
        <w:rPr>
          <w:rFonts w:ascii="Arial" w:hAnsi="Arial" w:eastAsia="Arial" w:cs="Arial"/>
          <w:sz w:val="20"/>
          <w:szCs w:val="20"/>
          <w:highlight w:val="white"/>
        </w:rPr>
        <w:t>Неколико примера декларације типова и поља:</w:t>
      </w:r>
    </w:p>
    <w:p w:rsidR="00370CF5" w:rsidP="2FA493ED" w:rsidRDefault="00370CF5" w14:paraId="1FE6B374" w14:textId="59D9B7D2">
      <w:pPr>
        <w:jc w:val="both"/>
        <w:rPr>
          <w:rFonts w:ascii="Arial" w:hAnsi="Arial" w:eastAsia="Arial" w:cs="Arial"/>
          <w:sz w:val="20"/>
          <w:szCs w:val="20"/>
          <w:highlight w:val="white"/>
        </w:rPr>
      </w:pPr>
    </w:p>
    <w:tbl>
      <w:tblPr>
        <w:tblStyle w:val="afb"/>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3CE2507F" w14:paraId="6B66CCDA" w14:textId="77777777">
        <w:tc>
          <w:tcPr>
            <w:tcW w:w="9360" w:type="dxa"/>
            <w:shd w:val="clear" w:color="auto" w:fill="auto"/>
            <w:tcMar>
              <w:top w:w="100" w:type="dxa"/>
              <w:left w:w="100" w:type="dxa"/>
              <w:bottom w:w="100" w:type="dxa"/>
              <w:right w:w="100" w:type="dxa"/>
            </w:tcMar>
          </w:tcPr>
          <w:p w:rsidR="00370CF5" w:rsidRDefault="003E5109" w14:paraId="707F362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memory_word_type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8000FF"/>
                <w:sz w:val="20"/>
                <w:szCs w:val="20"/>
                <w:highlight w:val="white"/>
              </w:rPr>
              <w:t>natural</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&lt;&gt;)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p>
          <w:p w:rsidR="00370CF5" w:rsidRDefault="003E5109" w14:paraId="5B4DDEF8"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memory_type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8000FF"/>
                <w:sz w:val="20"/>
                <w:szCs w:val="20"/>
                <w:highlight w:val="white"/>
              </w:rPr>
              <w:t>natural</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&lt;&gt;)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memory_word_type</w:t>
            </w:r>
            <w:r>
              <w:rPr>
                <w:rFonts w:ascii="Courier New" w:hAnsi="Courier New" w:eastAsia="Courier New" w:cs="Courier New"/>
                <w:b/>
                <w:color w:val="000080"/>
                <w:sz w:val="20"/>
                <w:szCs w:val="20"/>
                <w:highlight w:val="white"/>
              </w:rPr>
              <w:t>;</w:t>
            </w:r>
          </w:p>
          <w:p w:rsidR="00370CF5" w:rsidRDefault="003E5109" w14:paraId="556FB7B8"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03</w:t>
            </w:r>
          </w:p>
          <w:p w:rsidR="00370CF5" w:rsidRDefault="003E5109" w14:paraId="39E7EFB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memorijska_rec</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memory_word_type</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127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p>
          <w:p w:rsidR="00370CF5" w:rsidP="7AE5096E" w:rsidRDefault="003E5109" w14:paraId="11E38869" w14:textId="2DA6CADE">
            <w:pPr>
              <w:widowControl w:val="0"/>
              <w:shd w:val="clear" w:color="auto" w:fill="FFFFFF" w:themeFill="background1"/>
              <w:rPr>
                <w:rFonts w:ascii="Courier New" w:hAnsi="Courier New" w:eastAsia="Courier New" w:cs="Courier New"/>
                <w:sz w:val="20"/>
                <w:szCs w:val="20"/>
                <w:highlight w:val="white"/>
              </w:rPr>
            </w:pPr>
            <w:r w:rsidRPr="3CE2507F" w:rsidR="1CC0457E">
              <w:rPr>
                <w:rFonts w:ascii="Courier New" w:hAnsi="Courier New" w:eastAsia="Courier New" w:cs="Courier New"/>
                <w:color w:val="FF8000"/>
                <w:sz w:val="20"/>
                <w:szCs w:val="20"/>
                <w:highlight w:val="white"/>
              </w:rPr>
              <w:t>05</w:t>
            </w:r>
            <w:r w:rsidRPr="3CE2507F" w:rsidR="1CC0457E">
              <w:rPr>
                <w:rFonts w:ascii="Courier New" w:hAnsi="Courier New" w:eastAsia="Courier New" w:cs="Courier New"/>
                <w:sz w:val="20"/>
                <w:szCs w:val="20"/>
                <w:highlight w:val="white"/>
              </w:rPr>
              <w:t xml:space="preserve">  </w:t>
            </w:r>
            <w:r w:rsidRPr="3CE2507F" w:rsidR="1CC0457E">
              <w:rPr>
                <w:rFonts w:ascii="Courier New" w:hAnsi="Courier New" w:eastAsia="Courier New" w:cs="Courier New"/>
                <w:b w:val="1"/>
                <w:bCs w:val="1"/>
                <w:color w:val="0000FF"/>
                <w:sz w:val="20"/>
                <w:szCs w:val="20"/>
                <w:highlight w:val="white"/>
              </w:rPr>
              <w:t>variable</w:t>
            </w:r>
            <w:r w:rsidRPr="3CE2507F" w:rsidR="1CC0457E">
              <w:rPr>
                <w:rFonts w:ascii="Courier New" w:hAnsi="Courier New" w:eastAsia="Courier New" w:cs="Courier New"/>
                <w:sz w:val="20"/>
                <w:szCs w:val="20"/>
                <w:highlight w:val="white"/>
              </w:rPr>
              <w:t xml:space="preserve"> memorija</w:t>
            </w:r>
            <w:r w:rsidRPr="3CE2507F" w:rsidR="1CC0457E">
              <w:rPr>
                <w:rFonts w:ascii="Courier New" w:hAnsi="Courier New" w:eastAsia="Courier New" w:cs="Courier New"/>
                <w:b w:val="1"/>
                <w:bCs w:val="1"/>
                <w:color w:val="000080"/>
                <w:sz w:val="20"/>
                <w:szCs w:val="20"/>
                <w:highlight w:val="white"/>
              </w:rPr>
              <w:t>:</w:t>
            </w:r>
            <w:r w:rsidRPr="3CE2507F" w:rsidR="1CC0457E">
              <w:rPr>
                <w:rFonts w:ascii="Courier New" w:hAnsi="Courier New" w:eastAsia="Courier New" w:cs="Courier New"/>
                <w:sz w:val="20"/>
                <w:szCs w:val="20"/>
                <w:highlight w:val="white"/>
              </w:rPr>
              <w:t xml:space="preserve"> memory</w:t>
            </w:r>
            <w:r w:rsidRPr="3CE2507F" w:rsidR="1CC0457E">
              <w:rPr>
                <w:rFonts w:ascii="Courier New" w:hAnsi="Courier New" w:eastAsia="Courier New" w:cs="Courier New"/>
                <w:sz w:val="20"/>
                <w:szCs w:val="20"/>
                <w:highlight w:val="white"/>
              </w:rPr>
              <w:t>_type</w:t>
            </w:r>
            <w:r w:rsidRPr="3CE2507F" w:rsidR="1CC0457E">
              <w:rPr>
                <w:rFonts w:ascii="Courier New" w:hAnsi="Courier New" w:eastAsia="Courier New" w:cs="Courier New"/>
                <w:b w:val="1"/>
                <w:bCs w:val="1"/>
                <w:color w:val="000080"/>
                <w:sz w:val="20"/>
                <w:szCs w:val="20"/>
                <w:highlight w:val="white"/>
              </w:rPr>
              <w:t>(</w:t>
            </w:r>
            <w:r w:rsidRPr="3CE2507F" w:rsidR="1CC0457E">
              <w:rPr>
                <w:rFonts w:ascii="Courier New" w:hAnsi="Courier New" w:eastAsia="Courier New" w:cs="Courier New"/>
                <w:color w:val="FF8000"/>
                <w:sz w:val="20"/>
                <w:szCs w:val="20"/>
                <w:highlight w:val="white"/>
              </w:rPr>
              <w:t>1024</w:t>
            </w:r>
            <w:r w:rsidRPr="3CE2507F" w:rsidR="1CC0457E">
              <w:rPr>
                <w:rFonts w:ascii="Courier New" w:hAnsi="Courier New" w:eastAsia="Courier New" w:cs="Courier New"/>
                <w:sz w:val="20"/>
                <w:szCs w:val="20"/>
                <w:highlight w:val="white"/>
              </w:rPr>
              <w:t xml:space="preserve"> </w:t>
            </w:r>
            <w:r w:rsidRPr="3CE2507F" w:rsidR="1CC0457E">
              <w:rPr>
                <w:rFonts w:ascii="Courier New" w:hAnsi="Courier New" w:eastAsia="Courier New" w:cs="Courier New"/>
                <w:b w:val="1"/>
                <w:bCs w:val="1"/>
                <w:color w:val="0000FF"/>
                <w:sz w:val="20"/>
                <w:szCs w:val="20"/>
                <w:highlight w:val="white"/>
              </w:rPr>
              <w:t>downto</w:t>
            </w:r>
            <w:r w:rsidRPr="3CE2507F" w:rsidR="1CC0457E">
              <w:rPr>
                <w:rFonts w:ascii="Courier New" w:hAnsi="Courier New" w:eastAsia="Courier New" w:cs="Courier New"/>
                <w:sz w:val="20"/>
                <w:szCs w:val="20"/>
                <w:highlight w:val="white"/>
              </w:rPr>
              <w:t xml:space="preserve"> </w:t>
            </w:r>
            <w:r w:rsidRPr="3CE2507F" w:rsidR="1CC0457E">
              <w:rPr>
                <w:rFonts w:ascii="Courier New" w:hAnsi="Courier New" w:eastAsia="Courier New" w:cs="Courier New"/>
                <w:color w:val="FF8000"/>
                <w:sz w:val="20"/>
                <w:szCs w:val="20"/>
                <w:highlight w:val="white"/>
              </w:rPr>
              <w:t>0</w:t>
            </w:r>
            <w:r w:rsidRPr="3CE2507F" w:rsidR="1CC0457E">
              <w:rPr>
                <w:rFonts w:ascii="Courier New" w:hAnsi="Courier New" w:eastAsia="Courier New" w:cs="Courier New"/>
                <w:b w:val="1"/>
                <w:bCs w:val="1"/>
                <w:color w:val="000080"/>
                <w:sz w:val="20"/>
                <w:szCs w:val="20"/>
                <w:highlight w:val="white"/>
              </w:rPr>
              <w:t>)(</w:t>
            </w:r>
            <w:r w:rsidRPr="3CE2507F" w:rsidR="1CC0457E">
              <w:rPr>
                <w:rFonts w:ascii="Courier New" w:hAnsi="Courier New" w:eastAsia="Courier New" w:cs="Courier New"/>
                <w:color w:val="FF8000"/>
                <w:sz w:val="20"/>
                <w:szCs w:val="20"/>
                <w:highlight w:val="white"/>
              </w:rPr>
              <w:t>127</w:t>
            </w:r>
            <w:r w:rsidRPr="3CE2507F" w:rsidR="1CC0457E">
              <w:rPr>
                <w:rFonts w:ascii="Courier New" w:hAnsi="Courier New" w:eastAsia="Courier New" w:cs="Courier New"/>
                <w:sz w:val="20"/>
                <w:szCs w:val="20"/>
                <w:highlight w:val="white"/>
              </w:rPr>
              <w:t xml:space="preserve"> </w:t>
            </w:r>
            <w:r w:rsidRPr="3CE2507F" w:rsidR="1CC0457E">
              <w:rPr>
                <w:rFonts w:ascii="Courier New" w:hAnsi="Courier New" w:eastAsia="Courier New" w:cs="Courier New"/>
                <w:b w:val="1"/>
                <w:bCs w:val="1"/>
                <w:color w:val="0000FF"/>
                <w:sz w:val="20"/>
                <w:szCs w:val="20"/>
                <w:highlight w:val="white"/>
              </w:rPr>
              <w:t>downto</w:t>
            </w:r>
            <w:r w:rsidRPr="3CE2507F" w:rsidR="1CC0457E">
              <w:rPr>
                <w:rFonts w:ascii="Courier New" w:hAnsi="Courier New" w:eastAsia="Courier New" w:cs="Courier New"/>
                <w:sz w:val="20"/>
                <w:szCs w:val="20"/>
                <w:highlight w:val="white"/>
              </w:rPr>
              <w:t xml:space="preserve"> </w:t>
            </w:r>
            <w:r w:rsidRPr="3CE2507F" w:rsidR="1CC0457E">
              <w:rPr>
                <w:rFonts w:ascii="Courier New" w:hAnsi="Courier New" w:eastAsia="Courier New" w:cs="Courier New"/>
                <w:color w:val="FF8000"/>
                <w:sz w:val="20"/>
                <w:szCs w:val="20"/>
                <w:highlight w:val="white"/>
              </w:rPr>
              <w:t>0</w:t>
            </w:r>
            <w:r w:rsidRPr="3CE2507F" w:rsidR="1CC0457E">
              <w:rPr>
                <w:rFonts w:ascii="Courier New" w:hAnsi="Courier New" w:eastAsia="Courier New" w:cs="Courier New"/>
                <w:b w:val="1"/>
                <w:bCs w:val="1"/>
                <w:color w:val="000080"/>
                <w:sz w:val="20"/>
                <w:szCs w:val="20"/>
                <w:highlight w:val="white"/>
              </w:rPr>
              <w:t>);</w:t>
            </w:r>
          </w:p>
          <w:p w:rsidR="00370CF5" w:rsidRDefault="003E5109" w14:paraId="60F4EA93"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06</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2ED7FFB7"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07</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2F79E20E"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08</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 ekvivalentno --------</w:t>
            </w:r>
          </w:p>
          <w:p w:rsidR="00370CF5" w:rsidRDefault="003E5109" w14:paraId="71E1ED01"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09</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034E28DE"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10</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68827688"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memory_word_type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127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p>
          <w:p w:rsidR="00370CF5" w:rsidRDefault="003E5109" w14:paraId="700A2DDA"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memory_type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1024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memory_word_type</w:t>
            </w:r>
            <w:r>
              <w:rPr>
                <w:rFonts w:ascii="Courier New" w:hAnsi="Courier New" w:eastAsia="Courier New" w:cs="Courier New"/>
                <w:b/>
                <w:color w:val="000080"/>
                <w:sz w:val="20"/>
                <w:szCs w:val="20"/>
                <w:highlight w:val="white"/>
              </w:rPr>
              <w:t>;</w:t>
            </w:r>
          </w:p>
          <w:p w:rsidR="00370CF5" w:rsidRDefault="003E5109" w14:paraId="518DEAFF"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13</w:t>
            </w:r>
          </w:p>
          <w:p w:rsidR="00370CF5" w:rsidRDefault="003E5109" w14:paraId="4C7D1A91" w14:textId="77777777">
            <w:pPr>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memorijska_rec</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memory_word_type</w:t>
            </w:r>
            <w:r>
              <w:rPr>
                <w:rFonts w:ascii="Courier New" w:hAnsi="Courier New" w:eastAsia="Courier New" w:cs="Courier New"/>
                <w:b/>
                <w:color w:val="000080"/>
                <w:sz w:val="20"/>
                <w:szCs w:val="20"/>
                <w:highlight w:val="white"/>
              </w:rPr>
              <w:t>;</w:t>
            </w:r>
          </w:p>
          <w:p w:rsidR="00370CF5" w:rsidP="1BA46226" w:rsidRDefault="003E5109" w14:paraId="76711606" w14:textId="5DAA3063">
            <w:pPr>
              <w:widowControl w:val="0"/>
              <w:shd w:val="clear" w:color="auto" w:fill="FFFFFF" w:themeFill="background1"/>
              <w:rPr>
                <w:rFonts w:ascii="Courier New" w:hAnsi="Courier New" w:eastAsia="Courier New" w:cs="Courier New"/>
                <w:color w:val="FF8000"/>
                <w:sz w:val="20"/>
                <w:szCs w:val="20"/>
                <w:highlight w:val="white"/>
              </w:rPr>
            </w:pPr>
            <w:r w:rsidRPr="3CE2507F" w:rsidR="003E5109">
              <w:rPr>
                <w:rFonts w:ascii="Courier New" w:hAnsi="Courier New" w:eastAsia="Courier New" w:cs="Courier New"/>
                <w:color w:val="FF8000"/>
                <w:sz w:val="20"/>
                <w:szCs w:val="20"/>
                <w:highlight w:val="white"/>
              </w:rPr>
              <w:t>15</w:t>
            </w:r>
            <w:r w:rsidRPr="3CE2507F" w:rsidR="003E5109">
              <w:rPr>
                <w:rFonts w:ascii="Courier New" w:hAnsi="Courier New" w:eastAsia="Courier New" w:cs="Courier New"/>
                <w:sz w:val="20"/>
                <w:szCs w:val="20"/>
                <w:highlight w:val="white"/>
              </w:rPr>
              <w:t xml:space="preserve">  </w:t>
            </w:r>
            <w:r w:rsidRPr="3CE2507F" w:rsidR="003E5109">
              <w:rPr>
                <w:rFonts w:ascii="Courier New" w:hAnsi="Courier New" w:eastAsia="Courier New" w:cs="Courier New"/>
                <w:b w:val="1"/>
                <w:bCs w:val="1"/>
                <w:color w:val="0000FF"/>
                <w:sz w:val="20"/>
                <w:szCs w:val="20"/>
                <w:highlight w:val="white"/>
              </w:rPr>
              <w:t>variable</w:t>
            </w:r>
            <w:r w:rsidRPr="3CE2507F" w:rsidR="003E5109">
              <w:rPr>
                <w:rFonts w:ascii="Courier New" w:hAnsi="Courier New" w:eastAsia="Courier New" w:cs="Courier New"/>
                <w:sz w:val="20"/>
                <w:szCs w:val="20"/>
                <w:highlight w:val="white"/>
              </w:rPr>
              <w:t xml:space="preserve"> memorija</w:t>
            </w:r>
            <w:r w:rsidRPr="3CE2507F" w:rsidR="003E5109">
              <w:rPr>
                <w:rFonts w:ascii="Courier New" w:hAnsi="Courier New" w:eastAsia="Courier New" w:cs="Courier New"/>
                <w:b w:val="1"/>
                <w:bCs w:val="1"/>
                <w:color w:val="000080"/>
                <w:sz w:val="20"/>
                <w:szCs w:val="20"/>
                <w:highlight w:val="white"/>
              </w:rPr>
              <w:t>:</w:t>
            </w:r>
            <w:r w:rsidRPr="3CE2507F" w:rsidR="003E5109">
              <w:rPr>
                <w:rFonts w:ascii="Courier New" w:hAnsi="Courier New" w:eastAsia="Courier New" w:cs="Courier New"/>
                <w:sz w:val="20"/>
                <w:szCs w:val="20"/>
                <w:highlight w:val="white"/>
              </w:rPr>
              <w:t xml:space="preserve"> memory</w:t>
            </w:r>
            <w:r w:rsidRPr="3CE2507F" w:rsidR="003E5109">
              <w:rPr>
                <w:rFonts w:ascii="Courier New" w:hAnsi="Courier New" w:eastAsia="Courier New" w:cs="Courier New"/>
                <w:sz w:val="20"/>
                <w:szCs w:val="20"/>
                <w:highlight w:val="white"/>
              </w:rPr>
              <w:t>_type</w:t>
            </w:r>
            <w:r w:rsidRPr="3CE2507F" w:rsidR="003E5109">
              <w:rPr>
                <w:rFonts w:ascii="Courier New" w:hAnsi="Courier New" w:eastAsia="Courier New" w:cs="Courier New"/>
                <w:b w:val="1"/>
                <w:bCs w:val="1"/>
                <w:color w:val="000080"/>
                <w:sz w:val="20"/>
                <w:szCs w:val="20"/>
                <w:highlight w:val="white"/>
              </w:rPr>
              <w:t>;</w:t>
            </w:r>
          </w:p>
        </w:tc>
      </w:tr>
      <w:tr w:rsidR="00370CF5" w:rsidTr="3CE2507F" w14:paraId="715211FC" w14:textId="77777777">
        <w:tc>
          <w:tcPr>
            <w:tcW w:w="9360" w:type="dxa"/>
            <w:shd w:val="clear" w:color="auto" w:fill="auto"/>
            <w:tcMar>
              <w:top w:w="100" w:type="dxa"/>
              <w:left w:w="100" w:type="dxa"/>
              <w:bottom w:w="100" w:type="dxa"/>
              <w:right w:w="100" w:type="dxa"/>
            </w:tcMar>
          </w:tcPr>
          <w:p w:rsidR="00370CF5" w:rsidRDefault="2FA493ED" w14:paraId="61CDBDF4" w14:textId="510DEDEC">
            <w:pPr>
              <w:widowControl w:val="0"/>
              <w:pBdr>
                <w:top w:val="nil"/>
                <w:left w:val="nil"/>
                <w:bottom w:val="nil"/>
                <w:right w:val="nil"/>
                <w:between w:val="nil"/>
              </w:pBdr>
              <w:jc w:val="both"/>
              <w:rPr>
                <w:rFonts w:ascii="Arial" w:hAnsi="Arial" w:eastAsia="Arial" w:cs="Arial"/>
                <w:sz w:val="20"/>
                <w:szCs w:val="20"/>
                <w:highlight w:val="white"/>
              </w:rPr>
            </w:pPr>
            <w:r w:rsidRPr="2FA493ED">
              <w:rPr>
                <w:rFonts w:ascii="Arial" w:hAnsi="Arial" w:eastAsia="Arial" w:cs="Arial"/>
                <w:sz w:val="20"/>
                <w:szCs w:val="20"/>
                <w:highlight w:val="white"/>
              </w:rPr>
              <w:t xml:space="preserve">л. </w:t>
            </w:r>
            <w:r w:rsidRPr="2FA493ED">
              <w:rPr>
                <w:rFonts w:ascii="Courier New" w:hAnsi="Courier New" w:eastAsia="Courier New" w:cs="Courier New"/>
                <w:color w:val="FF8000"/>
                <w:sz w:val="20"/>
                <w:szCs w:val="20"/>
                <w:highlight w:val="white"/>
              </w:rPr>
              <w:t>01</w:t>
            </w:r>
            <w:r w:rsidRPr="2FA493ED">
              <w:rPr>
                <w:rFonts w:ascii="Arial" w:hAnsi="Arial" w:eastAsia="Arial" w:cs="Arial"/>
                <w:sz w:val="20"/>
                <w:szCs w:val="20"/>
                <w:highlight w:val="white"/>
              </w:rPr>
              <w:t>-</w:t>
            </w:r>
            <w:r w:rsidRPr="2FA493ED">
              <w:rPr>
                <w:rFonts w:ascii="Courier New" w:hAnsi="Courier New" w:eastAsia="Courier New" w:cs="Courier New"/>
                <w:color w:val="FF8000"/>
                <w:sz w:val="20"/>
                <w:szCs w:val="20"/>
                <w:highlight w:val="white"/>
              </w:rPr>
              <w:t>02</w:t>
            </w:r>
            <w:r w:rsidRPr="2FA493ED">
              <w:rPr>
                <w:rFonts w:ascii="Arial" w:hAnsi="Arial" w:eastAsia="Arial" w:cs="Arial"/>
                <w:sz w:val="20"/>
                <w:szCs w:val="20"/>
                <w:highlight w:val="white"/>
              </w:rPr>
              <w:t>: Декларисани су кориснички типови као поља са тзв. “неограниченим ” бројем елемената (</w:t>
            </w:r>
            <w:r w:rsidRPr="2FA493ED">
              <w:rPr>
                <w:rFonts w:ascii="Arial" w:hAnsi="Arial" w:eastAsia="Arial" w:cs="Arial"/>
                <w:i/>
                <w:iCs/>
                <w:sz w:val="20"/>
                <w:szCs w:val="20"/>
                <w:highlight w:val="white"/>
              </w:rPr>
              <w:t>unconstrained</w:t>
            </w:r>
            <w:r w:rsidRPr="2FA493ED">
              <w:rPr>
                <w:rFonts w:ascii="Arial" w:hAnsi="Arial" w:eastAsia="Arial" w:cs="Arial"/>
                <w:sz w:val="20"/>
                <w:szCs w:val="20"/>
                <w:highlight w:val="white"/>
              </w:rPr>
              <w:t xml:space="preserve">). Oпсег индекса поља оваквих типова (самим тим и број елемената) се одређују при декларацији објеката оваквих типова (л. </w:t>
            </w:r>
            <w:r w:rsidRPr="2FA493ED">
              <w:rPr>
                <w:rFonts w:ascii="Courier New" w:hAnsi="Courier New" w:eastAsia="Courier New" w:cs="Courier New"/>
                <w:color w:val="FF8000"/>
                <w:sz w:val="20"/>
                <w:szCs w:val="20"/>
                <w:highlight w:val="white"/>
              </w:rPr>
              <w:t>01</w:t>
            </w:r>
            <w:r w:rsidRPr="2FA493ED">
              <w:rPr>
                <w:rFonts w:ascii="Arial" w:hAnsi="Arial" w:eastAsia="Arial" w:cs="Arial"/>
                <w:sz w:val="20"/>
                <w:szCs w:val="20"/>
                <w:highlight w:val="white"/>
              </w:rPr>
              <w:t>-</w:t>
            </w:r>
            <w:r w:rsidRPr="2FA493ED">
              <w:rPr>
                <w:rFonts w:ascii="Courier New" w:hAnsi="Courier New" w:eastAsia="Courier New" w:cs="Courier New"/>
                <w:color w:val="FF8000"/>
                <w:sz w:val="20"/>
                <w:szCs w:val="20"/>
                <w:highlight w:val="white"/>
              </w:rPr>
              <w:t>05</w:t>
            </w:r>
            <w:r w:rsidRPr="2FA493ED">
              <w:rPr>
                <w:rFonts w:ascii="Arial" w:hAnsi="Arial" w:eastAsia="Arial" w:cs="Arial"/>
                <w:sz w:val="20"/>
                <w:szCs w:val="20"/>
                <w:highlight w:val="white"/>
              </w:rPr>
              <w:t>)</w:t>
            </w:r>
          </w:p>
          <w:p w:rsidR="00370CF5" w:rsidRDefault="00370CF5" w14:paraId="2CFD3619" w14:textId="77777777">
            <w:pPr>
              <w:widowControl w:val="0"/>
              <w:pBdr>
                <w:top w:val="nil"/>
                <w:left w:val="nil"/>
                <w:bottom w:val="nil"/>
                <w:right w:val="nil"/>
                <w:between w:val="nil"/>
              </w:pBdr>
              <w:rPr>
                <w:rFonts w:ascii="Arial" w:hAnsi="Arial" w:eastAsia="Arial" w:cs="Arial"/>
                <w:sz w:val="20"/>
                <w:szCs w:val="20"/>
                <w:highlight w:val="white"/>
              </w:rPr>
            </w:pPr>
          </w:p>
          <w:p w:rsidR="00370CF5" w:rsidP="2FA493ED" w:rsidRDefault="2FA493ED" w14:paraId="392B0B5C" w14:textId="4E4E13F1">
            <w:pPr>
              <w:widowControl w:val="0"/>
              <w:pBdr>
                <w:top w:val="nil"/>
                <w:left w:val="nil"/>
                <w:bottom w:val="nil"/>
                <w:right w:val="nil"/>
                <w:between w:val="nil"/>
              </w:pBdr>
              <w:rPr>
                <w:rFonts w:ascii="Arial" w:hAnsi="Arial" w:eastAsia="Arial" w:cs="Arial"/>
                <w:sz w:val="20"/>
                <w:szCs w:val="20"/>
                <w:highlight w:val="white"/>
              </w:rPr>
            </w:pPr>
            <w:r w:rsidRPr="2FA493ED">
              <w:rPr>
                <w:rFonts w:ascii="Arial" w:hAnsi="Arial" w:eastAsia="Arial" w:cs="Arial"/>
                <w:sz w:val="20"/>
                <w:szCs w:val="20"/>
                <w:highlight w:val="white"/>
              </w:rPr>
              <w:t>Oвде ћемо искористити прилико да покажемо како су дефинисани BIT i BIT_VECTOR типови. Наредне дефиниције су исте:</w:t>
            </w:r>
          </w:p>
          <w:p w:rsidR="00370CF5" w:rsidP="2FA493ED" w:rsidRDefault="00370CF5" w14:paraId="09112B9C" w14:textId="6112DB42">
            <w:pPr>
              <w:widowControl w:val="0"/>
              <w:pBdr>
                <w:top w:val="nil"/>
                <w:left w:val="nil"/>
                <w:bottom w:val="nil"/>
                <w:right w:val="nil"/>
                <w:between w:val="nil"/>
              </w:pBdr>
              <w:rPr>
                <w:rFonts w:ascii="Arial" w:hAnsi="Arial" w:eastAsia="Arial" w:cs="Arial"/>
                <w:sz w:val="20"/>
                <w:szCs w:val="20"/>
                <w:highlight w:val="white"/>
              </w:rPr>
            </w:pPr>
          </w:p>
          <w:p w:rsidR="00370CF5" w:rsidRDefault="003E5109" w14:paraId="72C2C0EF"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b/>
                <w:color w:val="0000FF"/>
                <w:sz w:val="20"/>
                <w:szCs w:val="20"/>
                <w:highlight w:val="white"/>
              </w:rPr>
              <w:lastRenderedPageBreak/>
              <w:t>SIGNAL</w:t>
            </w:r>
            <w:r>
              <w:rPr>
                <w:rFonts w:ascii="Courier New" w:hAnsi="Courier New" w:eastAsia="Courier New" w:cs="Courier New"/>
                <w:sz w:val="20"/>
                <w:szCs w:val="20"/>
                <w:highlight w:val="white"/>
              </w:rPr>
              <w:t xml:space="preserve"> a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31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p>
          <w:p w:rsidR="00370CF5" w:rsidRDefault="003E5109" w14:paraId="347072AE" w14:textId="77777777">
            <w:pPr>
              <w:widowControl w:val="0"/>
              <w:pBdr>
                <w:top w:val="nil"/>
                <w:left w:val="nil"/>
                <w:bottom w:val="nil"/>
                <w:right w:val="nil"/>
                <w:between w:val="nil"/>
              </w:pBdr>
              <w:rPr>
                <w:rFonts w:ascii="Arial" w:hAnsi="Arial" w:eastAsia="Arial" w:cs="Arial"/>
                <w:sz w:val="20"/>
                <w:szCs w:val="20"/>
                <w:highlight w:val="white"/>
              </w:rPr>
            </w:pPr>
            <w:r>
              <w:rPr>
                <w:rFonts w:ascii="Courier New" w:hAnsi="Courier New" w:eastAsia="Courier New" w:cs="Courier New"/>
                <w:b/>
                <w:color w:val="0000FF"/>
                <w:sz w:val="20"/>
                <w:szCs w:val="20"/>
                <w:highlight w:val="white"/>
              </w:rPr>
              <w:t>SIGNAL</w:t>
            </w:r>
            <w:r>
              <w:rPr>
                <w:rFonts w:ascii="Courier New" w:hAnsi="Courier New" w:eastAsia="Courier New" w:cs="Courier New"/>
                <w:sz w:val="20"/>
                <w:szCs w:val="20"/>
                <w:highlight w:val="white"/>
              </w:rPr>
              <w:t xml:space="preserve"> a</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BIT_VECTOR</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31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w:t>
            </w:r>
          </w:p>
          <w:p w:rsidR="00370CF5" w:rsidRDefault="00370CF5" w14:paraId="58EC5FBE" w14:textId="77777777">
            <w:pPr>
              <w:widowControl w:val="0"/>
              <w:pBdr>
                <w:top w:val="nil"/>
                <w:left w:val="nil"/>
                <w:bottom w:val="nil"/>
                <w:right w:val="nil"/>
                <w:between w:val="nil"/>
              </w:pBdr>
              <w:rPr>
                <w:rFonts w:ascii="Arial" w:hAnsi="Arial" w:eastAsia="Arial" w:cs="Arial"/>
                <w:sz w:val="20"/>
                <w:szCs w:val="20"/>
                <w:highlight w:val="white"/>
              </w:rPr>
            </w:pPr>
          </w:p>
          <w:p w:rsidR="00370CF5" w:rsidRDefault="2FA493ED" w14:paraId="7F21D064" w14:textId="3BE8E9C5">
            <w:pPr>
              <w:widowControl w:val="0"/>
              <w:pBdr>
                <w:top w:val="nil"/>
                <w:left w:val="nil"/>
                <w:bottom w:val="nil"/>
                <w:right w:val="nil"/>
                <w:between w:val="nil"/>
              </w:pBdr>
              <w:rPr>
                <w:rFonts w:ascii="Arial" w:hAnsi="Arial" w:eastAsia="Arial" w:cs="Arial"/>
                <w:sz w:val="20"/>
                <w:szCs w:val="20"/>
                <w:highlight w:val="white"/>
              </w:rPr>
            </w:pPr>
            <w:r w:rsidRPr="2FA493ED">
              <w:rPr>
                <w:rFonts w:ascii="Arial" w:hAnsi="Arial" w:eastAsia="Arial" w:cs="Arial"/>
                <w:sz w:val="20"/>
                <w:szCs w:val="20"/>
                <w:highlight w:val="white"/>
              </w:rPr>
              <w:t>У другом примеру, л.</w:t>
            </w:r>
            <w:r w:rsidRPr="2FA493ED">
              <w:rPr>
                <w:rFonts w:ascii="Courier New" w:hAnsi="Courier New" w:eastAsia="Courier New" w:cs="Courier New"/>
                <w:color w:val="FF8000"/>
                <w:sz w:val="20"/>
                <w:szCs w:val="20"/>
                <w:highlight w:val="white"/>
              </w:rPr>
              <w:t>11</w:t>
            </w:r>
            <w:r w:rsidRPr="2FA493ED">
              <w:rPr>
                <w:rFonts w:ascii="Arial" w:hAnsi="Arial" w:eastAsia="Arial" w:cs="Arial"/>
                <w:sz w:val="20"/>
                <w:szCs w:val="20"/>
                <w:highlight w:val="white"/>
              </w:rPr>
              <w:t>-</w:t>
            </w:r>
            <w:r w:rsidRPr="2FA493ED">
              <w:rPr>
                <w:rFonts w:ascii="Courier New" w:hAnsi="Courier New" w:eastAsia="Courier New" w:cs="Courier New"/>
                <w:color w:val="FF8000"/>
                <w:sz w:val="20"/>
                <w:szCs w:val="20"/>
                <w:highlight w:val="white"/>
              </w:rPr>
              <w:t>15</w:t>
            </w:r>
            <w:r w:rsidRPr="2FA493ED">
              <w:rPr>
                <w:rFonts w:ascii="Arial" w:hAnsi="Arial" w:eastAsia="Arial" w:cs="Arial"/>
                <w:sz w:val="20"/>
                <w:szCs w:val="20"/>
                <w:highlight w:val="white"/>
              </w:rPr>
              <w:t>, типови су одмах декларисани са одређеним опсезима индекса.</w:t>
            </w:r>
          </w:p>
          <w:p w:rsidR="00370CF5" w:rsidRDefault="00370CF5" w14:paraId="4F447A66" w14:textId="77777777">
            <w:pPr>
              <w:widowControl w:val="0"/>
              <w:pBdr>
                <w:top w:val="nil"/>
                <w:left w:val="nil"/>
                <w:bottom w:val="nil"/>
                <w:right w:val="nil"/>
                <w:between w:val="nil"/>
              </w:pBdr>
              <w:rPr>
                <w:rFonts w:ascii="Arial" w:hAnsi="Arial" w:eastAsia="Arial" w:cs="Arial"/>
                <w:sz w:val="20"/>
                <w:szCs w:val="20"/>
                <w:highlight w:val="white"/>
              </w:rPr>
            </w:pPr>
          </w:p>
          <w:p w:rsidR="00370CF5" w:rsidP="2FA493ED" w:rsidRDefault="2FA493ED" w14:paraId="5D9B9A01" w14:textId="6CD5FDE6">
            <w:pPr>
              <w:widowControl w:val="0"/>
              <w:pBdr>
                <w:top w:val="nil"/>
                <w:left w:val="nil"/>
                <w:bottom w:val="nil"/>
                <w:right w:val="nil"/>
                <w:between w:val="nil"/>
              </w:pBdr>
              <w:rPr>
                <w:rFonts w:ascii="Arial" w:hAnsi="Arial" w:eastAsia="Arial" w:cs="Arial"/>
                <w:sz w:val="20"/>
                <w:szCs w:val="20"/>
                <w:highlight w:val="white"/>
              </w:rPr>
            </w:pPr>
            <w:r w:rsidRPr="2FA493ED">
              <w:rPr>
                <w:rFonts w:ascii="Arial" w:hAnsi="Arial" w:eastAsia="Arial" w:cs="Arial"/>
                <w:sz w:val="20"/>
                <w:szCs w:val="20"/>
                <w:highlight w:val="white"/>
              </w:rPr>
              <w:t>Поља су, наравно, могла да се декларишу и без претходне дефиниције корисничких типова.</w:t>
            </w:r>
          </w:p>
          <w:p w:rsidR="00370CF5" w:rsidP="2FA493ED" w:rsidRDefault="00370CF5" w14:paraId="11186E74" w14:textId="72A9B342">
            <w:pPr>
              <w:widowControl w:val="0"/>
              <w:pBdr>
                <w:top w:val="nil"/>
                <w:left w:val="nil"/>
                <w:bottom w:val="nil"/>
                <w:right w:val="nil"/>
                <w:between w:val="nil"/>
              </w:pBdr>
              <w:rPr>
                <w:rFonts w:ascii="Arial" w:hAnsi="Arial" w:eastAsia="Arial" w:cs="Arial"/>
                <w:sz w:val="20"/>
                <w:szCs w:val="20"/>
                <w:highlight w:val="white"/>
              </w:rPr>
            </w:pPr>
          </w:p>
        </w:tc>
      </w:tr>
    </w:tbl>
    <w:p w:rsidR="00370CF5" w:rsidRDefault="00370CF5" w14:paraId="7488D313" w14:textId="77777777">
      <w:pPr>
        <w:rPr>
          <w:rFonts w:ascii="Arial" w:hAnsi="Arial" w:eastAsia="Arial" w:cs="Arial"/>
          <w:sz w:val="20"/>
          <w:szCs w:val="20"/>
          <w:highlight w:val="white"/>
        </w:rPr>
      </w:pPr>
    </w:p>
    <w:p w:rsidR="00370CF5" w:rsidRDefault="2FA493ED" w14:paraId="40167AB6" w14:textId="219C9508">
      <w:pPr>
        <w:ind w:left="720"/>
        <w:rPr>
          <w:rFonts w:ascii="Arial" w:hAnsi="Arial" w:eastAsia="Arial" w:cs="Arial"/>
          <w:sz w:val="20"/>
          <w:szCs w:val="20"/>
          <w:highlight w:val="white"/>
        </w:rPr>
      </w:pPr>
      <w:r w:rsidRPr="749C66A8" w:rsidR="2FA493ED">
        <w:rPr>
          <w:rFonts w:ascii="Arial" w:hAnsi="Arial" w:eastAsia="Arial" w:cs="Arial"/>
          <w:b w:val="1"/>
          <w:bCs w:val="1"/>
          <w:sz w:val="20"/>
          <w:szCs w:val="20"/>
          <w:highlight w:val="white"/>
        </w:rPr>
        <w:t>Слог (</w:t>
      </w:r>
      <w:r w:rsidRPr="749C66A8" w:rsidR="2FA493ED">
        <w:rPr>
          <w:rFonts w:ascii="Arial" w:hAnsi="Arial" w:eastAsia="Arial" w:cs="Arial"/>
          <w:b w:val="1"/>
          <w:bCs w:val="1"/>
          <w:i w:val="1"/>
          <w:iCs w:val="1"/>
          <w:sz w:val="20"/>
          <w:szCs w:val="20"/>
          <w:highlight w:val="white"/>
        </w:rPr>
        <w:t>record</w:t>
      </w:r>
      <w:r w:rsidRPr="749C66A8" w:rsidR="2FA493ED">
        <w:rPr>
          <w:rFonts w:ascii="Arial" w:hAnsi="Arial" w:eastAsia="Arial" w:cs="Arial"/>
          <w:b w:val="1"/>
          <w:bCs w:val="1"/>
          <w:sz w:val="20"/>
          <w:szCs w:val="20"/>
          <w:highlight w:val="white"/>
        </w:rPr>
        <w:t>)</w:t>
      </w:r>
      <w:r w:rsidRPr="749C66A8" w:rsidR="2FA493ED">
        <w:rPr>
          <w:rFonts w:ascii="Arial" w:hAnsi="Arial" w:eastAsia="Arial" w:cs="Arial"/>
          <w:sz w:val="20"/>
          <w:szCs w:val="20"/>
          <w:highlight w:val="white"/>
        </w:rPr>
        <w:t xml:space="preserve"> представља копозитни тип података који се састоји од више елемената који могу бити различитог типа. Елем</w:t>
      </w:r>
      <w:ins w:author="Veljko Zupac" w:date="2021-04-14T08:10:11.325Z" w:id="126724">
        <w:r w:rsidRPr="749C66A8" w:rsidR="14F37177">
          <w:rPr>
            <w:rFonts w:ascii="Arial" w:hAnsi="Arial" w:eastAsia="Arial" w:cs="Arial"/>
            <w:sz w:val="20"/>
            <w:szCs w:val="20"/>
            <w:highlight w:val="white"/>
          </w:rPr>
          <w:t>ен</w:t>
        </w:r>
      </w:ins>
      <w:r w:rsidRPr="749C66A8" w:rsidR="2FA493ED">
        <w:rPr>
          <w:rFonts w:ascii="Arial" w:hAnsi="Arial" w:eastAsia="Arial" w:cs="Arial"/>
          <w:sz w:val="20"/>
          <w:szCs w:val="20"/>
          <w:highlight w:val="white"/>
        </w:rPr>
        <w:t>тима слога приступамо преко имена. Слог се дефинише на следећи начин:</w:t>
      </w:r>
    </w:p>
    <w:p w:rsidR="00370CF5" w:rsidRDefault="00370CF5" w14:paraId="396E66DE" w14:textId="77777777">
      <w:pPr>
        <w:rPr>
          <w:rFonts w:ascii="Arial" w:hAnsi="Arial" w:eastAsia="Arial" w:cs="Arial"/>
          <w:sz w:val="20"/>
          <w:szCs w:val="20"/>
          <w:highlight w:val="white"/>
        </w:rPr>
      </w:pPr>
    </w:p>
    <w:tbl>
      <w:tblPr>
        <w:tblStyle w:val="afc"/>
        <w:tblW w:w="8055" w:type="dxa"/>
        <w:tblInd w:w="7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055"/>
      </w:tblGrid>
      <w:tr w:rsidR="00370CF5" w:rsidTr="0D173D95" w14:paraId="79B0733A" w14:textId="77777777">
        <w:tc>
          <w:tcPr>
            <w:tcW w:w="8055" w:type="dxa"/>
            <w:shd w:val="clear" w:color="auto" w:fill="auto"/>
            <w:tcMar>
              <w:top w:w="100" w:type="dxa"/>
              <w:left w:w="100" w:type="dxa"/>
              <w:bottom w:w="100" w:type="dxa"/>
              <w:right w:w="100" w:type="dxa"/>
            </w:tcMar>
          </w:tcPr>
          <w:p w:rsidR="00370CF5" w:rsidRDefault="003E5109" w14:paraId="5B6D28D1"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ime_sloga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record</w:t>
            </w:r>
          </w:p>
          <w:p w:rsidR="00370CF5" w:rsidRDefault="003E5109" w14:paraId="05C3AF6C"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02</w:t>
            </w:r>
            <w:r>
              <w:rPr>
                <w:rFonts w:ascii="Courier New" w:hAnsi="Courier New" w:eastAsia="Courier New" w:cs="Courier New"/>
                <w:sz w:val="20"/>
                <w:szCs w:val="20"/>
                <w:highlight w:val="white"/>
              </w:rPr>
              <w:t xml:space="preserve">      ime_1</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tip_1</w:t>
            </w:r>
          </w:p>
          <w:p w:rsidR="00370CF5" w:rsidRDefault="003E5109" w14:paraId="3F2D7F60"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03</w:t>
            </w:r>
            <w:r>
              <w:rPr>
                <w:rFonts w:ascii="Courier New" w:hAnsi="Courier New" w:eastAsia="Courier New" w:cs="Courier New"/>
                <w:sz w:val="20"/>
                <w:szCs w:val="20"/>
                <w:highlight w:val="white"/>
              </w:rPr>
              <w:t xml:space="preserve">      ime_2</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tip_2</w:t>
            </w:r>
          </w:p>
          <w:p w:rsidR="00370CF5" w:rsidRDefault="003E5109" w14:paraId="4F7C681B"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04</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 ...</w:t>
            </w:r>
          </w:p>
          <w:p w:rsidR="00370CF5" w:rsidRDefault="003E5109" w14:paraId="72B2B2AA"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record</w:t>
            </w:r>
          </w:p>
          <w:p w:rsidR="00370CF5" w:rsidRDefault="003E5109" w14:paraId="4C7D2250"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06</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779A28F5"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07</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70222D4C"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08</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6A30A4D5"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09</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arp_record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record</w:t>
            </w:r>
          </w:p>
          <w:p w:rsidR="00370CF5" w:rsidRDefault="003E5109" w14:paraId="673072B1"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10</w:t>
            </w:r>
            <w:r>
              <w:rPr>
                <w:rFonts w:ascii="Courier New" w:hAnsi="Courier New" w:eastAsia="Courier New" w:cs="Courier New"/>
                <w:sz w:val="20"/>
                <w:szCs w:val="20"/>
                <w:highlight w:val="white"/>
              </w:rPr>
              <w:t xml:space="preserve">      ip_adr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BIT_VECTOR</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31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p>
          <w:p w:rsidR="00370CF5" w:rsidRDefault="003E5109" w14:paraId="48ACDF0B"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11</w:t>
            </w:r>
            <w:r>
              <w:rPr>
                <w:rFonts w:ascii="Courier New" w:hAnsi="Courier New" w:eastAsia="Courier New" w:cs="Courier New"/>
                <w:sz w:val="20"/>
                <w:szCs w:val="20"/>
                <w:highlight w:val="white"/>
              </w:rPr>
              <w:t xml:space="preserve">      mac_adr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BIT_VECTOR</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47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downto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b/>
                <w:color w:val="000080"/>
                <w:sz w:val="20"/>
                <w:szCs w:val="20"/>
                <w:highlight w:val="white"/>
              </w:rPr>
              <w:t>);</w:t>
            </w:r>
          </w:p>
          <w:p w:rsidR="00370CF5" w:rsidRDefault="003E5109" w14:paraId="2AF594AB"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12</w:t>
            </w:r>
            <w:r>
              <w:rPr>
                <w:rFonts w:ascii="Courier New" w:hAnsi="Courier New" w:eastAsia="Courier New" w:cs="Courier New"/>
                <w:sz w:val="20"/>
                <w:szCs w:val="20"/>
                <w:highlight w:val="white"/>
              </w:rPr>
              <w:t xml:space="preserve">      valid</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boolean</w:t>
            </w:r>
            <w:r>
              <w:rPr>
                <w:rFonts w:ascii="Courier New" w:hAnsi="Courier New" w:eastAsia="Courier New" w:cs="Courier New"/>
                <w:b/>
                <w:color w:val="000080"/>
                <w:sz w:val="20"/>
                <w:szCs w:val="20"/>
                <w:highlight w:val="white"/>
              </w:rPr>
              <w:t>;</w:t>
            </w:r>
          </w:p>
          <w:p w:rsidR="00370CF5" w:rsidRDefault="003E5109" w14:paraId="2A553EA3"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record</w:t>
            </w:r>
          </w:p>
          <w:p w:rsidR="00370CF5" w:rsidRDefault="003E5109" w14:paraId="2350B6E1" w14:textId="77777777">
            <w:pPr>
              <w:widowControl w:val="0"/>
              <w:pBdr>
                <w:top w:val="nil"/>
                <w:left w:val="nil"/>
                <w:bottom w:val="nil"/>
                <w:right w:val="nil"/>
                <w:between w:val="nil"/>
              </w:pBdr>
              <w:ind w:left="72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14</w:t>
            </w:r>
          </w:p>
          <w:p w:rsidR="00370CF5" w:rsidRDefault="003E5109" w14:paraId="6A848A09" w14:textId="77777777">
            <w:pPr>
              <w:widowControl w:val="0"/>
              <w:shd w:val="clear" w:color="auto" w:fill="FFFFFF"/>
              <w:ind w:left="720"/>
              <w:rPr>
                <w:rFonts w:ascii="Arial" w:hAnsi="Arial" w:eastAsia="Arial" w:cs="Arial"/>
                <w:sz w:val="20"/>
                <w:szCs w:val="20"/>
                <w:highlight w:val="white"/>
              </w:rPr>
            </w:pPr>
            <w:r>
              <w:rPr>
                <w:rFonts w:ascii="Courier New" w:hAnsi="Courier New" w:eastAsia="Courier New" w:cs="Courier New"/>
                <w:color w:val="FF8000"/>
                <w:sz w:val="20"/>
                <w:szCs w:val="20"/>
                <w:highlight w:val="white"/>
              </w:rPr>
              <w:t>15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jedan_arp_record</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arp_record</w:t>
            </w:r>
            <w:r>
              <w:rPr>
                <w:rFonts w:ascii="Courier New" w:hAnsi="Courier New" w:eastAsia="Courier New" w:cs="Courier New"/>
                <w:b/>
                <w:color w:val="000080"/>
                <w:sz w:val="20"/>
                <w:szCs w:val="20"/>
                <w:highlight w:val="white"/>
              </w:rPr>
              <w:t>;</w:t>
            </w:r>
          </w:p>
        </w:tc>
      </w:tr>
    </w:tbl>
    <w:p w:rsidR="0D173D95" w:rsidRDefault="0D173D95" w14:paraId="0F3607CD" w14:textId="41943F6B"/>
    <w:p w:rsidR="00370CF5" w:rsidP="2FA493ED" w:rsidRDefault="2FA493ED" w14:paraId="540065BD" w14:textId="4C865105">
      <w:pPr>
        <w:ind w:left="720"/>
        <w:rPr>
          <w:rFonts w:ascii="Arial" w:hAnsi="Arial" w:eastAsia="Arial" w:cs="Arial"/>
          <w:sz w:val="20"/>
          <w:szCs w:val="20"/>
          <w:highlight w:val="white"/>
        </w:rPr>
      </w:pPr>
      <w:r w:rsidRPr="2FA493ED">
        <w:rPr>
          <w:rFonts w:ascii="Arial" w:hAnsi="Arial" w:eastAsia="Arial" w:cs="Arial"/>
          <w:sz w:val="20"/>
          <w:szCs w:val="20"/>
          <w:highlight w:val="white"/>
        </w:rPr>
        <w:t>Слогови се неће користити у овом курсу.</w:t>
      </w:r>
    </w:p>
    <w:p w:rsidR="00370CF5" w:rsidP="2FA493ED" w:rsidRDefault="00370CF5" w14:paraId="469353E8" w14:textId="57D432D8">
      <w:pPr>
        <w:ind w:left="720"/>
        <w:rPr>
          <w:rFonts w:ascii="Arial" w:hAnsi="Arial" w:eastAsia="Arial" w:cs="Arial"/>
          <w:sz w:val="20"/>
          <w:szCs w:val="20"/>
          <w:highlight w:val="white"/>
        </w:rPr>
      </w:pPr>
    </w:p>
    <w:p w:rsidR="00370CF5" w:rsidRDefault="2FA493ED" w14:paraId="1D06B6AA" w14:textId="09205CCC">
      <w:pPr>
        <w:rPr>
          <w:rFonts w:ascii="Arial" w:hAnsi="Arial" w:eastAsia="Arial" w:cs="Arial"/>
          <w:sz w:val="20"/>
          <w:szCs w:val="20"/>
          <w:highlight w:val="white"/>
        </w:rPr>
      </w:pPr>
      <w:r w:rsidRPr="2FA493ED">
        <w:rPr>
          <w:rFonts w:ascii="Arial" w:hAnsi="Arial" w:eastAsia="Arial" w:cs="Arial"/>
          <w:sz w:val="20"/>
          <w:szCs w:val="20"/>
          <w:highlight w:val="white"/>
        </w:rPr>
        <w:t xml:space="preserve">У </w:t>
      </w:r>
      <w:r w:rsidR="00314AC4">
        <w:rPr>
          <w:rFonts w:ascii="Arial" w:hAnsi="Arial" w:eastAsia="Arial" w:cs="Arial"/>
          <w:sz w:val="20"/>
          <w:szCs w:val="20"/>
          <w:highlight w:val="white"/>
        </w:rPr>
        <w:t>VHDL</w:t>
      </w:r>
      <w:r w:rsidRPr="2FA493ED">
        <w:rPr>
          <w:rFonts w:ascii="Arial" w:hAnsi="Arial" w:eastAsia="Arial" w:cs="Arial"/>
          <w:sz w:val="20"/>
          <w:szCs w:val="20"/>
          <w:highlight w:val="white"/>
        </w:rPr>
        <w:t xml:space="preserve">-у такође постоје типови набрајања. Тип набрајања који постоји у </w:t>
      </w:r>
      <w:r w:rsidR="00314AC4">
        <w:rPr>
          <w:rFonts w:ascii="Arial" w:hAnsi="Arial" w:eastAsia="Arial" w:cs="Arial"/>
          <w:sz w:val="20"/>
          <w:szCs w:val="20"/>
          <w:highlight w:val="white"/>
        </w:rPr>
        <w:t>VHDL</w:t>
      </w:r>
      <w:r w:rsidRPr="2FA493ED">
        <w:rPr>
          <w:rFonts w:ascii="Arial" w:hAnsi="Arial" w:eastAsia="Arial" w:cs="Arial"/>
          <w:sz w:val="20"/>
          <w:szCs w:val="20"/>
          <w:highlight w:val="white"/>
        </w:rPr>
        <w:t>-у је сличан типу набрајања из било ког другог програмског језика. Тип набрајања се дефинише тако што се сваком члану даје име. Тип набрајања представља уређен тип података, што значи да се објекти типа набрајања могу поредити. Дајемо дефиницију како писати тип набрајања и пример једног оваквог типа.</w:t>
      </w:r>
    </w:p>
    <w:p w:rsidR="00370CF5" w:rsidRDefault="00370CF5" w14:paraId="259A4C5C" w14:textId="77777777">
      <w:pPr>
        <w:rPr>
          <w:rFonts w:ascii="Arial" w:hAnsi="Arial" w:eastAsia="Arial" w:cs="Arial"/>
          <w:sz w:val="20"/>
          <w:szCs w:val="20"/>
          <w:highlight w:val="white"/>
        </w:rPr>
      </w:pPr>
    </w:p>
    <w:tbl>
      <w:tblPr>
        <w:tblStyle w:val="afd"/>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0B229605" w14:textId="77777777">
        <w:tc>
          <w:tcPr>
            <w:tcW w:w="9360" w:type="dxa"/>
            <w:shd w:val="clear" w:color="auto" w:fill="auto"/>
            <w:tcMar>
              <w:top w:w="100" w:type="dxa"/>
              <w:left w:w="100" w:type="dxa"/>
              <w:bottom w:w="100" w:type="dxa"/>
              <w:right w:w="100" w:type="dxa"/>
            </w:tcMar>
          </w:tcPr>
          <w:p w:rsidR="00370CF5" w:rsidRDefault="003E5109" w14:paraId="2B702C88"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ime_tipa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ime_1</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ime_2[</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w:t>
            </w:r>
            <w:r>
              <w:rPr>
                <w:rFonts w:ascii="Courier New" w:hAnsi="Courier New" w:eastAsia="Courier New" w:cs="Courier New"/>
                <w:b/>
                <w:color w:val="000080"/>
                <w:sz w:val="20"/>
                <w:szCs w:val="20"/>
                <w:highlight w:val="white"/>
              </w:rPr>
              <w:t>)</w:t>
            </w:r>
          </w:p>
          <w:p w:rsidR="00370CF5" w:rsidRDefault="003E5109" w14:paraId="09691F59"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20E446D1"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707D7D37"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19399727"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color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red</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green</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blue</w:t>
            </w:r>
            <w:r>
              <w:rPr>
                <w:rFonts w:ascii="Courier New" w:hAnsi="Courier New" w:eastAsia="Courier New" w:cs="Courier New"/>
                <w:b/>
                <w:color w:val="000080"/>
                <w:sz w:val="20"/>
                <w:szCs w:val="20"/>
                <w:highlight w:val="white"/>
              </w:rPr>
              <w:t>)</w:t>
            </w:r>
          </w:p>
          <w:p w:rsidR="00370CF5" w:rsidRDefault="003E5109" w14:paraId="5168637F"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6</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boja</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color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red</w:t>
            </w:r>
          </w:p>
          <w:p w:rsidR="00370CF5" w:rsidRDefault="003E5109" w14:paraId="2CBDDF0C" w14:textId="77777777">
            <w:pPr>
              <w:widowControl w:val="0"/>
              <w:shd w:val="clear" w:color="auto" w:fill="FFFFFF"/>
              <w:rPr>
                <w:rFonts w:ascii="Arial" w:hAnsi="Arial" w:eastAsia="Arial" w:cs="Arial"/>
                <w:sz w:val="20"/>
                <w:szCs w:val="20"/>
                <w:highlight w:val="white"/>
              </w:rPr>
            </w:pPr>
            <w:r>
              <w:rPr>
                <w:rFonts w:ascii="Courier New" w:hAnsi="Courier New" w:eastAsia="Courier New" w:cs="Courier New"/>
                <w:color w:val="FF8000"/>
                <w:sz w:val="20"/>
                <w:szCs w:val="20"/>
                <w:highlight w:val="white"/>
              </w:rPr>
              <w:t>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signal</w:t>
            </w:r>
            <w:r>
              <w:rPr>
                <w:rFonts w:ascii="Courier New" w:hAnsi="Courier New" w:eastAsia="Courier New" w:cs="Courier New"/>
                <w:sz w:val="20"/>
                <w:szCs w:val="20"/>
                <w:highlight w:val="white"/>
              </w:rPr>
              <w:t xml:space="preserve"> S</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color </w:t>
            </w:r>
            <w:r>
              <w:rPr>
                <w:rFonts w:ascii="Courier New" w:hAnsi="Courier New" w:eastAsia="Courier New" w:cs="Courier New"/>
                <w:b/>
                <w:color w:val="000080"/>
                <w:sz w:val="20"/>
                <w:szCs w:val="20"/>
                <w:highlight w:val="white"/>
              </w:rPr>
              <w:t>&lt;=</w:t>
            </w:r>
            <w:r>
              <w:rPr>
                <w:rFonts w:ascii="Courier New" w:hAnsi="Courier New" w:eastAsia="Courier New" w:cs="Courier New"/>
                <w:sz w:val="20"/>
                <w:szCs w:val="20"/>
                <w:highlight w:val="white"/>
              </w:rPr>
              <w:t xml:space="preserve"> blue</w:t>
            </w:r>
          </w:p>
        </w:tc>
      </w:tr>
    </w:tbl>
    <w:p w:rsidR="0D173D95" w:rsidRDefault="0D173D95" w14:paraId="26D4FA55" w14:textId="79BB7719"/>
    <w:p w:rsidR="00370CF5" w:rsidRDefault="00370CF5" w14:paraId="48E1FC4E" w14:textId="77777777">
      <w:pPr>
        <w:rPr>
          <w:color w:val="FF0000"/>
        </w:rPr>
      </w:pPr>
    </w:p>
    <w:p w:rsidR="00370CF5" w:rsidRDefault="2FA493ED" w14:paraId="209928E9" w14:textId="03451526">
      <w:r>
        <w:t xml:space="preserve">Још примера у којима се користе типови набрајања се могу наћи на адреси: </w:t>
      </w:r>
      <w:hyperlink r:id="rId11">
        <w:r w:rsidRPr="2FA493ED">
          <w:rPr>
            <w:color w:val="1155CC"/>
            <w:u w:val="single"/>
          </w:rPr>
          <w:t>https://www.vhdl-online.de/courses/system_design/vhdl_language_and_syntax/extended_data_types/enumeration_types</w:t>
        </w:r>
      </w:hyperlink>
      <w:r>
        <w:t xml:space="preserve"> .</w:t>
      </w:r>
    </w:p>
    <w:p w:rsidR="00370CF5" w:rsidRDefault="00370CF5" w14:paraId="2EC32DB0" w14:textId="77777777">
      <w:pPr>
        <w:rPr>
          <w:rFonts w:ascii="Arial" w:hAnsi="Arial" w:eastAsia="Arial" w:cs="Arial"/>
          <w:sz w:val="20"/>
          <w:szCs w:val="20"/>
          <w:highlight w:val="white"/>
        </w:rPr>
      </w:pPr>
    </w:p>
    <w:p w:rsidR="00370CF5" w:rsidRDefault="2FA493ED" w14:paraId="10BC97E0" w14:textId="637BBB27">
      <w:pPr>
        <w:rPr>
          <w:rFonts w:ascii="Arial" w:hAnsi="Arial" w:eastAsia="Arial" w:cs="Arial"/>
          <w:sz w:val="20"/>
          <w:szCs w:val="20"/>
          <w:highlight w:val="white"/>
        </w:rPr>
      </w:pPr>
      <w:r w:rsidRPr="2FA493ED">
        <w:rPr>
          <w:rFonts w:ascii="Arial" w:hAnsi="Arial" w:eastAsia="Arial" w:cs="Arial"/>
          <w:sz w:val="20"/>
          <w:szCs w:val="20"/>
          <w:highlight w:val="white"/>
        </w:rPr>
        <w:t>Опсег индекса вектора може бити и типа набрајања. Нпр:</w:t>
      </w:r>
    </w:p>
    <w:p w:rsidR="00370CF5" w:rsidRDefault="00370CF5" w14:paraId="2E1B252C" w14:textId="77777777">
      <w:pPr>
        <w:rPr>
          <w:rFonts w:ascii="Arial" w:hAnsi="Arial" w:eastAsia="Arial" w:cs="Arial"/>
          <w:sz w:val="20"/>
          <w:szCs w:val="20"/>
          <w:highlight w:val="white"/>
        </w:rPr>
      </w:pPr>
    </w:p>
    <w:tbl>
      <w:tblPr>
        <w:tblStyle w:val="afe"/>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1BA46226" w14:paraId="4C0388B7" w14:textId="77777777">
        <w:tc>
          <w:tcPr>
            <w:tcW w:w="9360" w:type="dxa"/>
            <w:shd w:val="clear" w:color="auto" w:fill="auto"/>
            <w:tcMar>
              <w:top w:w="100" w:type="dxa"/>
              <w:left w:w="100" w:type="dxa"/>
              <w:bottom w:w="100" w:type="dxa"/>
              <w:right w:w="100" w:type="dxa"/>
            </w:tcMar>
          </w:tcPr>
          <w:p w:rsidR="00370CF5" w:rsidRDefault="003E5109" w14:paraId="626DD6AF" w14:textId="77777777">
            <w:pPr>
              <w:widowControl w:val="0"/>
              <w:pBdr>
                <w:top w:val="nil"/>
                <w:left w:val="nil"/>
                <w:bottom w:val="nil"/>
                <w:right w:val="nil"/>
                <w:between w:val="nil"/>
              </w:pBdr>
              <w:rPr>
                <w:rFonts w:ascii="Courier New" w:hAnsi="Courier New" w:eastAsia="Courier New" w:cs="Courier New"/>
                <w:sz w:val="20"/>
                <w:szCs w:val="20"/>
                <w:highlight w:val="white"/>
              </w:rPr>
            </w:pPr>
            <w:r w:rsidR="003E5109">
              <w:rPr>
                <w:rFonts w:ascii="Courier New" w:hAnsi="Courier New" w:eastAsia="Courier New" w:cs="Courier New"/>
                <w:color w:val="FF8000"/>
                <w:sz w:val="20"/>
                <w:szCs w:val="20"/>
                <w:highlight w:val="white"/>
              </w:rPr>
              <w:lastRenderedPageBreak/>
              <w:t>01</w:t>
            </w:r>
            <w:r w:rsidR="003E5109">
              <w:rPr>
                <w:rFonts w:ascii="Courier New" w:hAnsi="Courier New" w:eastAsia="Courier New" w:cs="Courier New"/>
                <w:sz w:val="20"/>
                <w:szCs w:val="20"/>
                <w:highlight w:val="white"/>
              </w:rPr>
              <w:t xml:space="preserve">  </w:t>
            </w:r>
            <w:r w:rsidRPr="1BA46226" w:rsidR="003E5109">
              <w:rPr>
                <w:rFonts w:ascii="Courier New" w:hAnsi="Courier New" w:eastAsia="Courier New" w:cs="Courier New"/>
                <w:b w:val="1"/>
                <w:bCs w:val="1"/>
                <w:color w:val="0000FF"/>
                <w:sz w:val="20"/>
                <w:szCs w:val="20"/>
                <w:highlight w:val="white"/>
              </w:rPr>
              <w:t>TYPE</w:t>
            </w:r>
            <w:r w:rsidR="003E5109">
              <w:rPr>
                <w:rFonts w:ascii="Courier New" w:hAnsi="Courier New" w:eastAsia="Courier New" w:cs="Courier New"/>
                <w:sz w:val="20"/>
                <w:szCs w:val="20"/>
                <w:highlight w:val="white"/>
              </w:rPr>
              <w:t xml:space="preserve"> controller_state </w:t>
            </w:r>
            <w:r w:rsidRPr="1BA46226" w:rsidR="003E5109">
              <w:rPr>
                <w:rFonts w:ascii="Courier New" w:hAnsi="Courier New" w:eastAsia="Courier New" w:cs="Courier New"/>
                <w:b w:val="1"/>
                <w:bCs w:val="1"/>
                <w:color w:val="0000FF"/>
                <w:sz w:val="20"/>
                <w:szCs w:val="20"/>
                <w:highlight w:val="white"/>
              </w:rPr>
              <w:t>IS</w:t>
            </w:r>
            <w:r w:rsidR="003E5109">
              <w:rPr>
                <w:rFonts w:ascii="Courier New" w:hAnsi="Courier New" w:eastAsia="Courier New" w:cs="Courier New"/>
                <w:sz w:val="20"/>
                <w:szCs w:val="20"/>
                <w:highlight w:val="white"/>
              </w:rPr>
              <w:t xml:space="preserve"> </w:t>
            </w:r>
            <w:r w:rsidRPr="1BA46226" w:rsidR="003E5109">
              <w:rPr>
                <w:rFonts w:ascii="Courier New" w:hAnsi="Courier New" w:eastAsia="Courier New" w:cs="Courier New"/>
                <w:b w:val="1"/>
                <w:bCs w:val="1"/>
                <w:color w:val="000080"/>
                <w:sz w:val="20"/>
                <w:szCs w:val="20"/>
                <w:highlight w:val="white"/>
              </w:rPr>
              <w:t>(</w:t>
            </w:r>
            <w:commentRangeStart w:id="2039167366"/>
            <w:r w:rsidR="003E5109">
              <w:rPr>
                <w:rFonts w:ascii="Courier New" w:hAnsi="Courier New" w:eastAsia="Courier New" w:cs="Courier New"/>
                <w:sz w:val="20"/>
                <w:szCs w:val="20"/>
                <w:highlight w:val="white"/>
              </w:rPr>
              <w:t>initial</w:t>
            </w:r>
            <w:r w:rsidRPr="1BA46226" w:rsidR="003E5109">
              <w:rPr>
                <w:rFonts w:ascii="Courier New" w:hAnsi="Courier New" w:eastAsia="Courier New" w:cs="Courier New"/>
                <w:b w:val="1"/>
                <w:bCs w:val="1"/>
                <w:color w:val="000080"/>
                <w:sz w:val="20"/>
                <w:szCs w:val="20"/>
                <w:highlight w:val="white"/>
              </w:rPr>
              <w:t>,</w:t>
            </w:r>
            <w:r w:rsidR="003E5109">
              <w:rPr>
                <w:rFonts w:ascii="Courier New" w:hAnsi="Courier New" w:eastAsia="Courier New" w:cs="Courier New"/>
                <w:sz w:val="20"/>
                <w:szCs w:val="20"/>
                <w:highlight w:val="white"/>
              </w:rPr>
              <w:t xml:space="preserve"> idle</w:t>
            </w:r>
            <w:r w:rsidRPr="1BA46226" w:rsidR="003E5109">
              <w:rPr>
                <w:rFonts w:ascii="Courier New" w:hAnsi="Courier New" w:eastAsia="Courier New" w:cs="Courier New"/>
                <w:b w:val="1"/>
                <w:bCs w:val="1"/>
                <w:color w:val="000080"/>
                <w:sz w:val="20"/>
                <w:szCs w:val="20"/>
                <w:highlight w:val="white"/>
              </w:rPr>
              <w:t>,</w:t>
            </w:r>
            <w:r w:rsidR="003E5109">
              <w:rPr>
                <w:rFonts w:ascii="Courier New" w:hAnsi="Courier New" w:eastAsia="Courier New" w:cs="Courier New"/>
                <w:sz w:val="20"/>
                <w:szCs w:val="20"/>
                <w:highlight w:val="white"/>
              </w:rPr>
              <w:t xml:space="preserve"> </w:t>
            </w:r>
            <w:r w:rsidRPr="1BA46226" w:rsidR="003E5109">
              <w:rPr>
                <w:rFonts w:ascii="Courier New" w:hAnsi="Courier New" w:eastAsia="Courier New" w:cs="Courier New"/>
                <w:b w:val="1"/>
                <w:bCs w:val="1"/>
                <w:color w:val="8080FF"/>
                <w:sz w:val="20"/>
                <w:szCs w:val="20"/>
                <w:shd w:val="clear" w:color="auto" w:fill="FFFFCC"/>
              </w:rPr>
              <w:t>active</w:t>
            </w:r>
            <w:r w:rsidRPr="1BA46226" w:rsidR="003E5109">
              <w:rPr>
                <w:rFonts w:ascii="Courier New" w:hAnsi="Courier New" w:eastAsia="Courier New" w:cs="Courier New"/>
                <w:b w:val="1"/>
                <w:bCs w:val="1"/>
                <w:color w:val="000080"/>
                <w:sz w:val="20"/>
                <w:szCs w:val="20"/>
                <w:highlight w:val="white"/>
              </w:rPr>
              <w:t>,</w:t>
            </w:r>
            <w:r w:rsidR="003E5109">
              <w:rPr>
                <w:rFonts w:ascii="Courier New" w:hAnsi="Courier New" w:eastAsia="Courier New" w:cs="Courier New"/>
                <w:sz w:val="20"/>
                <w:szCs w:val="20"/>
                <w:highlight w:val="white"/>
              </w:rPr>
              <w:t xml:space="preserve"> error</w:t>
            </w:r>
            <w:commentRangeEnd w:id="2039167366"/>
            <w:r>
              <w:rPr>
                <w:rStyle w:val="CommentReference"/>
              </w:rPr>
              <w:commentReference w:id="2039167366"/>
            </w:r>
            <w:r w:rsidRPr="1BA46226" w:rsidR="003E5109">
              <w:rPr>
                <w:rFonts w:ascii="Courier New" w:hAnsi="Courier New" w:eastAsia="Courier New" w:cs="Courier New"/>
                <w:b w:val="1"/>
                <w:bCs w:val="1"/>
                <w:color w:val="000080"/>
                <w:sz w:val="20"/>
                <w:szCs w:val="20"/>
                <w:highlight w:val="white"/>
              </w:rPr>
              <w:t>);</w:t>
            </w:r>
          </w:p>
          <w:p w:rsidR="00370CF5" w:rsidRDefault="003E5109" w14:paraId="2AD1DF47"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state_counts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idle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error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NATURAL</w:t>
            </w:r>
            <w:r>
              <w:rPr>
                <w:rFonts w:ascii="Courier New" w:hAnsi="Courier New" w:eastAsia="Courier New" w:cs="Courier New"/>
                <w:b/>
                <w:color w:val="000080"/>
                <w:sz w:val="20"/>
                <w:szCs w:val="20"/>
                <w:highlight w:val="white"/>
              </w:rPr>
              <w:t>;</w:t>
            </w:r>
          </w:p>
          <w:p w:rsidR="00370CF5" w:rsidRDefault="003E5109" w14:paraId="506F6941"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03</w:t>
            </w:r>
          </w:p>
          <w:p w:rsidR="00370CF5" w:rsidRDefault="003E5109" w14:paraId="5D25C0DF"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state_counter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state_counts</w:t>
            </w:r>
            <w:r>
              <w:rPr>
                <w:rFonts w:ascii="Courier New" w:hAnsi="Courier New" w:eastAsia="Courier New" w:cs="Courier New"/>
                <w:b/>
                <w:color w:val="000080"/>
                <w:sz w:val="20"/>
                <w:szCs w:val="20"/>
                <w:highlight w:val="white"/>
              </w:rPr>
              <w:t>;</w:t>
            </w:r>
          </w:p>
          <w:p w:rsidR="00370CF5" w:rsidRDefault="003E5109" w14:paraId="0C651830"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05</w:t>
            </w:r>
            <w:r>
              <w:rPr>
                <w:rFonts w:ascii="Courier New" w:hAnsi="Courier New" w:eastAsia="Courier New" w:cs="Courier New"/>
                <w:sz w:val="20"/>
                <w:szCs w:val="20"/>
                <w:highlight w:val="white"/>
              </w:rPr>
              <w:t xml:space="preserve">  state_counter</w:t>
            </w:r>
            <w:r>
              <w:rPr>
                <w:rFonts w:ascii="Courier New" w:hAnsi="Courier New" w:eastAsia="Courier New" w:cs="Courier New"/>
                <w:b/>
                <w:color w:val="000080"/>
                <w:sz w:val="20"/>
                <w:szCs w:val="20"/>
                <w:highlight w:val="white"/>
              </w:rPr>
              <w:t>(</w:t>
            </w:r>
            <w:r>
              <w:rPr>
                <w:rFonts w:ascii="Courier New" w:hAnsi="Courier New" w:eastAsia="Courier New" w:cs="Courier New"/>
                <w:b/>
                <w:color w:val="8080FF"/>
                <w:sz w:val="20"/>
                <w:szCs w:val="20"/>
                <w:shd w:val="clear" w:color="auto" w:fill="FFFFCC"/>
              </w:rPr>
              <w:t>active</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25</w:t>
            </w:r>
            <w:r>
              <w:rPr>
                <w:rFonts w:ascii="Courier New" w:hAnsi="Courier New" w:eastAsia="Courier New" w:cs="Courier New"/>
                <w:b/>
                <w:color w:val="000080"/>
                <w:sz w:val="20"/>
                <w:szCs w:val="20"/>
                <w:highlight w:val="white"/>
              </w:rPr>
              <w:t>;</w:t>
            </w:r>
          </w:p>
          <w:p w:rsidR="00370CF5" w:rsidRDefault="003E5109" w14:paraId="1D5D8F81"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06</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295705D5"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07</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0A87782D"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08</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0A1A07E1"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09</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state_counts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controller_state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idle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error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NATURAL</w:t>
            </w:r>
            <w:r>
              <w:rPr>
                <w:rFonts w:ascii="Courier New" w:hAnsi="Courier New" w:eastAsia="Courier New" w:cs="Courier New"/>
                <w:b/>
                <w:color w:val="000080"/>
                <w:sz w:val="20"/>
                <w:szCs w:val="20"/>
                <w:highlight w:val="white"/>
              </w:rPr>
              <w:t>;</w:t>
            </w:r>
          </w:p>
          <w:p w:rsidR="00370CF5" w:rsidRDefault="003E5109" w14:paraId="23ACF8B0"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SUBTYPE</w:t>
            </w:r>
            <w:r>
              <w:rPr>
                <w:rFonts w:ascii="Courier New" w:hAnsi="Courier New" w:eastAsia="Courier New" w:cs="Courier New"/>
                <w:sz w:val="20"/>
                <w:szCs w:val="20"/>
                <w:highlight w:val="white"/>
              </w:rPr>
              <w:t xml:space="preserve"> coeff_ram_address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integer</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63</w:t>
            </w:r>
            <w:r>
              <w:rPr>
                <w:rFonts w:ascii="Courier New" w:hAnsi="Courier New" w:eastAsia="Courier New" w:cs="Courier New"/>
                <w:b/>
                <w:color w:val="000080"/>
                <w:sz w:val="20"/>
                <w:szCs w:val="20"/>
                <w:highlight w:val="white"/>
              </w:rPr>
              <w:t>;</w:t>
            </w:r>
          </w:p>
          <w:p w:rsidR="00370CF5" w:rsidRDefault="003E5109" w14:paraId="3DCD4963"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coeff_array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coeff_ram_address</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REAL</w:t>
            </w:r>
            <w:r>
              <w:rPr>
                <w:rFonts w:ascii="Courier New" w:hAnsi="Courier New" w:eastAsia="Courier New" w:cs="Courier New"/>
                <w:b/>
                <w:color w:val="000080"/>
                <w:sz w:val="20"/>
                <w:szCs w:val="20"/>
                <w:highlight w:val="white"/>
              </w:rPr>
              <w:t>;</w:t>
            </w:r>
          </w:p>
          <w:p w:rsidR="00370CF5" w:rsidRDefault="003E5109" w14:paraId="07851F74"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12</w:t>
            </w:r>
          </w:p>
          <w:p w:rsidR="00370CF5" w:rsidRDefault="003E5109" w14:paraId="1914595E"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buffer_register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data_register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word</w:t>
            </w:r>
            <w:r>
              <w:rPr>
                <w:rFonts w:ascii="Courier New" w:hAnsi="Courier New" w:eastAsia="Courier New" w:cs="Courier New"/>
                <w:b/>
                <w:color w:val="000080"/>
                <w:sz w:val="20"/>
                <w:szCs w:val="20"/>
                <w:highlight w:val="white"/>
              </w:rPr>
              <w:t>;</w:t>
            </w:r>
          </w:p>
          <w:p w:rsidR="00370CF5" w:rsidRDefault="003E5109" w14:paraId="3CB535C7"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counters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state_counts</w:t>
            </w:r>
            <w:r>
              <w:rPr>
                <w:rFonts w:ascii="Courier New" w:hAnsi="Courier New" w:eastAsia="Courier New" w:cs="Courier New"/>
                <w:b/>
                <w:color w:val="000080"/>
                <w:sz w:val="20"/>
                <w:szCs w:val="20"/>
                <w:highlight w:val="white"/>
              </w:rPr>
              <w:t>;</w:t>
            </w:r>
          </w:p>
          <w:p w:rsidR="00370CF5" w:rsidRDefault="003E5109" w14:paraId="0EDCE9D7" w14:textId="77777777">
            <w:pPr>
              <w:widowControl w:val="0"/>
              <w:shd w:val="clear" w:color="auto" w:fill="FFFFFF"/>
              <w:rPr>
                <w:rFonts w:ascii="Arial" w:hAnsi="Arial" w:eastAsia="Arial" w:cs="Arial"/>
                <w:sz w:val="20"/>
                <w:szCs w:val="20"/>
                <w:highlight w:val="white"/>
              </w:rPr>
            </w:pPr>
            <w:r>
              <w:rPr>
                <w:rFonts w:ascii="Courier New" w:hAnsi="Courier New" w:eastAsia="Courier New" w:cs="Courier New"/>
                <w:color w:val="FF8000"/>
                <w:sz w:val="20"/>
                <w:szCs w:val="20"/>
                <w:highlight w:val="white"/>
              </w:rPr>
              <w:t>15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coeff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coef_array</w:t>
            </w:r>
            <w:r>
              <w:rPr>
                <w:rFonts w:ascii="Courier New" w:hAnsi="Courier New" w:eastAsia="Courier New" w:cs="Courier New"/>
                <w:b/>
                <w:color w:val="000080"/>
                <w:sz w:val="20"/>
                <w:szCs w:val="20"/>
                <w:highlight w:val="white"/>
              </w:rPr>
              <w:t>;</w:t>
            </w:r>
          </w:p>
        </w:tc>
      </w:tr>
    </w:tbl>
    <w:p w:rsidR="0D173D95" w:rsidRDefault="0D173D95" w14:paraId="6C2CEB90" w14:textId="08D9D19B"/>
    <w:p w:rsidR="00370CF5" w:rsidP="2FA493ED" w:rsidRDefault="00370CF5" w14:paraId="33A8A458" w14:textId="57D3DB53">
      <w:pPr>
        <w:rPr>
          <w:rFonts w:ascii="Arial" w:hAnsi="Arial" w:eastAsia="Arial" w:cs="Arial"/>
          <w:sz w:val="20"/>
          <w:szCs w:val="20"/>
          <w:highlight w:val="white"/>
        </w:rPr>
      </w:pPr>
    </w:p>
    <w:p w:rsidR="00370CF5" w:rsidP="2FA493ED" w:rsidRDefault="2FA493ED" w14:paraId="2008032C" w14:textId="40975C7B">
      <w:pPr>
        <w:rPr>
          <w:rFonts w:ascii="Arial" w:hAnsi="Arial" w:eastAsia="Arial" w:cs="Arial"/>
          <w:sz w:val="20"/>
          <w:szCs w:val="20"/>
          <w:highlight w:val="white"/>
        </w:rPr>
      </w:pPr>
      <w:r w:rsidRPr="2FA493ED">
        <w:rPr>
          <w:rFonts w:ascii="Arial" w:hAnsi="Arial" w:eastAsia="Arial" w:cs="Arial"/>
          <w:sz w:val="20"/>
          <w:szCs w:val="20"/>
          <w:highlight w:val="white"/>
        </w:rPr>
        <w:t>Димензије вишедимензионалних поља не морају да буду истог типа. Нпр:</w:t>
      </w:r>
    </w:p>
    <w:p w:rsidR="00370CF5" w:rsidP="2FA493ED" w:rsidRDefault="00370CF5" w14:paraId="3B90F599" w14:textId="0C094DEA">
      <w:pPr>
        <w:rPr>
          <w:rFonts w:ascii="Arial" w:hAnsi="Arial" w:eastAsia="Arial" w:cs="Arial"/>
          <w:sz w:val="20"/>
          <w:szCs w:val="20"/>
          <w:highlight w:val="white"/>
        </w:rPr>
      </w:pPr>
    </w:p>
    <w:tbl>
      <w:tblPr>
        <w:tblStyle w:val="aff"/>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3D2218B5" w14:textId="77777777">
        <w:tc>
          <w:tcPr>
            <w:tcW w:w="9360" w:type="dxa"/>
            <w:shd w:val="clear" w:color="auto" w:fill="auto"/>
            <w:tcMar>
              <w:top w:w="100" w:type="dxa"/>
              <w:left w:w="100" w:type="dxa"/>
              <w:bottom w:w="100" w:type="dxa"/>
              <w:right w:w="100" w:type="dxa"/>
            </w:tcMar>
          </w:tcPr>
          <w:p w:rsidR="00370CF5" w:rsidRDefault="003E5109" w14:paraId="432AC9C5"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symbol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'a'</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'f'</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'd'</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'h'</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digit</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cr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error</w:t>
            </w:r>
            <w:r>
              <w:rPr>
                <w:rFonts w:ascii="Courier New" w:hAnsi="Courier New" w:eastAsia="Courier New" w:cs="Courier New"/>
                <w:b/>
                <w:color w:val="000080"/>
                <w:sz w:val="20"/>
                <w:szCs w:val="20"/>
                <w:highlight w:val="white"/>
              </w:rPr>
              <w:t>);</w:t>
            </w:r>
          </w:p>
          <w:p w:rsidR="00370CF5" w:rsidRDefault="003E5109" w14:paraId="5B8B6694"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state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range</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to</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6</w:t>
            </w:r>
            <w:r>
              <w:rPr>
                <w:rFonts w:ascii="Courier New" w:hAnsi="Courier New" w:eastAsia="Courier New" w:cs="Courier New"/>
                <w:b/>
                <w:color w:val="000080"/>
                <w:sz w:val="20"/>
                <w:szCs w:val="20"/>
                <w:highlight w:val="white"/>
              </w:rPr>
              <w:t xml:space="preserve">; </w:t>
            </w:r>
            <w:r>
              <w:rPr>
                <w:rFonts w:ascii="Courier New" w:hAnsi="Courier New" w:eastAsia="Courier New" w:cs="Courier New"/>
                <w:color w:val="008000"/>
                <w:sz w:val="20"/>
                <w:szCs w:val="20"/>
                <w:highlight w:val="white"/>
              </w:rPr>
              <w:t>-- nije naveden tip, podrazumeva se bilo koji ugrađeni tip koji ima literale 0 i 6. To je integer.</w:t>
            </w:r>
          </w:p>
          <w:p w:rsidR="00370CF5" w:rsidRDefault="003E5109" w14:paraId="0DEB17B5"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type</w:t>
            </w:r>
            <w:r>
              <w:rPr>
                <w:rFonts w:ascii="Courier New" w:hAnsi="Courier New" w:eastAsia="Courier New" w:cs="Courier New"/>
                <w:sz w:val="20"/>
                <w:szCs w:val="20"/>
                <w:highlight w:val="white"/>
              </w:rPr>
              <w:t xml:space="preserve"> transition_matrix </w:t>
            </w:r>
            <w:r>
              <w:rPr>
                <w:rFonts w:ascii="Courier New" w:hAnsi="Courier New" w:eastAsia="Courier New" w:cs="Courier New"/>
                <w:b/>
                <w:color w:val="0000FF"/>
                <w:sz w:val="20"/>
                <w:szCs w:val="20"/>
                <w:highlight w:val="white"/>
              </w:rPr>
              <w:t>is</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array</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state</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symbol</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state</w:t>
            </w:r>
            <w:r>
              <w:rPr>
                <w:rFonts w:ascii="Courier New" w:hAnsi="Courier New" w:eastAsia="Courier New" w:cs="Courier New"/>
                <w:b/>
                <w:color w:val="000080"/>
                <w:sz w:val="20"/>
                <w:szCs w:val="20"/>
                <w:highlight w:val="white"/>
              </w:rPr>
              <w:t>;</w:t>
            </w:r>
          </w:p>
          <w:p w:rsidR="00370CF5" w:rsidRDefault="003E5109" w14:paraId="0EF9295D"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07B48784"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5</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33BF854E"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6</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370CF5" w:rsidRDefault="003E5109" w14:paraId="5569DD92" w14:textId="77777777">
            <w:pPr>
              <w:widowControl w:val="0"/>
              <w:pBdr>
                <w:top w:val="nil"/>
                <w:left w:val="nil"/>
                <w:bottom w:val="nil"/>
                <w:right w:val="nil"/>
                <w:between w:val="nil"/>
              </w:pBdr>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variable</w:t>
            </w:r>
            <w:r>
              <w:rPr>
                <w:rFonts w:ascii="Courier New" w:hAnsi="Courier New" w:eastAsia="Courier New" w:cs="Courier New"/>
                <w:sz w:val="20"/>
                <w:szCs w:val="20"/>
                <w:highlight w:val="white"/>
              </w:rPr>
              <w:t xml:space="preserve"> transition_table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transition_matrix</w:t>
            </w:r>
            <w:r>
              <w:rPr>
                <w:rFonts w:ascii="Courier New" w:hAnsi="Courier New" w:eastAsia="Courier New" w:cs="Courier New"/>
                <w:b/>
                <w:color w:val="000080"/>
                <w:sz w:val="20"/>
                <w:szCs w:val="20"/>
                <w:highlight w:val="white"/>
              </w:rPr>
              <w:t>;</w:t>
            </w:r>
          </w:p>
          <w:p w:rsidR="00370CF5" w:rsidRDefault="003E5109" w14:paraId="59661AE1" w14:textId="77777777">
            <w:pPr>
              <w:widowControl w:val="0"/>
              <w:pBdr>
                <w:top w:val="nil"/>
                <w:left w:val="nil"/>
                <w:bottom w:val="nil"/>
                <w:right w:val="nil"/>
                <w:between w:val="nil"/>
              </w:pBdr>
              <w:rPr>
                <w:rFonts w:ascii="Arial" w:hAnsi="Arial" w:eastAsia="Arial" w:cs="Arial"/>
                <w:sz w:val="20"/>
                <w:szCs w:val="20"/>
                <w:highlight w:val="white"/>
              </w:rPr>
            </w:pPr>
            <w:r>
              <w:rPr>
                <w:rFonts w:ascii="Courier New" w:hAnsi="Courier New" w:eastAsia="Courier New" w:cs="Courier New"/>
                <w:color w:val="FF8000"/>
                <w:sz w:val="20"/>
                <w:szCs w:val="20"/>
                <w:highlight w:val="white"/>
              </w:rPr>
              <w:t>8</w:t>
            </w:r>
            <w:r>
              <w:rPr>
                <w:rFonts w:ascii="Courier New" w:hAnsi="Courier New" w:eastAsia="Courier New" w:cs="Courier New"/>
                <w:sz w:val="20"/>
                <w:szCs w:val="20"/>
                <w:highlight w:val="white"/>
              </w:rPr>
              <w:t xml:space="preserve">   transition_table</w:t>
            </w:r>
            <w:r>
              <w:rPr>
                <w:rFonts w:ascii="Courier New" w:hAnsi="Courier New" w:eastAsia="Courier New" w:cs="Courier New"/>
                <w:b/>
                <w:color w:val="000080"/>
                <w:sz w:val="20"/>
                <w:szCs w:val="20"/>
                <w:highlight w:val="white"/>
              </w:rPr>
              <w:t>(</w:t>
            </w:r>
            <w:r>
              <w:rPr>
                <w:rFonts w:ascii="Courier New" w:hAnsi="Courier New" w:eastAsia="Courier New" w:cs="Courier New"/>
                <w:color w:val="FF8000"/>
                <w:sz w:val="20"/>
                <w:szCs w:val="20"/>
                <w:highlight w:val="white"/>
              </w:rPr>
              <w:t>5</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'd'</w:t>
            </w:r>
            <w:r>
              <w:rPr>
                <w:rFonts w:ascii="Courier New" w:hAnsi="Courier New" w:eastAsia="Courier New" w:cs="Courier New"/>
                <w:b/>
                <w:color w:val="000080"/>
                <w:sz w:val="20"/>
                <w:szCs w:val="20"/>
                <w:highlight w:val="white"/>
              </w:rPr>
              <w:t>);</w:t>
            </w:r>
          </w:p>
        </w:tc>
      </w:tr>
      <w:tr w:rsidR="00370CF5" w:rsidTr="0D173D95" w14:paraId="1521B7D3" w14:textId="77777777">
        <w:tc>
          <w:tcPr>
            <w:tcW w:w="9360" w:type="dxa"/>
            <w:shd w:val="clear" w:color="auto" w:fill="auto"/>
            <w:tcMar>
              <w:top w:w="100" w:type="dxa"/>
              <w:left w:w="100" w:type="dxa"/>
              <w:bottom w:w="100" w:type="dxa"/>
              <w:right w:w="100" w:type="dxa"/>
            </w:tcMar>
          </w:tcPr>
          <w:p w:rsidR="00370CF5" w:rsidRDefault="2FA493ED" w14:paraId="601AB1F7" w14:textId="6DFE5951">
            <w:pPr>
              <w:rPr>
                <w:rFonts w:ascii="Arial" w:hAnsi="Arial" w:eastAsia="Arial" w:cs="Arial"/>
                <w:sz w:val="20"/>
                <w:szCs w:val="20"/>
                <w:highlight w:val="white"/>
              </w:rPr>
            </w:pPr>
            <w:r w:rsidRPr="2FA493ED">
              <w:rPr>
                <w:rFonts w:ascii="Arial" w:hAnsi="Arial" w:eastAsia="Arial" w:cs="Arial"/>
                <w:sz w:val="20"/>
                <w:szCs w:val="20"/>
                <w:highlight w:val="white"/>
              </w:rPr>
              <w:t xml:space="preserve">У овом примеру, индекси прве димензије (врста) променљиве </w:t>
            </w:r>
            <w:r w:rsidRPr="2FA493ED">
              <w:rPr>
                <w:rFonts w:ascii="Courier New" w:hAnsi="Courier New" w:eastAsia="Courier New" w:cs="Courier New"/>
                <w:sz w:val="20"/>
                <w:szCs w:val="20"/>
                <w:highlight w:val="white"/>
              </w:rPr>
              <w:t>transition_table</w:t>
            </w:r>
            <w:r w:rsidRPr="2FA493ED">
              <w:rPr>
                <w:rFonts w:ascii="Arial" w:hAnsi="Arial" w:eastAsia="Arial" w:cs="Arial"/>
                <w:sz w:val="20"/>
                <w:szCs w:val="20"/>
                <w:highlight w:val="white"/>
              </w:rPr>
              <w:t xml:space="preserve"> су целобројног типа, а индекси друге димензије (колона) су набрајачког типа </w:t>
            </w:r>
            <w:r w:rsidRPr="2FA493ED">
              <w:rPr>
                <w:rFonts w:ascii="Courier New" w:hAnsi="Courier New" w:eastAsia="Courier New" w:cs="Courier New"/>
                <w:sz w:val="20"/>
                <w:szCs w:val="20"/>
                <w:highlight w:val="white"/>
              </w:rPr>
              <w:t>symbol</w:t>
            </w:r>
            <w:r w:rsidRPr="2FA493ED">
              <w:rPr>
                <w:rFonts w:ascii="Arial" w:hAnsi="Arial" w:eastAsia="Arial" w:cs="Arial"/>
                <w:sz w:val="20"/>
                <w:szCs w:val="20"/>
                <w:highlight w:val="white"/>
              </w:rPr>
              <w:t xml:space="preserve">. Сами елементи матрице су целобројног типа </w:t>
            </w:r>
            <w:r w:rsidRPr="2FA493ED">
              <w:rPr>
                <w:rFonts w:ascii="Courier New" w:hAnsi="Courier New" w:eastAsia="Courier New" w:cs="Courier New"/>
                <w:sz w:val="20"/>
                <w:szCs w:val="20"/>
                <w:highlight w:val="white"/>
              </w:rPr>
              <w:t>state</w:t>
            </w:r>
            <w:r w:rsidRPr="2FA493ED">
              <w:rPr>
                <w:rFonts w:ascii="Arial" w:hAnsi="Arial" w:eastAsia="Arial" w:cs="Arial"/>
                <w:sz w:val="20"/>
                <w:szCs w:val="20"/>
                <w:highlight w:val="white"/>
              </w:rPr>
              <w:t>.</w:t>
            </w:r>
          </w:p>
          <w:p w:rsidR="00370CF5" w:rsidRDefault="00370CF5" w14:paraId="7B2A453E" w14:textId="77777777">
            <w:pPr>
              <w:rPr>
                <w:rFonts w:ascii="Arial" w:hAnsi="Arial" w:eastAsia="Arial" w:cs="Arial"/>
                <w:sz w:val="20"/>
                <w:szCs w:val="20"/>
                <w:highlight w:val="white"/>
              </w:rPr>
            </w:pPr>
          </w:p>
          <w:p w:rsidR="00370CF5" w:rsidP="2FA493ED" w:rsidRDefault="2FA493ED" w14:paraId="1FAF46AC" w14:textId="3E5526CD">
            <w:pPr>
              <w:rPr>
                <w:rFonts w:ascii="Courier New" w:hAnsi="Courier New" w:eastAsia="Courier New" w:cs="Courier New"/>
                <w:b/>
                <w:bCs/>
                <w:color w:val="0000FF"/>
                <w:sz w:val="20"/>
                <w:szCs w:val="20"/>
              </w:rPr>
            </w:pPr>
            <w:r>
              <w:t>У случају да више типова набрајања имају исте вредности, при навођењу вредности за дефинисање опсега, наводи се и име типа испред ранге:</w:t>
            </w:r>
          </w:p>
          <w:p w:rsidR="00370CF5" w:rsidRDefault="003E5109" w14:paraId="223704BC" w14:textId="77777777">
            <w:pPr>
              <w:shd w:val="clear" w:color="auto" w:fill="FFFFFF"/>
              <w:rPr>
                <w:rFonts w:ascii="Courier New" w:hAnsi="Courier New" w:eastAsia="Courier New" w:cs="Courier New"/>
                <w:sz w:val="20"/>
                <w:szCs w:val="20"/>
              </w:rPr>
            </w:pPr>
            <w:r>
              <w:rPr>
                <w:rFonts w:ascii="Courier New" w:hAnsi="Courier New" w:eastAsia="Courier New" w:cs="Courier New"/>
                <w:b/>
                <w:color w:val="0000FF"/>
                <w:sz w:val="20"/>
                <w:szCs w:val="20"/>
              </w:rPr>
              <w:t>TYPE</w:t>
            </w:r>
            <w:r>
              <w:rPr>
                <w:rFonts w:ascii="Courier New" w:hAnsi="Courier New" w:eastAsia="Courier New" w:cs="Courier New"/>
                <w:sz w:val="20"/>
                <w:szCs w:val="20"/>
              </w:rPr>
              <w:t xml:space="preserve"> controller_state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initial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idle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8080FF"/>
                <w:sz w:val="20"/>
                <w:szCs w:val="20"/>
                <w:shd w:val="clear" w:color="auto" w:fill="FFFFCC"/>
              </w:rPr>
              <w:t>active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error</w:t>
            </w:r>
            <w:r>
              <w:rPr>
                <w:rFonts w:ascii="Courier New" w:hAnsi="Courier New" w:eastAsia="Courier New" w:cs="Courier New"/>
                <w:b/>
                <w:color w:val="000080"/>
                <w:sz w:val="20"/>
                <w:szCs w:val="20"/>
              </w:rPr>
              <w:t>);</w:t>
            </w:r>
          </w:p>
          <w:p w:rsidR="00370CF5" w:rsidRDefault="003E5109" w14:paraId="33BD6861" w14:textId="77777777">
            <w:pPr>
              <w:shd w:val="clear" w:color="auto" w:fill="FFFFFF"/>
              <w:rPr>
                <w:rFonts w:ascii="Courier New" w:hAnsi="Courier New" w:eastAsia="Courier New" w:cs="Courier New"/>
                <w:sz w:val="20"/>
                <w:szCs w:val="20"/>
              </w:rPr>
            </w:pPr>
            <w:r>
              <w:rPr>
                <w:rFonts w:ascii="Courier New" w:hAnsi="Courier New" w:eastAsia="Courier New" w:cs="Courier New"/>
                <w:b/>
                <w:color w:val="0000FF"/>
                <w:sz w:val="20"/>
                <w:szCs w:val="20"/>
              </w:rPr>
              <w:t>TYPE</w:t>
            </w:r>
            <w:r>
              <w:rPr>
                <w:rFonts w:ascii="Courier New" w:hAnsi="Courier New" w:eastAsia="Courier New" w:cs="Courier New"/>
                <w:sz w:val="20"/>
                <w:szCs w:val="20"/>
              </w:rPr>
              <w:t xml:space="preserve"> state_counts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ARRAY</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u w:val="single"/>
              </w:rPr>
              <w:t>controller_state</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RANGE</w:t>
            </w:r>
            <w:r>
              <w:rPr>
                <w:rFonts w:ascii="Courier New" w:hAnsi="Courier New" w:eastAsia="Courier New" w:cs="Courier New"/>
                <w:sz w:val="20"/>
                <w:szCs w:val="20"/>
              </w:rPr>
              <w:t xml:space="preserve"> idle </w:t>
            </w:r>
            <w:r>
              <w:rPr>
                <w:rFonts w:ascii="Courier New" w:hAnsi="Courier New" w:eastAsia="Courier New" w:cs="Courier New"/>
                <w:b/>
                <w:color w:val="0000FF"/>
                <w:sz w:val="20"/>
                <w:szCs w:val="20"/>
              </w:rPr>
              <w:t>TO</w:t>
            </w:r>
            <w:r>
              <w:rPr>
                <w:rFonts w:ascii="Courier New" w:hAnsi="Courier New" w:eastAsia="Courier New" w:cs="Courier New"/>
                <w:sz w:val="20"/>
                <w:szCs w:val="20"/>
              </w:rPr>
              <w:t xml:space="preserve"> error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NATURAL</w:t>
            </w:r>
            <w:r>
              <w:rPr>
                <w:rFonts w:ascii="Courier New" w:hAnsi="Courier New" w:eastAsia="Courier New" w:cs="Courier New"/>
                <w:b/>
                <w:color w:val="000080"/>
                <w:sz w:val="20"/>
                <w:szCs w:val="20"/>
              </w:rPr>
              <w:t>;</w:t>
            </w:r>
          </w:p>
          <w:p w:rsidR="00370CF5" w:rsidRDefault="003E5109" w14:paraId="045A210A" w14:textId="77777777">
            <w:pPr>
              <w:shd w:val="clear" w:color="auto" w:fill="FFFFFF"/>
              <w:rPr>
                <w:rFonts w:ascii="Courier New" w:hAnsi="Courier New" w:eastAsia="Courier New" w:cs="Courier New"/>
                <w:sz w:val="20"/>
                <w:szCs w:val="20"/>
              </w:rPr>
            </w:pPr>
            <w:r>
              <w:rPr>
                <w:rFonts w:ascii="Courier New" w:hAnsi="Courier New" w:eastAsia="Courier New" w:cs="Courier New"/>
                <w:b/>
                <w:color w:val="0000FF"/>
                <w:sz w:val="20"/>
                <w:szCs w:val="20"/>
              </w:rPr>
              <w:t>SUBTYPE</w:t>
            </w:r>
            <w:r>
              <w:rPr>
                <w:rFonts w:ascii="Courier New" w:hAnsi="Courier New" w:eastAsia="Courier New" w:cs="Courier New"/>
                <w:sz w:val="20"/>
                <w:szCs w:val="20"/>
              </w:rPr>
              <w:t xml:space="preserve"> coeff_ram_address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u w:val="single"/>
              </w:rPr>
              <w:t>integer</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RANGE</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63</w:t>
            </w:r>
            <w:r>
              <w:rPr>
                <w:rFonts w:ascii="Courier New" w:hAnsi="Courier New" w:eastAsia="Courier New" w:cs="Courier New"/>
                <w:b/>
                <w:color w:val="000080"/>
                <w:sz w:val="20"/>
                <w:szCs w:val="20"/>
              </w:rPr>
              <w:t>;</w:t>
            </w:r>
          </w:p>
          <w:p w:rsidR="00370CF5" w:rsidRDefault="003E5109" w14:paraId="10B24145" w14:textId="77777777">
            <w:pPr>
              <w:shd w:val="clear" w:color="auto" w:fill="FFFFFF"/>
            </w:pPr>
            <w:r>
              <w:rPr>
                <w:rFonts w:ascii="Courier New" w:hAnsi="Courier New" w:eastAsia="Courier New" w:cs="Courier New"/>
                <w:b/>
                <w:color w:val="0000FF"/>
                <w:sz w:val="20"/>
                <w:szCs w:val="20"/>
              </w:rPr>
              <w:t>TYPE</w:t>
            </w:r>
            <w:r>
              <w:rPr>
                <w:rFonts w:ascii="Courier New" w:hAnsi="Courier New" w:eastAsia="Courier New" w:cs="Courier New"/>
                <w:sz w:val="20"/>
                <w:szCs w:val="20"/>
              </w:rPr>
              <w:t xml:space="preserve"> coeff_array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ARRAY</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coeff_ram_address</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REAL</w:t>
            </w:r>
            <w:r>
              <w:rPr>
                <w:rFonts w:ascii="Courier New" w:hAnsi="Courier New" w:eastAsia="Courier New" w:cs="Courier New"/>
                <w:b/>
                <w:color w:val="000080"/>
                <w:sz w:val="20"/>
                <w:szCs w:val="20"/>
              </w:rPr>
              <w:t>;</w:t>
            </w:r>
          </w:p>
          <w:p w:rsidR="00370CF5" w:rsidRDefault="00370CF5" w14:paraId="217EB63B" w14:textId="77777777"/>
        </w:tc>
      </w:tr>
    </w:tbl>
    <w:p w:rsidR="0D173D95" w:rsidRDefault="0D173D95" w14:paraId="7AAC5772" w14:textId="3DD5A047"/>
    <w:p w:rsidR="00370CF5" w:rsidRDefault="00370CF5" w14:paraId="4995CA95" w14:textId="77777777">
      <w:pPr>
        <w:rPr>
          <w:rFonts w:ascii="Arial" w:hAnsi="Arial" w:eastAsia="Arial" w:cs="Arial"/>
        </w:rPr>
      </w:pPr>
    </w:p>
    <w:p w:rsidR="00370CF5" w:rsidRDefault="003E5109" w14:paraId="1289810F" w14:textId="77777777">
      <w:pPr>
        <w:pStyle w:val="Heading3"/>
      </w:pPr>
      <w:bookmarkStart w:name="_u7pxt7154y33" w:colFirst="0" w:colLast="0" w:id="9"/>
      <w:bookmarkEnd w:id="9"/>
      <w:r>
        <w:t>Pristup poljima</w:t>
      </w:r>
    </w:p>
    <w:p w:rsidR="00370CF5" w:rsidRDefault="2FA493ED" w14:paraId="4028E880" w14:textId="19A40B33">
      <w:r>
        <w:t xml:space="preserve">У програмским језицима, може се приступати једном елементу поља, али у </w:t>
      </w:r>
      <w:r w:rsidR="00314AC4">
        <w:t>VHDL</w:t>
      </w:r>
      <w:r>
        <w:t xml:space="preserve">-у се може приступати и целом пољу истовремено, или једном његовом делу (slice). </w:t>
      </w:r>
    </w:p>
    <w:p w:rsidR="00370CF5" w:rsidRDefault="00370CF5" w14:paraId="7C6C5E59" w14:textId="77777777">
      <w:pPr>
        <w:rPr>
          <w:rFonts w:ascii="Arial" w:hAnsi="Arial" w:eastAsia="Arial" w:cs="Arial"/>
        </w:rPr>
      </w:pPr>
    </w:p>
    <w:tbl>
      <w:tblPr>
        <w:tblStyle w:val="aff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D173D95" w14:paraId="32FCF0D0" w14:textId="77777777">
        <w:tc>
          <w:tcPr>
            <w:tcW w:w="9360" w:type="dxa"/>
            <w:shd w:val="clear" w:color="auto" w:fill="auto"/>
            <w:tcMar>
              <w:top w:w="100" w:type="dxa"/>
              <w:left w:w="100" w:type="dxa"/>
              <w:bottom w:w="100" w:type="dxa"/>
              <w:right w:w="100" w:type="dxa"/>
            </w:tcMar>
          </w:tcPr>
          <w:p w:rsidR="00370CF5" w:rsidRDefault="003E5109" w14:paraId="646C731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coef</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jednom elementu, niz indeksiran celobrojnim tipom</w:t>
            </w:r>
          </w:p>
          <w:p w:rsidR="00370CF5" w:rsidRDefault="003E5109" w14:paraId="2F8835D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counters</w:t>
            </w:r>
            <w:r>
              <w:rPr>
                <w:rFonts w:ascii="Courier New" w:hAnsi="Courier New" w:eastAsia="Courier New" w:cs="Courier New"/>
                <w:b/>
                <w:color w:val="000080"/>
                <w:sz w:val="20"/>
                <w:szCs w:val="20"/>
              </w:rPr>
              <w:t>(</w:t>
            </w:r>
            <w:r>
              <w:rPr>
                <w:rFonts w:ascii="Courier New" w:hAnsi="Courier New" w:eastAsia="Courier New" w:cs="Courier New"/>
                <w:b/>
                <w:color w:val="8080FF"/>
                <w:sz w:val="20"/>
                <w:szCs w:val="20"/>
                <w:shd w:val="clear" w:color="auto" w:fill="FFFFCC"/>
              </w:rPr>
              <w:t>active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counters</w:t>
            </w:r>
            <w:r>
              <w:rPr>
                <w:rFonts w:ascii="Courier New" w:hAnsi="Courier New" w:eastAsia="Courier New" w:cs="Courier New"/>
                <w:b/>
                <w:color w:val="000080"/>
                <w:sz w:val="20"/>
                <w:szCs w:val="20"/>
              </w:rPr>
              <w:t>(</w:t>
            </w:r>
            <w:r>
              <w:rPr>
                <w:rFonts w:ascii="Courier New" w:hAnsi="Courier New" w:eastAsia="Courier New" w:cs="Courier New"/>
                <w:b/>
                <w:color w:val="8080FF"/>
                <w:sz w:val="20"/>
                <w:szCs w:val="20"/>
                <w:shd w:val="clear" w:color="auto" w:fill="FFFFCC"/>
              </w:rPr>
              <w:t>active</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elementu niza indeksinanog sa </w:t>
            </w:r>
            <w:r>
              <w:rPr>
                <w:rFonts w:ascii="Courier New" w:hAnsi="Courier New" w:eastAsia="Courier New" w:cs="Courier New"/>
                <w:color w:val="008000"/>
                <w:sz w:val="20"/>
                <w:szCs w:val="20"/>
              </w:rPr>
              <w:lastRenderedPageBreak/>
              <w:t>enum</w:t>
            </w:r>
          </w:p>
          <w:p w:rsidR="00370CF5" w:rsidRDefault="003E5109" w14:paraId="17853B1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w:t>
            </w:r>
          </w:p>
          <w:p w:rsidR="00370CF5" w:rsidRDefault="003E5109" w14:paraId="6D38A29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4</w:t>
            </w:r>
            <w:r>
              <w:rPr>
                <w:rFonts w:ascii="Courier New" w:hAnsi="Courier New" w:eastAsia="Courier New" w:cs="Courier New"/>
                <w:sz w:val="20"/>
                <w:szCs w:val="20"/>
              </w:rPr>
              <w:t xml:space="preserve">   data_register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buffer_register</w:t>
            </w:r>
            <w:r>
              <w:rPr>
                <w:rFonts w:ascii="Courier New" w:hAnsi="Courier New" w:eastAsia="Courier New" w:cs="Courier New"/>
                <w:b/>
                <w:color w:val="000080"/>
                <w:sz w:val="20"/>
                <w:szCs w:val="20"/>
              </w:rPr>
              <w:t>; --celom nizu se može pristupati odjednom!</w:t>
            </w:r>
          </w:p>
          <w:p w:rsidR="00370CF5" w:rsidRDefault="003E5109" w14:paraId="30C3694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5</w:t>
            </w:r>
            <w:r>
              <w:rPr>
                <w:rFonts w:ascii="Courier New" w:hAnsi="Courier New" w:eastAsia="Courier New" w:cs="Courier New"/>
                <w:sz w:val="20"/>
                <w:szCs w:val="20"/>
              </w:rPr>
              <w:t xml:space="preserve">   -- ili delovima nizova</w:t>
            </w:r>
            <w:r>
              <w:rPr>
                <w:rFonts w:ascii="Courier New" w:hAnsi="Courier New" w:eastAsia="Courier New" w:cs="Courier New"/>
                <w:b/>
                <w:color w:val="000080"/>
                <w:sz w:val="20"/>
                <w:szCs w:val="20"/>
              </w:rPr>
              <w:t>:</w:t>
            </w:r>
          </w:p>
          <w:p w:rsidR="00370CF5" w:rsidRDefault="003E5109" w14:paraId="53A9C525" w14:textId="77777777">
            <w:pPr>
              <w:widowControl w:val="0"/>
              <w:shd w:val="clear" w:color="auto" w:fill="FFFFFF"/>
              <w:rPr>
                <w:rFonts w:ascii="Arial" w:hAnsi="Arial" w:eastAsia="Arial" w:cs="Arial"/>
              </w:rPr>
            </w:pPr>
            <w:r>
              <w:rPr>
                <w:rFonts w:ascii="Courier New" w:hAnsi="Courier New" w:eastAsia="Courier New" w:cs="Courier New"/>
                <w:color w:val="FF8000"/>
                <w:sz w:val="20"/>
                <w:szCs w:val="20"/>
              </w:rPr>
              <w:t>6</w:t>
            </w:r>
            <w:r>
              <w:rPr>
                <w:rFonts w:ascii="Courier New" w:hAnsi="Courier New" w:eastAsia="Courier New" w:cs="Courier New"/>
                <w:sz w:val="20"/>
                <w:szCs w:val="20"/>
              </w:rPr>
              <w:t xml:space="preserve">   buffe_register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16</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data_register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 xml:space="preserve">); --ograničenje: da su slices sa leve i desne strane dodele istih dimenzija </w:t>
            </w:r>
          </w:p>
        </w:tc>
      </w:tr>
    </w:tbl>
    <w:p w:rsidR="0D173D95" w:rsidRDefault="0D173D95" w14:paraId="6CEF828B" w14:textId="24845B54"/>
    <w:p w:rsidR="00370CF5" w:rsidRDefault="00370CF5" w14:paraId="2CAF2345" w14:textId="77777777">
      <w:pPr>
        <w:rPr>
          <w:rFonts w:ascii="Arial" w:hAnsi="Arial" w:eastAsia="Arial" w:cs="Arial"/>
        </w:rPr>
      </w:pPr>
    </w:p>
    <w:p w:rsidR="00370CF5" w:rsidRDefault="2FA493ED" w14:paraId="55E8E163" w14:textId="2936D271">
      <w:pPr>
        <w:rPr>
          <w:rFonts w:ascii="Arial" w:hAnsi="Arial" w:eastAsia="Arial" w:cs="Arial"/>
        </w:rPr>
      </w:pPr>
      <w:r w:rsidRPr="2FA493ED">
        <w:rPr>
          <w:rFonts w:ascii="Arial" w:hAnsi="Arial" w:eastAsia="Arial" w:cs="Arial"/>
        </w:rPr>
        <w:t>Slicing важи и за bit_vector/std_logic_vector.</w:t>
      </w:r>
    </w:p>
    <w:p w:rsidR="00370CF5" w:rsidRDefault="00370CF5" w14:paraId="621B6C34" w14:textId="77777777">
      <w:pPr>
        <w:rPr>
          <w:rFonts w:ascii="Arial" w:hAnsi="Arial" w:eastAsia="Arial" w:cs="Arial"/>
        </w:rPr>
      </w:pPr>
    </w:p>
    <w:tbl>
      <w:tblPr>
        <w:tblStyle w:val="aff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370CF5" w:rsidTr="056FA708" w14:paraId="5378E077" w14:textId="77777777">
        <w:tc>
          <w:tcPr>
            <w:tcW w:w="9360" w:type="dxa"/>
            <w:shd w:val="clear" w:color="auto" w:fill="auto"/>
            <w:tcMar>
              <w:top w:w="100" w:type="dxa"/>
              <w:left w:w="100" w:type="dxa"/>
              <w:bottom w:w="100" w:type="dxa"/>
              <w:right w:w="100" w:type="dxa"/>
            </w:tcMar>
          </w:tcPr>
          <w:p w:rsidR="00370CF5" w:rsidRDefault="2FA493ED" w14:paraId="5112ED8B" w14:textId="231FBD61">
            <w:pPr>
              <w:rPr>
                <w:rFonts w:ascii="Arial" w:hAnsi="Arial" w:eastAsia="Arial" w:cs="Arial"/>
                <w:u w:val="single"/>
              </w:rPr>
            </w:pPr>
            <w:r w:rsidRPr="2FA493ED">
              <w:rPr>
                <w:rFonts w:ascii="Arial" w:hAnsi="Arial" w:eastAsia="Arial" w:cs="Arial"/>
                <w:b/>
                <w:bCs/>
                <w:u w:val="single"/>
              </w:rPr>
              <w:t>Z</w:t>
            </w:r>
            <w:r w:rsidRPr="2FA493ED">
              <w:rPr>
                <w:rFonts w:ascii="Arial" w:hAnsi="Arial" w:eastAsia="Arial" w:cs="Arial"/>
                <w:u w:val="single"/>
              </w:rPr>
              <w:t xml:space="preserve"> ПРИМЕР, Меморија </w:t>
            </w:r>
          </w:p>
          <w:p w:rsidR="00370CF5" w:rsidRDefault="2FA493ED" w14:paraId="5E2FC17D" w14:textId="77777777">
            <w:pPr>
              <w:ind w:left="720"/>
              <w:rPr>
                <w:rFonts w:ascii="Arial" w:hAnsi="Arial" w:eastAsia="Arial" w:cs="Arial"/>
                <w:u w:val="single"/>
              </w:rPr>
            </w:pPr>
            <w:r w:rsidRPr="2FA493ED">
              <w:rPr>
                <w:rFonts w:ascii="Arial" w:hAnsi="Arial" w:eastAsia="Arial" w:cs="Arial"/>
                <w:color w:val="F79646" w:themeColor="accent6"/>
                <w:u w:val="single"/>
              </w:rPr>
              <w:t>Uvedeno: polja (nizovi), korisnički tipovi, podtipovi</w:t>
            </w:r>
          </w:p>
          <w:p w:rsidR="00370CF5" w:rsidRDefault="00370CF5" w14:paraId="691ECA00" w14:textId="77777777">
            <w:pPr>
              <w:rPr>
                <w:rFonts w:ascii="Arial" w:hAnsi="Arial" w:eastAsia="Arial" w:cs="Arial"/>
                <w:u w:val="single"/>
              </w:rPr>
            </w:pPr>
          </w:p>
          <w:p w:rsidR="00370CF5" w:rsidRDefault="2FA493ED" w14:paraId="5D3849ED" w14:textId="37B8D0EC">
            <w:pPr>
              <w:rPr>
                <w:rFonts w:ascii="Arial" w:hAnsi="Arial" w:eastAsia="Arial" w:cs="Arial"/>
              </w:rPr>
            </w:pPr>
            <w:r w:rsidRPr="2FA493ED">
              <w:rPr>
                <w:rFonts w:ascii="Arial" w:hAnsi="Arial" w:eastAsia="Arial" w:cs="Arial"/>
                <w:u w:val="single"/>
              </w:rPr>
              <w:t xml:space="preserve">Треба реализовати модел меморије која памти 64 реалне вредности, иницијализована нулама. </w:t>
            </w:r>
          </w:p>
        </w:tc>
      </w:tr>
      <w:tr w:rsidR="00370CF5" w:rsidTr="056FA708" w14:paraId="781FA4D2" w14:textId="77777777">
        <w:tc>
          <w:tcPr>
            <w:tcW w:w="9360" w:type="dxa"/>
            <w:shd w:val="clear" w:color="auto" w:fill="auto"/>
            <w:tcMar>
              <w:top w:w="100" w:type="dxa"/>
              <w:left w:w="100" w:type="dxa"/>
              <w:bottom w:w="100" w:type="dxa"/>
              <w:right w:w="100" w:type="dxa"/>
            </w:tcMar>
          </w:tcPr>
          <w:p w:rsidR="00370CF5" w:rsidRDefault="003E5109" w14:paraId="5F48072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SUBTYPE</w:t>
            </w:r>
            <w:r>
              <w:rPr>
                <w:rFonts w:ascii="Courier New" w:hAnsi="Courier New" w:eastAsia="Courier New" w:cs="Courier New"/>
                <w:sz w:val="20"/>
                <w:szCs w:val="20"/>
              </w:rPr>
              <w:t xml:space="preserve"> coeff_ram_address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integer</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RANGE</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63</w:t>
            </w:r>
            <w:r>
              <w:rPr>
                <w:rFonts w:ascii="Courier New" w:hAnsi="Courier New" w:eastAsia="Courier New" w:cs="Courier New"/>
                <w:b/>
                <w:color w:val="000080"/>
                <w:sz w:val="20"/>
                <w:szCs w:val="20"/>
              </w:rPr>
              <w:t>;</w:t>
            </w:r>
          </w:p>
          <w:p w:rsidR="00370CF5" w:rsidRDefault="003E5109" w14:paraId="694644E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47CED39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6498617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44DFAD48" w14:textId="77777777">
            <w:pPr>
              <w:widowControl w:val="0"/>
              <w:pBdr>
                <w:top w:val="nil"/>
                <w:left w:val="nil"/>
                <w:bottom w:val="nil"/>
                <w:right w:val="nil"/>
                <w:between w:val="nil"/>
              </w:pBdr>
              <w:rPr>
                <w:rFonts w:ascii="Courier New" w:hAnsi="Courier New" w:eastAsia="Courier New" w:cs="Courier New"/>
                <w:sz w:val="20"/>
                <w:szCs w:val="20"/>
              </w:rPr>
            </w:pPr>
            <w:r w:rsidRPr="056FA708" w:rsidR="003E5109">
              <w:rPr>
                <w:rFonts w:ascii="Courier New" w:hAnsi="Courier New" w:eastAsia="Courier New" w:cs="Courier New"/>
                <w:color w:val="FF8000"/>
                <w:sz w:val="20"/>
                <w:szCs w:val="20"/>
              </w:rPr>
              <w:t>05</w:t>
            </w:r>
            <w:r w:rsidRPr="056FA708" w:rsidR="003E5109">
              <w:rPr>
                <w:rFonts w:ascii="Courier New" w:hAnsi="Courier New" w:eastAsia="Courier New" w:cs="Courier New"/>
                <w:sz w:val="20"/>
                <w:szCs w:val="20"/>
              </w:rPr>
              <w:t xml:space="preserve">  entit</w:t>
            </w:r>
            <w:del w:author="Nikola Zdravkovic" w:date="2021-08-04T21:46:41.493Z" w:id="298936414">
              <w:r w:rsidRPr="056FA708" w:rsidDel="003E5109">
                <w:rPr>
                  <w:rFonts w:ascii="Courier New" w:hAnsi="Courier New" w:eastAsia="Courier New" w:cs="Courier New"/>
                  <w:sz w:val="20"/>
                  <w:szCs w:val="20"/>
                </w:rPr>
                <w:delText>i</w:delText>
              </w:r>
            </w:del>
            <w:r w:rsidRPr="056FA708" w:rsidR="003E5109">
              <w:rPr>
                <w:rFonts w:ascii="Courier New" w:hAnsi="Courier New" w:eastAsia="Courier New" w:cs="Courier New"/>
                <w:sz w:val="20"/>
                <w:szCs w:val="20"/>
              </w:rPr>
              <w:t xml:space="preserve">y coeff_ram </w:t>
            </w:r>
            <w:r w:rsidRPr="056FA708" w:rsidR="003E5109">
              <w:rPr>
                <w:rFonts w:ascii="Courier New" w:hAnsi="Courier New" w:eastAsia="Courier New" w:cs="Courier New"/>
                <w:b w:val="1"/>
                <w:bCs w:val="1"/>
                <w:color w:val="0000FF"/>
                <w:sz w:val="20"/>
                <w:szCs w:val="20"/>
              </w:rPr>
              <w:t>is</w:t>
            </w:r>
          </w:p>
          <w:p w:rsidR="00370CF5" w:rsidRDefault="003E5109" w14:paraId="54076C96" w14:textId="4CEBD502">
            <w:pPr>
              <w:widowControl w:val="0"/>
              <w:pBdr>
                <w:top w:val="nil"/>
                <w:left w:val="nil"/>
                <w:bottom w:val="nil"/>
                <w:right w:val="nil"/>
                <w:between w:val="nil"/>
              </w:pBdr>
              <w:rPr>
                <w:rFonts w:ascii="Courier New" w:hAnsi="Courier New" w:eastAsia="Courier New" w:cs="Courier New"/>
                <w:sz w:val="20"/>
                <w:szCs w:val="20"/>
              </w:rPr>
            </w:pPr>
            <w:ins w:author="Marko Igic" w:date="2021-08-17T15:53:59.382Z" w:id="1602601326">
              <w:r w:rsidRPr="056FA708" w:rsidR="0152886F">
                <w:rPr>
                  <w:rFonts w:ascii="Courier New" w:hAnsi="Courier New" w:eastAsia="Courier New" w:cs="Courier New"/>
                  <w:color w:val="FF8000"/>
                  <w:sz w:val="20"/>
                  <w:szCs w:val="20"/>
                </w:rPr>
                <w:t xml:space="preserve"> </w:t>
              </w:r>
            </w:ins>
            <w:r w:rsidRPr="056FA708" w:rsidR="003E5109">
              <w:rPr>
                <w:rFonts w:ascii="Courier New" w:hAnsi="Courier New" w:eastAsia="Courier New" w:cs="Courier New"/>
                <w:color w:val="FF8000"/>
                <w:sz w:val="20"/>
                <w:szCs w:val="20"/>
              </w:rPr>
              <w:t>06</w:t>
            </w:r>
            <w:r w:rsidRPr="056FA708" w:rsidR="003E5109">
              <w:rPr>
                <w:rFonts w:ascii="Courier New" w:hAnsi="Courier New" w:eastAsia="Courier New" w:cs="Courier New"/>
                <w:sz w:val="20"/>
                <w:szCs w:val="20"/>
              </w:rPr>
              <w:t xml:space="preserve">      </w:t>
            </w:r>
            <w:r w:rsidRPr="056FA708" w:rsidR="003E5109">
              <w:rPr>
                <w:rFonts w:ascii="Courier New" w:hAnsi="Courier New" w:eastAsia="Courier New" w:cs="Courier New"/>
                <w:b w:val="1"/>
                <w:bCs w:val="1"/>
                <w:color w:val="0000FF"/>
                <w:sz w:val="20"/>
                <w:szCs w:val="20"/>
              </w:rPr>
              <w:t>port</w:t>
            </w:r>
            <w:r w:rsidRPr="056FA708" w:rsidR="003E5109">
              <w:rPr>
                <w:rFonts w:ascii="Courier New" w:hAnsi="Courier New" w:eastAsia="Courier New" w:cs="Courier New"/>
                <w:sz w:val="20"/>
                <w:szCs w:val="20"/>
              </w:rPr>
              <w:t xml:space="preserve">    </w:t>
            </w:r>
            <w:r w:rsidRPr="056FA708" w:rsidR="003E5109">
              <w:rPr>
                <w:rFonts w:ascii="Courier New" w:hAnsi="Courier New" w:eastAsia="Courier New" w:cs="Courier New"/>
                <w:b w:val="1"/>
                <w:bCs w:val="1"/>
                <w:color w:val="000080"/>
                <w:sz w:val="20"/>
                <w:szCs w:val="20"/>
              </w:rPr>
              <w:t>(</w:t>
            </w:r>
            <w:r w:rsidRPr="056FA708" w:rsidR="003E5109">
              <w:rPr>
                <w:rFonts w:ascii="Courier New" w:hAnsi="Courier New" w:eastAsia="Courier New" w:cs="Courier New"/>
                <w:sz w:val="20"/>
                <w:szCs w:val="20"/>
              </w:rPr>
              <w:t xml:space="preserve">   rd</w:t>
            </w:r>
            <w:r w:rsidRPr="056FA708" w:rsidR="003E5109">
              <w:rPr>
                <w:rFonts w:ascii="Courier New" w:hAnsi="Courier New" w:eastAsia="Courier New" w:cs="Courier New"/>
                <w:b w:val="1"/>
                <w:bCs w:val="1"/>
                <w:color w:val="000080"/>
                <w:sz w:val="20"/>
                <w:szCs w:val="20"/>
              </w:rPr>
              <w:t>,</w:t>
            </w:r>
            <w:r w:rsidRPr="056FA708" w:rsidR="003E5109">
              <w:rPr>
                <w:rFonts w:ascii="Courier New" w:hAnsi="Courier New" w:eastAsia="Courier New" w:cs="Courier New"/>
                <w:sz w:val="20"/>
                <w:szCs w:val="20"/>
              </w:rPr>
              <w:t xml:space="preserve"> wr</w:t>
            </w:r>
            <w:r w:rsidRPr="056FA708" w:rsidR="003E5109">
              <w:rPr>
                <w:rFonts w:ascii="Courier New" w:hAnsi="Courier New" w:eastAsia="Courier New" w:cs="Courier New"/>
                <w:b w:val="1"/>
                <w:bCs w:val="1"/>
                <w:color w:val="000080"/>
                <w:sz w:val="20"/>
                <w:szCs w:val="20"/>
              </w:rPr>
              <w:t>:</w:t>
            </w:r>
            <w:r w:rsidRPr="056FA708" w:rsidR="003E5109">
              <w:rPr>
                <w:rFonts w:ascii="Courier New" w:hAnsi="Courier New" w:eastAsia="Courier New" w:cs="Courier New"/>
                <w:sz w:val="20"/>
                <w:szCs w:val="20"/>
              </w:rPr>
              <w:t xml:space="preserve"> </w:t>
            </w:r>
            <w:r w:rsidRPr="056FA708" w:rsidR="003E5109">
              <w:rPr>
                <w:rFonts w:ascii="Courier New" w:hAnsi="Courier New" w:eastAsia="Courier New" w:cs="Courier New"/>
                <w:b w:val="1"/>
                <w:bCs w:val="1"/>
                <w:color w:val="0000FF"/>
                <w:sz w:val="20"/>
                <w:szCs w:val="20"/>
              </w:rPr>
              <w:t>in</w:t>
            </w:r>
            <w:r w:rsidRPr="056FA708" w:rsidR="003E5109">
              <w:rPr>
                <w:rFonts w:ascii="Courier New" w:hAnsi="Courier New" w:eastAsia="Courier New" w:cs="Courier New"/>
                <w:sz w:val="20"/>
                <w:szCs w:val="20"/>
              </w:rPr>
              <w:t xml:space="preserve"> </w:t>
            </w:r>
            <w:r w:rsidRPr="056FA708" w:rsidR="003E5109">
              <w:rPr>
                <w:rFonts w:ascii="Courier New" w:hAnsi="Courier New" w:eastAsia="Courier New" w:cs="Courier New"/>
                <w:color w:val="8000FF"/>
                <w:sz w:val="20"/>
                <w:szCs w:val="20"/>
              </w:rPr>
              <w:t>bit</w:t>
            </w:r>
            <w:r w:rsidRPr="056FA708" w:rsidR="003E5109">
              <w:rPr>
                <w:rFonts w:ascii="Courier New" w:hAnsi="Courier New" w:eastAsia="Courier New" w:cs="Courier New"/>
                <w:b w:val="1"/>
                <w:bCs w:val="1"/>
                <w:color w:val="000080"/>
                <w:sz w:val="20"/>
                <w:szCs w:val="20"/>
              </w:rPr>
              <w:t>;</w:t>
            </w:r>
            <w:r w:rsidRPr="056FA708" w:rsidR="003E5109">
              <w:rPr>
                <w:rFonts w:ascii="Courier New" w:hAnsi="Courier New" w:eastAsia="Courier New" w:cs="Courier New"/>
                <w:sz w:val="20"/>
                <w:szCs w:val="20"/>
              </w:rPr>
              <w:t xml:space="preserve"> </w:t>
            </w:r>
          </w:p>
          <w:p w:rsidR="00370CF5" w:rsidRDefault="003E5109" w14:paraId="3BDD90A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coeff_ram_address</w:t>
            </w:r>
            <w:r>
              <w:rPr>
                <w:rFonts w:ascii="Courier New" w:hAnsi="Courier New" w:eastAsia="Courier New" w:cs="Courier New"/>
                <w:b/>
                <w:color w:val="000080"/>
                <w:sz w:val="20"/>
                <w:szCs w:val="20"/>
              </w:rPr>
              <w:t>;</w:t>
            </w:r>
          </w:p>
          <w:p w:rsidR="00370CF5" w:rsidRDefault="003E5109" w14:paraId="3E025E0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real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7BDE482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d_out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real</w:t>
            </w:r>
          </w:p>
          <w:p w:rsidR="00370CF5" w:rsidRDefault="003E5109" w14:paraId="1983B61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370CF5" w:rsidRDefault="003E5109" w14:paraId="6CECB49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coeff_ram</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4FD80B5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2E37315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166BB2D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370CF5" w:rsidRDefault="003E5109" w14:paraId="3CB7AC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abstract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coeff_ram </w:t>
            </w:r>
            <w:r>
              <w:rPr>
                <w:rFonts w:ascii="Courier New" w:hAnsi="Courier New" w:eastAsia="Courier New" w:cs="Courier New"/>
                <w:b/>
                <w:color w:val="0000FF"/>
                <w:sz w:val="20"/>
                <w:szCs w:val="20"/>
              </w:rPr>
              <w:t>is</w:t>
            </w:r>
          </w:p>
          <w:p w:rsidR="00370CF5" w:rsidRDefault="003E5109" w14:paraId="6D6F187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r>
              <w:rPr>
                <w:rFonts w:ascii="Courier New" w:hAnsi="Courier New" w:eastAsia="Courier New" w:cs="Courier New"/>
                <w:sz w:val="20"/>
                <w:szCs w:val="20"/>
              </w:rPr>
              <w:t xml:space="preserve">   </w:t>
            </w:r>
          </w:p>
          <w:p w:rsidR="00370CF5" w:rsidRDefault="003E5109" w14:paraId="5A0B3F7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w:t>
            </w:r>
            <w:r>
              <w:rPr>
                <w:rFonts w:ascii="Courier New" w:hAnsi="Courier New" w:eastAsia="Courier New" w:cs="Courier New"/>
                <w:sz w:val="20"/>
                <w:szCs w:val="20"/>
              </w:rPr>
              <w:t xml:space="preserve">      memory</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370CF5" w:rsidRDefault="003E5109" w14:paraId="7C8E79C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type</w:t>
            </w:r>
            <w:r>
              <w:rPr>
                <w:rFonts w:ascii="Courier New" w:hAnsi="Courier New" w:eastAsia="Courier New" w:cs="Courier New"/>
                <w:sz w:val="20"/>
                <w:szCs w:val="20"/>
              </w:rPr>
              <w:t xml:space="preserve"> coeff_array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array</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coeff_ram_address</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real</w:t>
            </w:r>
            <w:r>
              <w:rPr>
                <w:rFonts w:ascii="Courier New" w:hAnsi="Courier New" w:eastAsia="Courier New" w:cs="Courier New"/>
                <w:b/>
                <w:color w:val="000080"/>
                <w:sz w:val="20"/>
                <w:szCs w:val="20"/>
              </w:rPr>
              <w:t>;</w:t>
            </w:r>
          </w:p>
          <w:p w:rsidR="00370CF5" w:rsidRDefault="003E5109" w14:paraId="00E3381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coeff</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coeff_array</w:t>
            </w:r>
            <w:r>
              <w:rPr>
                <w:rFonts w:ascii="Courier New" w:hAnsi="Courier New" w:eastAsia="Courier New" w:cs="Courier New"/>
                <w:b/>
                <w:color w:val="000080"/>
                <w:sz w:val="20"/>
                <w:szCs w:val="20"/>
              </w:rPr>
              <w:t>;</w:t>
            </w:r>
          </w:p>
          <w:p w:rsidR="00370CF5" w:rsidRDefault="003E5109" w14:paraId="27EC829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p>
          <w:p w:rsidR="00370CF5" w:rsidRDefault="003E5109" w14:paraId="375A640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370CF5" w:rsidRDefault="003E5109" w14:paraId="21BB192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index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coeff_ram_address </w:t>
            </w:r>
            <w:r>
              <w:rPr>
                <w:rFonts w:ascii="Courier New" w:hAnsi="Courier New" w:eastAsia="Courier New" w:cs="Courier New"/>
                <w:b/>
                <w:color w:val="0000FF"/>
                <w:sz w:val="20"/>
                <w:szCs w:val="20"/>
              </w:rPr>
              <w:t>loop</w:t>
            </w:r>
          </w:p>
          <w:p w:rsidR="00370CF5" w:rsidRDefault="003E5109" w14:paraId="21BF969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23</w:t>
            </w:r>
            <w:r>
              <w:rPr>
                <w:rFonts w:ascii="Courier New" w:hAnsi="Courier New" w:eastAsia="Courier New" w:cs="Courier New"/>
                <w:sz w:val="20"/>
                <w:szCs w:val="20"/>
              </w:rPr>
              <w:t xml:space="preserve">              coef</w:t>
            </w:r>
            <w:r>
              <w:rPr>
                <w:rFonts w:ascii="Courier New" w:hAnsi="Courier New" w:eastAsia="Courier New" w:cs="Courier New"/>
                <w:b/>
                <w:color w:val="000080"/>
                <w:sz w:val="20"/>
                <w:szCs w:val="20"/>
              </w:rPr>
              <w:t>(</w:t>
            </w:r>
            <w:r>
              <w:rPr>
                <w:rFonts w:ascii="Courier New" w:hAnsi="Courier New" w:eastAsia="Courier New" w:cs="Courier New"/>
                <w:sz w:val="20"/>
                <w:szCs w:val="20"/>
              </w:rPr>
              <w:t>index</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4E0056D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inicijalizacija nije sintetizabilna!</w:t>
            </w:r>
          </w:p>
          <w:p w:rsidR="00370CF5" w:rsidRDefault="003E5109" w14:paraId="7E10ADA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umesto toga, reset port... kao u ranijim primerima</w:t>
            </w:r>
          </w:p>
          <w:p w:rsidR="00370CF5" w:rsidRDefault="003E5109" w14:paraId="60E3C6C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b/>
                <w:color w:val="000080"/>
                <w:sz w:val="20"/>
                <w:szCs w:val="20"/>
              </w:rPr>
              <w:t>;</w:t>
            </w:r>
          </w:p>
          <w:p w:rsidR="00370CF5" w:rsidRDefault="003E5109" w14:paraId="1D4E712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p>
          <w:p w:rsidR="00370CF5" w:rsidRDefault="003E5109" w14:paraId="6558A8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on</w:t>
            </w:r>
            <w:r>
              <w:rPr>
                <w:rFonts w:ascii="Courier New" w:hAnsi="Courier New" w:eastAsia="Courier New" w:cs="Courier New"/>
                <w:sz w:val="20"/>
                <w:szCs w:val="20"/>
              </w:rPr>
              <w:t xml:space="preserve"> rd</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w:t>
            </w:r>
          </w:p>
          <w:p w:rsidR="00370CF5" w:rsidRDefault="003E5109" w14:paraId="1552CDC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29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rd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370CF5" w:rsidRDefault="003E5109" w14:paraId="24ACF43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30</w:t>
            </w:r>
            <w:r>
              <w:rPr>
                <w:rFonts w:ascii="Courier New" w:hAnsi="Courier New" w:eastAsia="Courier New" w:cs="Courier New"/>
                <w:sz w:val="20"/>
                <w:szCs w:val="20"/>
              </w:rPr>
              <w:t xml:space="preserve">                  d_out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coeff</w:t>
            </w:r>
            <w:r>
              <w:rPr>
                <w:rFonts w:ascii="Courier New" w:hAnsi="Courier New" w:eastAsia="Courier New" w:cs="Courier New"/>
                <w:b/>
                <w:color w:val="000080"/>
                <w:sz w:val="20"/>
                <w:szCs w:val="20"/>
              </w:rPr>
              <w:t>(</w:t>
            </w:r>
            <w:r>
              <w:rPr>
                <w:rFonts w:ascii="Courier New" w:hAnsi="Courier New" w:eastAsia="Courier New" w:cs="Courier New"/>
                <w:sz w:val="20"/>
                <w:szCs w:val="20"/>
              </w:rPr>
              <w:t>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1A214F7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370CF5" w:rsidRDefault="003E5109" w14:paraId="0AF2B3F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370CF5" w:rsidRDefault="003E5109" w14:paraId="1BEEF0D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33</w:t>
            </w:r>
            <w:r>
              <w:rPr>
                <w:rFonts w:ascii="Courier New" w:hAnsi="Courier New" w:eastAsia="Courier New" w:cs="Courier New"/>
                <w:sz w:val="20"/>
                <w:szCs w:val="20"/>
              </w:rPr>
              <w:t xml:space="preserve">                  coeff</w:t>
            </w:r>
            <w:r>
              <w:rPr>
                <w:rFonts w:ascii="Courier New" w:hAnsi="Courier New" w:eastAsia="Courier New" w:cs="Courier New"/>
                <w:b/>
                <w:color w:val="000080"/>
                <w:sz w:val="20"/>
                <w:szCs w:val="20"/>
              </w:rPr>
              <w:t>(</w:t>
            </w:r>
            <w:r>
              <w:rPr>
                <w:rFonts w:ascii="Courier New" w:hAnsi="Courier New" w:eastAsia="Courier New" w:cs="Courier New"/>
                <w:sz w:val="20"/>
                <w:szCs w:val="20"/>
              </w:rPr>
              <w:t>addrr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d_in</w:t>
            </w:r>
            <w:r>
              <w:rPr>
                <w:rFonts w:ascii="Courier New" w:hAnsi="Courier New" w:eastAsia="Courier New" w:cs="Courier New"/>
                <w:b/>
                <w:color w:val="000080"/>
                <w:sz w:val="20"/>
                <w:szCs w:val="20"/>
              </w:rPr>
              <w:t>;</w:t>
            </w:r>
          </w:p>
          <w:p w:rsidR="00370CF5" w:rsidRDefault="003E5109" w14:paraId="389AF18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370CF5" w:rsidRDefault="003E5109" w14:paraId="2B2FA39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loop</w:t>
            </w:r>
            <w:r>
              <w:rPr>
                <w:rFonts w:ascii="Courier New" w:hAnsi="Courier New" w:eastAsia="Courier New" w:cs="Courier New"/>
                <w:b/>
                <w:color w:val="000080"/>
                <w:sz w:val="20"/>
                <w:szCs w:val="20"/>
              </w:rPr>
              <w:t>;</w:t>
            </w:r>
          </w:p>
          <w:p w:rsidR="00370CF5" w:rsidRDefault="003E5109" w14:paraId="5DA323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36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memory</w:t>
            </w:r>
            <w:r>
              <w:rPr>
                <w:rFonts w:ascii="Courier New" w:hAnsi="Courier New" w:eastAsia="Courier New" w:cs="Courier New"/>
                <w:b/>
                <w:color w:val="000080"/>
                <w:sz w:val="20"/>
                <w:szCs w:val="20"/>
              </w:rPr>
              <w:t>;</w:t>
            </w:r>
          </w:p>
          <w:p w:rsidR="00370CF5" w:rsidRDefault="003E5109" w14:paraId="569DA068" w14:textId="77777777">
            <w:pPr>
              <w:widowControl w:val="0"/>
              <w:shd w:val="clear" w:color="auto" w:fill="FFFFFF"/>
              <w:rPr>
                <w:rFonts w:ascii="Arial" w:hAnsi="Arial" w:eastAsia="Arial" w:cs="Arial"/>
              </w:rPr>
            </w:pPr>
            <w:r>
              <w:rPr>
                <w:rFonts w:ascii="Courier New" w:hAnsi="Courier New" w:eastAsia="Courier New" w:cs="Courier New"/>
                <w:color w:val="FF8000"/>
                <w:sz w:val="20"/>
                <w:szCs w:val="20"/>
              </w:rPr>
              <w:lastRenderedPageBreak/>
              <w:t>37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abstract</w:t>
            </w:r>
            <w:r>
              <w:rPr>
                <w:rFonts w:ascii="Courier New" w:hAnsi="Courier New" w:eastAsia="Courier New" w:cs="Courier New"/>
                <w:b/>
                <w:color w:val="000080"/>
                <w:sz w:val="20"/>
                <w:szCs w:val="20"/>
              </w:rPr>
              <w:t>.</w:t>
            </w:r>
          </w:p>
        </w:tc>
      </w:tr>
      <w:tr w:rsidR="00370CF5" w:rsidTr="056FA708" w14:paraId="2DC7987B" w14:textId="77777777">
        <w:tc>
          <w:tcPr>
            <w:tcW w:w="9360" w:type="dxa"/>
            <w:shd w:val="clear" w:color="auto" w:fill="auto"/>
            <w:tcMar>
              <w:top w:w="100" w:type="dxa"/>
              <w:left w:w="100" w:type="dxa"/>
              <w:bottom w:w="100" w:type="dxa"/>
              <w:right w:w="100" w:type="dxa"/>
            </w:tcMar>
          </w:tcPr>
          <w:p w:rsidR="00370CF5" w:rsidRDefault="2FA493ED" w14:paraId="710313D5" w14:textId="6ED05124">
            <w:pPr>
              <w:widowControl w:val="0"/>
              <w:pBdr>
                <w:top w:val="nil"/>
                <w:left w:val="nil"/>
                <w:bottom w:val="nil"/>
                <w:right w:val="nil"/>
                <w:between w:val="nil"/>
              </w:pBdr>
              <w:rPr>
                <w:rFonts w:ascii="Arial" w:hAnsi="Arial" w:eastAsia="Arial" w:cs="Arial"/>
              </w:rPr>
            </w:pPr>
            <w:r w:rsidRPr="2FA493ED">
              <w:rPr>
                <w:rFonts w:ascii="Arial" w:hAnsi="Arial" w:eastAsia="Arial" w:cs="Arial"/>
              </w:rPr>
              <w:lastRenderedPageBreak/>
              <w:t>л. 01,18: Ове декларације типова су већ објашњаване раније, овде смо их само поновили да би пример био целовит.</w:t>
            </w:r>
          </w:p>
          <w:p w:rsidR="00370CF5" w:rsidRDefault="2FA493ED" w14:paraId="1E1CC2D9" w14:textId="084C56A4">
            <w:pPr>
              <w:widowControl w:val="0"/>
              <w:pBdr>
                <w:top w:val="nil"/>
                <w:left w:val="nil"/>
                <w:bottom w:val="nil"/>
                <w:right w:val="nil"/>
                <w:between w:val="nil"/>
              </w:pBdr>
              <w:rPr>
                <w:rFonts w:ascii="Arial" w:hAnsi="Arial" w:eastAsia="Arial" w:cs="Arial"/>
              </w:rPr>
            </w:pPr>
            <w:r w:rsidRPr="2FA493ED">
              <w:rPr>
                <w:rFonts w:ascii="Arial" w:hAnsi="Arial" w:eastAsia="Arial" w:cs="Arial"/>
              </w:rPr>
              <w:t xml:space="preserve">Дефинисани  </w:t>
            </w:r>
            <w:r w:rsidRPr="2FA493ED">
              <w:rPr>
                <w:rFonts w:ascii="Courier New" w:hAnsi="Courier New" w:eastAsia="Courier New" w:cs="Courier New"/>
                <w:sz w:val="20"/>
                <w:szCs w:val="20"/>
              </w:rPr>
              <w:t xml:space="preserve">coeff_ram_address </w:t>
            </w:r>
            <w:r w:rsidRPr="2FA493ED">
              <w:rPr>
                <w:rFonts w:ascii="Arial" w:hAnsi="Arial" w:eastAsia="Arial" w:cs="Arial"/>
              </w:rPr>
              <w:t xml:space="preserve">подтип типа integer одређује опсег мем. адреса. </w:t>
            </w:r>
          </w:p>
          <w:p w:rsidR="00370CF5" w:rsidRDefault="2FA493ED" w14:paraId="506BCB09" w14:textId="6F2520EF">
            <w:pPr>
              <w:widowControl w:val="0"/>
              <w:pBdr>
                <w:top w:val="nil"/>
                <w:left w:val="nil"/>
                <w:bottom w:val="nil"/>
                <w:right w:val="nil"/>
                <w:between w:val="nil"/>
              </w:pBdr>
              <w:rPr>
                <w:rFonts w:ascii="Arial" w:hAnsi="Arial" w:eastAsia="Arial" w:cs="Arial"/>
              </w:rPr>
            </w:pPr>
            <w:r w:rsidRPr="2FA493ED">
              <w:rPr>
                <w:rFonts w:ascii="Arial" w:hAnsi="Arial" w:eastAsia="Arial" w:cs="Arial"/>
              </w:rPr>
              <w:t xml:space="preserve">л. 19: Променљивом  </w:t>
            </w:r>
            <w:r w:rsidRPr="2FA493ED">
              <w:rPr>
                <w:rFonts w:ascii="Courier New" w:hAnsi="Courier New" w:eastAsia="Courier New" w:cs="Courier New"/>
                <w:sz w:val="20"/>
                <w:szCs w:val="20"/>
              </w:rPr>
              <w:t>coeff_array</w:t>
            </w:r>
            <w:r w:rsidRPr="2FA493ED">
              <w:rPr>
                <w:rFonts w:ascii="Arial" w:hAnsi="Arial" w:eastAsia="Arial" w:cs="Arial"/>
              </w:rPr>
              <w:t xml:space="preserve"> се моделује сама.</w:t>
            </w:r>
          </w:p>
          <w:p w:rsidR="00370CF5" w:rsidRDefault="00370CF5" w14:paraId="5258E7B1" w14:textId="77777777">
            <w:pPr>
              <w:widowControl w:val="0"/>
              <w:pBdr>
                <w:top w:val="nil"/>
                <w:left w:val="nil"/>
                <w:bottom w:val="nil"/>
                <w:right w:val="nil"/>
                <w:between w:val="nil"/>
              </w:pBdr>
              <w:rPr>
                <w:rFonts w:ascii="Arial" w:hAnsi="Arial" w:eastAsia="Arial" w:cs="Arial"/>
              </w:rPr>
            </w:pPr>
          </w:p>
          <w:p w:rsidR="00370CF5" w:rsidRDefault="2FA493ED" w14:paraId="37BD5FD2" w14:textId="3358CA0E">
            <w:pPr>
              <w:widowControl w:val="0"/>
              <w:pBdr>
                <w:top w:val="nil"/>
                <w:left w:val="nil"/>
                <w:bottom w:val="nil"/>
                <w:right w:val="nil"/>
                <w:between w:val="nil"/>
              </w:pBdr>
              <w:rPr>
                <w:rFonts w:ascii="Arial" w:hAnsi="Arial" w:eastAsia="Arial" w:cs="Arial"/>
              </w:rPr>
            </w:pPr>
            <w:r w:rsidRPr="2FA493ED">
              <w:rPr>
                <w:rFonts w:ascii="Arial" w:hAnsi="Arial" w:eastAsia="Arial" w:cs="Arial"/>
              </w:rPr>
              <w:t>Ентитет садржи rd и wr портове (дозвола читања и уписа), d_in и d_out (податак који се уписује/чита) и addr за саму адресу са које се чита/уписује.</w:t>
            </w:r>
          </w:p>
          <w:p w:rsidR="00370CF5" w:rsidRDefault="00370CF5" w14:paraId="7711D20E" w14:textId="77777777">
            <w:pPr>
              <w:widowControl w:val="0"/>
              <w:pBdr>
                <w:top w:val="nil"/>
                <w:left w:val="nil"/>
                <w:bottom w:val="nil"/>
                <w:right w:val="nil"/>
                <w:between w:val="nil"/>
              </w:pBdr>
              <w:rPr>
                <w:rFonts w:ascii="Arial" w:hAnsi="Arial" w:eastAsia="Arial" w:cs="Arial"/>
              </w:rPr>
            </w:pPr>
          </w:p>
          <w:p w:rsidR="00370CF5" w:rsidP="2FA493ED" w:rsidRDefault="2FA493ED" w14:paraId="01B449F7" w14:textId="6AEBCB9D">
            <w:pPr>
              <w:rPr>
                <w:b/>
                <w:bCs/>
              </w:rPr>
            </w:pPr>
            <w:r w:rsidRPr="2FA493ED">
              <w:rPr>
                <w:b/>
                <w:bCs/>
              </w:rPr>
              <w:t>Питања за размишљање:</w:t>
            </w:r>
          </w:p>
          <w:p w:rsidR="00370CF5" w:rsidP="3CE2507F" w:rsidRDefault="2FA493ED" w14:paraId="7C864B57" w14:textId="45CDB83A">
            <w:pPr>
              <w:ind w:left="720"/>
              <w:pPrChange w:author="Oliver M. Vojinovic" w:date="2020-04-20T10:42:00Z" w:id="10">
                <w:pPr/>
              </w:pPrChange>
            </w:pPr>
            <w:r w:rsidR="2FA493ED">
              <w:rPr/>
              <w:t xml:space="preserve">Шта се дешава када су rd и wr </w:t>
            </w:r>
            <w:r w:rsidR="034B0953">
              <w:rPr/>
              <w:t>истовремено</w:t>
            </w:r>
            <w:r w:rsidR="2FA493ED">
              <w:rPr/>
              <w:t xml:space="preserve"> 1?</w:t>
            </w:r>
            <w:r w:rsidR="59E4DE3C">
              <w:rPr/>
              <w:t xml:space="preserve"> Упоредити фукционисање овог описа у том случају, и варијанте да if </w:t>
            </w:r>
            <w:r w:rsidR="59E4DE3C">
              <w:rPr/>
              <w:t>клаузуле из л. 29-34 замене места.</w:t>
            </w:r>
          </w:p>
          <w:p w:rsidR="00370CF5" w:rsidP="3CE2507F" w:rsidRDefault="2FA493ED" w14:paraId="470534CE" w14:textId="6E9D5D3B">
            <w:pPr>
              <w:ind w:left="720"/>
            </w:pPr>
            <w:r w:rsidR="2FA493ED">
              <w:rPr/>
              <w:t>Шта ће се десите ако wait у л. 28 има мање сигнала (проверити у симулатору)?</w:t>
            </w:r>
          </w:p>
        </w:tc>
      </w:tr>
    </w:tbl>
    <w:p w:rsidR="0D173D95" w:rsidRDefault="0D173D95" w14:paraId="093276AE" w14:textId="679802E8"/>
    <w:p w:rsidR="00370CF5" w:rsidRDefault="00370CF5" w14:paraId="5D3171C3" w14:textId="77777777">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hAnsi="Arial" w:eastAsia="Arial" w:cs="Arial"/>
          <w:color w:val="FF0000"/>
          <w:sz w:val="20"/>
          <w:szCs w:val="20"/>
        </w:rPr>
      </w:pPr>
    </w:p>
    <w:p w:rsidR="00370CF5" w:rsidP="00D95118" w:rsidRDefault="00370CF5" w14:paraId="661D216A" w14:textId="57CA2E45">
      <w:pPr>
        <w:rPr>
          <w:rFonts w:ascii="Arial" w:hAnsi="Arial" w:eastAsia="Arial" w:cs="Arial"/>
        </w:rPr>
      </w:pPr>
    </w:p>
    <w:sectPr w:rsidR="00370CF5">
      <w:headerReference w:type="even" r:id="rId12"/>
      <w:headerReference w:type="default" r:id="rId13"/>
      <w:pgSz w:w="12240" w:h="15840" w:orient="portrait"/>
      <w:pgMar w:top="1440" w:right="1440" w:bottom="1440" w:left="1440" w:header="720" w:footer="0" w:gutter="0"/>
      <w:pgNumType w:start="1"/>
      <w:cols w:space="720"/>
      <w:footerReference w:type="default" r:id="Rb015e258a3f1475d"/>
      <w:footerReference w:type="even" r:id="R8de5b9c6b85d45be"/>
    </w:sectPr>
  </w:body>
</w:document>
</file>

<file path=word/comments.xml><?xml version="1.0" encoding="utf-8"?>
<w:comments xmlns:w14="http://schemas.microsoft.com/office/word/2010/wordml" xmlns:w="http://schemas.openxmlformats.org/wordprocessingml/2006/main">
  <w:comment w:initials="OV" w:author="Oliver M. Vojinovic" w:date="2020-05-04T17:17:01" w:id="2039167366">
    <w:p w:rsidR="1BA46226" w:rsidRDefault="1BA46226" w14:paraId="7C71595D" w14:textId="3568F252">
      <w:pPr>
        <w:pStyle w:val="CommentText"/>
      </w:pPr>
      <w:r w:rsidR="1BA46226">
        <w:rPr/>
        <w:t>nisu ključne reči, može da se zove bilo kako!</w:t>
      </w:r>
      <w:r>
        <w:rPr>
          <w:rStyle w:val="CommentReference"/>
        </w:rPr>
        <w:annotationRef/>
      </w:r>
    </w:p>
  </w:comment>
  <w:comment w:initials="MI" w:author="Marko Ilic" w:date="2021-09-08T22:24:12" w:id="2122175063">
    <w:p w:rsidR="469F9DDB" w:rsidRDefault="469F9DDB" w14:paraId="5D2593BF" w14:textId="3927B232">
      <w:pPr>
        <w:pStyle w:val="CommentText"/>
      </w:pPr>
      <w:r>
        <w:fldChar w:fldCharType="begin"/>
      </w:r>
      <w:r>
        <w:instrText xml:space="preserve"> HYPERLINK "mailto:oliver.vojinovic@elfak.ni.ac.rs"</w:instrText>
      </w:r>
      <w:bookmarkStart w:name="_@_23DA059BCB9B450291A9FE1537A29258Z" w:id="1856410836"/>
      <w:r>
        <w:fldChar w:fldCharType="separate"/>
      </w:r>
      <w:bookmarkEnd w:id="1856410836"/>
      <w:r w:rsidRPr="469F9DDB" w:rsidR="469F9DDB">
        <w:rPr>
          <w:rStyle w:val="Mention"/>
          <w:noProof/>
        </w:rPr>
        <w:t>@Oliver M. Vojinovic</w:t>
      </w:r>
      <w:r>
        <w:fldChar w:fldCharType="end"/>
      </w:r>
      <w:r w:rsidR="469F9DDB">
        <w:rPr/>
        <w:t xml:space="preserve"> Da li bi trebalo posle linije 20 (int_storage:=d_in) da se napise wait until wr='1', zato sto u zadatku pise "nakon sto we postane 0, od sledeceg kloka..."?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C71595D"/>
  <w15:commentEx w15:done="0" w15:paraId="5D2593B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D78297" w16cex:dateUtc="2020-05-04T15:17:01.218Z"/>
  <w16cex:commentExtensible w16cex:durableId="7CEDB62E" w16cex:dateUtc="2021-09-08T20:24:12.098Z"/>
</w16cex:commentsExtensible>
</file>

<file path=word/commentsIds.xml><?xml version="1.0" encoding="utf-8"?>
<w16cid:commentsIds xmlns:mc="http://schemas.openxmlformats.org/markup-compatibility/2006" xmlns:w16cid="http://schemas.microsoft.com/office/word/2016/wordml/cid" mc:Ignorable="w16cid">
  <w16cid:commentId w16cid:paraId="7C71595D" w16cid:durableId="36D78297"/>
  <w16cid:commentId w16cid:paraId="5D2593BF" w16cid:durableId="7CEDB6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19F0" w:rsidRDefault="009D19F0" w14:paraId="1B978291" w14:textId="77777777">
      <w:r>
        <w:separator/>
      </w:r>
    </w:p>
  </w:endnote>
  <w:endnote w:type="continuationSeparator" w:id="0">
    <w:p w:rsidR="009D19F0" w:rsidRDefault="009D19F0" w14:paraId="151CDA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Barbara Mucic" w:date="2021-05-18T22:31:55Z">
        <w:tblPr>
          <w:tblStyle w:val="TableGrid"/>
          <w:tblLayout w:type="fixed"/>
          <w:tblLook w:val="06A0" w:firstRow="1" w:lastRow="0" w:firstColumn="1" w:lastColumn="0" w:noHBand="1" w:noVBand="1"/>
        </w:tblPr>
      </w:tblPrChange>
    </w:tblPr>
    <w:tblGrid>
      <w:tblGridChange>
        <w:tblGrid>
          <w:gridCol w:w="3120"/>
          <w:gridCol w:w="3120"/>
          <w:gridCol w:w="3120"/>
        </w:tblGrid>
      </w:tblGridChange>
      <w:gridCol w:w="3120"/>
      <w:gridCol w:w="3120"/>
      <w:gridCol w:w="3120"/>
    </w:tblGrid>
    <w:tr w:rsidR="62E3AF49" w:rsidTr="62E3AF49" w14:paraId="32ABBA35">
      <w:tc>
        <w:tcPr>
          <w:tcW w:w="3120" w:type="dxa"/>
          <w:tcMar/>
          <w:tcPrChange w:author="Barbara Mucic" w:date="2021-05-18T22:31:55Z">
            <w:tcPr>
              <w:tcW w:w="3120" w:type="dxa"/>
              <w:tcMar/>
            </w:tcPr>
          </w:tcPrChange>
        </w:tcPr>
        <w:p w:rsidR="62E3AF49" w:rsidP="62E3AF49" w:rsidRDefault="62E3AF49" w14:paraId="7E9D6FBA" w14:textId="144A81B1">
          <w:pPr>
            <w:pStyle w:val="Header"/>
            <w:bidi w:val="0"/>
            <w:ind w:left="-115"/>
            <w:jc w:val="left"/>
            <w:pPrChange w:author="Barbara Mucic" w:date="2021-05-18T22:31:55Z">
              <w:pPr>
                <w:bidi w:val="0"/>
              </w:pPr>
            </w:pPrChange>
          </w:pPr>
        </w:p>
      </w:tc>
      <w:tc>
        <w:tcPr>
          <w:tcW w:w="3120" w:type="dxa"/>
          <w:tcMar/>
          <w:tcPrChange w:author="Barbara Mucic" w:date="2021-05-18T22:31:55Z">
            <w:tcPr>
              <w:tcW w:w="3120" w:type="dxa"/>
              <w:tcMar/>
            </w:tcPr>
          </w:tcPrChange>
        </w:tcPr>
        <w:p w:rsidR="62E3AF49" w:rsidP="62E3AF49" w:rsidRDefault="62E3AF49" w14:paraId="196FA63C" w14:textId="4C6A998B">
          <w:pPr>
            <w:pStyle w:val="Header"/>
            <w:bidi w:val="0"/>
            <w:jc w:val="center"/>
            <w:pPrChange w:author="Barbara Mucic" w:date="2021-05-18T22:31:55Z">
              <w:pPr>
                <w:bidi w:val="0"/>
              </w:pPr>
            </w:pPrChange>
          </w:pPr>
        </w:p>
      </w:tc>
      <w:tc>
        <w:tcPr>
          <w:tcW w:w="3120" w:type="dxa"/>
          <w:tcMar/>
          <w:tcPrChange w:author="Barbara Mucic" w:date="2021-05-18T22:31:55Z">
            <w:tcPr>
              <w:tcW w:w="3120" w:type="dxa"/>
              <w:tcMar/>
            </w:tcPr>
          </w:tcPrChange>
        </w:tcPr>
        <w:p w:rsidR="62E3AF49" w:rsidP="62E3AF49" w:rsidRDefault="62E3AF49" w14:paraId="4C0DD165" w14:textId="1B3251CC">
          <w:pPr>
            <w:pStyle w:val="Header"/>
            <w:bidi w:val="0"/>
            <w:ind w:right="-115"/>
            <w:jc w:val="right"/>
            <w:pPrChange w:author="Barbara Mucic" w:date="2021-05-18T22:31:55Z">
              <w:pPr>
                <w:bidi w:val="0"/>
              </w:pPr>
            </w:pPrChange>
          </w:pPr>
        </w:p>
      </w:tc>
    </w:tr>
  </w:tbl>
  <w:p w:rsidR="62E3AF49" w:rsidP="62E3AF49" w:rsidRDefault="62E3AF49" w14:paraId="1A0DDA24" w14:textId="3E5A0A6F">
    <w:pPr>
      <w:pStyle w:val="Footer"/>
      <w:bidi w:val="0"/>
      <w:pPrChange w:author="Barbara Mucic" w:date="2021-05-18T22:31:55Z">
        <w:pPr>
          <w:bidi w:val="0"/>
        </w:pPr>
      </w:pPrChange>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Barbara Mucic" w:date="2021-05-18T22:31:55Z">
        <w:tblPr>
          <w:tblStyle w:val="TableGrid"/>
          <w:tblLayout w:type="fixed"/>
          <w:tblLook w:val="06A0" w:firstRow="1" w:lastRow="0" w:firstColumn="1" w:lastColumn="0" w:noHBand="1" w:noVBand="1"/>
        </w:tblPr>
      </w:tblPrChange>
    </w:tblPr>
    <w:tblGrid>
      <w:tblGridChange>
        <w:tblGrid>
          <w:gridCol w:w="3120"/>
          <w:gridCol w:w="3120"/>
          <w:gridCol w:w="3120"/>
        </w:tblGrid>
      </w:tblGridChange>
      <w:gridCol w:w="3120"/>
      <w:gridCol w:w="3120"/>
      <w:gridCol w:w="3120"/>
    </w:tblGrid>
    <w:tr w:rsidR="62E3AF49" w:rsidTr="62E3AF49" w14:paraId="7E642669">
      <w:tc>
        <w:tcPr>
          <w:tcW w:w="3120" w:type="dxa"/>
          <w:tcMar/>
          <w:tcPrChange w:author="Barbara Mucic" w:date="2021-05-18T22:31:55Z">
            <w:tcPr>
              <w:tcW w:w="3120" w:type="dxa"/>
              <w:tcMar/>
            </w:tcPr>
          </w:tcPrChange>
        </w:tcPr>
        <w:p w:rsidR="62E3AF49" w:rsidP="62E3AF49" w:rsidRDefault="62E3AF49" w14:paraId="112C6045" w14:textId="17F192F2">
          <w:pPr>
            <w:pStyle w:val="Header"/>
            <w:bidi w:val="0"/>
            <w:ind w:left="-115"/>
            <w:jc w:val="left"/>
            <w:pPrChange w:author="Barbara Mucic" w:date="2021-05-18T22:31:55Z">
              <w:pPr>
                <w:bidi w:val="0"/>
              </w:pPr>
            </w:pPrChange>
          </w:pPr>
        </w:p>
      </w:tc>
      <w:tc>
        <w:tcPr>
          <w:tcW w:w="3120" w:type="dxa"/>
          <w:tcMar/>
          <w:tcPrChange w:author="Barbara Mucic" w:date="2021-05-18T22:31:55Z">
            <w:tcPr>
              <w:tcW w:w="3120" w:type="dxa"/>
              <w:tcMar/>
            </w:tcPr>
          </w:tcPrChange>
        </w:tcPr>
        <w:p w:rsidR="62E3AF49" w:rsidP="62E3AF49" w:rsidRDefault="62E3AF49" w14:paraId="1FC6104F" w14:textId="5CEB86D9">
          <w:pPr>
            <w:pStyle w:val="Header"/>
            <w:bidi w:val="0"/>
            <w:jc w:val="center"/>
            <w:pPrChange w:author="Barbara Mucic" w:date="2021-05-18T22:31:55Z">
              <w:pPr>
                <w:bidi w:val="0"/>
              </w:pPr>
            </w:pPrChange>
          </w:pPr>
        </w:p>
      </w:tc>
      <w:tc>
        <w:tcPr>
          <w:tcW w:w="3120" w:type="dxa"/>
          <w:tcMar/>
          <w:tcPrChange w:author="Barbara Mucic" w:date="2021-05-18T22:31:55Z">
            <w:tcPr>
              <w:tcW w:w="3120" w:type="dxa"/>
              <w:tcMar/>
            </w:tcPr>
          </w:tcPrChange>
        </w:tcPr>
        <w:p w:rsidR="62E3AF49" w:rsidP="62E3AF49" w:rsidRDefault="62E3AF49" w14:paraId="50EFBC9A" w14:textId="1FB4B71F">
          <w:pPr>
            <w:pStyle w:val="Header"/>
            <w:bidi w:val="0"/>
            <w:ind w:right="-115"/>
            <w:jc w:val="right"/>
            <w:pPrChange w:author="Barbara Mucic" w:date="2021-05-18T22:31:55Z">
              <w:pPr>
                <w:bidi w:val="0"/>
              </w:pPr>
            </w:pPrChange>
          </w:pPr>
        </w:p>
      </w:tc>
    </w:tr>
  </w:tbl>
  <w:p w:rsidR="62E3AF49" w:rsidP="62E3AF49" w:rsidRDefault="62E3AF49" w14:paraId="40EC3920" w14:textId="39713752">
    <w:pPr>
      <w:pStyle w:val="Footer"/>
      <w:bidi w:val="0"/>
      <w:pPrChange w:author="Barbara Mucic" w:date="2021-05-18T22:31:55Z">
        <w:pPr>
          <w:bidi w:val="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19F0" w:rsidRDefault="009D19F0" w14:paraId="3019A155" w14:textId="77777777">
      <w:r>
        <w:separator/>
      </w:r>
    </w:p>
  </w:footnote>
  <w:footnote w:type="continuationSeparator" w:id="0">
    <w:p w:rsidR="009D19F0" w:rsidRDefault="009D19F0" w14:paraId="0A841BC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70CF5" w:rsidRDefault="003E5109" w14:paraId="09018DB2" w14:textId="77777777">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D95118">
      <w:rPr>
        <w:noProof/>
        <w:color w:val="000000"/>
      </w:rPr>
      <w:t>2</w:t>
    </w:r>
    <w:r>
      <w:rPr>
        <w:color w:val="000000"/>
      </w:rPr>
      <w:fldChar w:fldCharType="end"/>
    </w:r>
  </w:p>
  <w:p w:rsidR="00370CF5" w:rsidRDefault="00370CF5" w14:paraId="1BA5A030"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70CF5" w:rsidRDefault="003E5109" w14:paraId="40A03FDD"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95118">
      <w:rPr>
        <w:noProof/>
        <w:color w:val="000000"/>
      </w:rPr>
      <w:t>1</w:t>
    </w:r>
    <w:r>
      <w:rPr>
        <w:color w:val="000000"/>
      </w:rPr>
      <w:fldChar w:fldCharType="end"/>
    </w:r>
  </w:p>
  <w:p w:rsidR="00370CF5" w:rsidRDefault="00370CF5" w14:paraId="5EBECC5D"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AD5"/>
    <w:multiLevelType w:val="multilevel"/>
    <w:tmpl w:val="B0A66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06"/>
    <w:multiLevelType w:val="multilevel"/>
    <w:tmpl w:val="581A6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45F23"/>
    <w:multiLevelType w:val="multilevel"/>
    <w:tmpl w:val="0E42686A"/>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93D7DC1"/>
    <w:multiLevelType w:val="multilevel"/>
    <w:tmpl w:val="56F0B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FB3EF9"/>
    <w:multiLevelType w:val="multilevel"/>
    <w:tmpl w:val="4690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95313"/>
    <w:multiLevelType w:val="multilevel"/>
    <w:tmpl w:val="69848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B61D9"/>
    <w:multiLevelType w:val="multilevel"/>
    <w:tmpl w:val="078CD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30404E"/>
    <w:multiLevelType w:val="multilevel"/>
    <w:tmpl w:val="82846AA0"/>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D720095"/>
    <w:multiLevelType w:val="multilevel"/>
    <w:tmpl w:val="141CE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C32CB8"/>
    <w:multiLevelType w:val="multilevel"/>
    <w:tmpl w:val="ACFCDE36"/>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hAnsi="Noto Sans Symbols" w:eastAsia="Noto Sans Symbols" w:cs="Noto Sans Symbols"/>
      </w:rPr>
    </w:lvl>
  </w:abstractNum>
  <w:abstractNum w:abstractNumId="10" w15:restartNumberingAfterBreak="0">
    <w:nsid w:val="79742884"/>
    <w:multiLevelType w:val="multilevel"/>
    <w:tmpl w:val="F21A90B8"/>
    <w:lvl w:ilvl="0">
      <w:start w:val="5"/>
      <w:numFmt w:val="bullet"/>
      <w:lvlText w:val="-"/>
      <w:lvlJc w:val="left"/>
      <w:pPr>
        <w:ind w:left="1068" w:hanging="360"/>
      </w:pPr>
    </w:lvl>
    <w:lvl w:ilvl="1">
      <w:start w:val="1"/>
      <w:numFmt w:val="bullet"/>
      <w:lvlText w:val="o"/>
      <w:lvlJc w:val="left"/>
      <w:pPr>
        <w:ind w:left="1788" w:hanging="360"/>
      </w:pPr>
    </w:lvl>
    <w:lvl w:ilvl="2">
      <w:start w:val="1"/>
      <w:numFmt w:val="bullet"/>
      <w:lvlText w:val="▪"/>
      <w:lvlJc w:val="left"/>
      <w:pPr>
        <w:ind w:left="2508" w:hanging="360"/>
      </w:pPr>
      <w:rPr>
        <w:rFonts w:ascii="Noto Sans Symbols" w:hAnsi="Noto Sans Symbols" w:eastAsia="Noto Sans Symbols" w:cs="Noto Sans Symbols"/>
      </w:rPr>
    </w:lvl>
    <w:lvl w:ilvl="3">
      <w:start w:val="1"/>
      <w:numFmt w:val="bullet"/>
      <w:lvlText w:val="●"/>
      <w:lvlJc w:val="left"/>
      <w:pPr>
        <w:ind w:left="3228" w:hanging="360"/>
      </w:pPr>
      <w:rPr>
        <w:rFonts w:ascii="Noto Sans Symbols" w:hAnsi="Noto Sans Symbols" w:eastAsia="Noto Sans Symbols" w:cs="Noto Sans Symbols"/>
      </w:rPr>
    </w:lvl>
    <w:lvl w:ilvl="4">
      <w:start w:val="1"/>
      <w:numFmt w:val="bullet"/>
      <w:lvlText w:val="o"/>
      <w:lvlJc w:val="left"/>
      <w:pPr>
        <w:ind w:left="3948" w:hanging="360"/>
      </w:pPr>
    </w:lvl>
    <w:lvl w:ilvl="5">
      <w:start w:val="1"/>
      <w:numFmt w:val="bullet"/>
      <w:lvlText w:val="▪"/>
      <w:lvlJc w:val="left"/>
      <w:pPr>
        <w:ind w:left="4668" w:hanging="360"/>
      </w:pPr>
      <w:rPr>
        <w:rFonts w:ascii="Noto Sans Symbols" w:hAnsi="Noto Sans Symbols" w:eastAsia="Noto Sans Symbols" w:cs="Noto Sans Symbols"/>
      </w:rPr>
    </w:lvl>
    <w:lvl w:ilvl="6">
      <w:start w:val="1"/>
      <w:numFmt w:val="bullet"/>
      <w:lvlText w:val="●"/>
      <w:lvlJc w:val="left"/>
      <w:pPr>
        <w:ind w:left="5388" w:hanging="360"/>
      </w:pPr>
      <w:rPr>
        <w:rFonts w:ascii="Noto Sans Symbols" w:hAnsi="Noto Sans Symbols" w:eastAsia="Noto Sans Symbols" w:cs="Noto Sans Symbols"/>
      </w:rPr>
    </w:lvl>
    <w:lvl w:ilvl="7">
      <w:start w:val="1"/>
      <w:numFmt w:val="bullet"/>
      <w:lvlText w:val="o"/>
      <w:lvlJc w:val="left"/>
      <w:pPr>
        <w:ind w:left="6108" w:hanging="360"/>
      </w:pPr>
    </w:lvl>
    <w:lvl w:ilvl="8">
      <w:start w:val="1"/>
      <w:numFmt w:val="bullet"/>
      <w:lvlText w:val="▪"/>
      <w:lvlJc w:val="left"/>
      <w:pPr>
        <w:ind w:left="6828" w:hanging="360"/>
      </w:pPr>
      <w:rPr>
        <w:rFonts w:ascii="Noto Sans Symbols" w:hAnsi="Noto Sans Symbols" w:eastAsia="Noto Sans Symbols" w:cs="Noto Sans Symbols"/>
      </w:rPr>
    </w:lvl>
  </w:abstractNum>
  <w:num w:numId="1">
    <w:abstractNumId w:val="9"/>
  </w:num>
  <w:num w:numId="2">
    <w:abstractNumId w:val="4"/>
  </w:num>
  <w:num w:numId="3">
    <w:abstractNumId w:val="10"/>
  </w:num>
  <w:num w:numId="4">
    <w:abstractNumId w:val="5"/>
  </w:num>
  <w:num w:numId="5">
    <w:abstractNumId w:val="6"/>
  </w:num>
  <w:num w:numId="6">
    <w:abstractNumId w:val="3"/>
  </w:num>
  <w:num w:numId="7">
    <w:abstractNumId w:val="7"/>
  </w:num>
  <w:num w:numId="8">
    <w:abstractNumId w:val="0"/>
  </w:num>
  <w:num w:numId="9">
    <w:abstractNumId w:val="2"/>
  </w:num>
  <w:num w:numId="10">
    <w:abstractNumId w:val="1"/>
  </w:num>
  <w:num w:numId="11">
    <w:abstractNumId w:val="8"/>
  </w:num>
</w:numbering>
</file>

<file path=word/people.xml><?xml version="1.0" encoding="utf-8"?>
<w15:people xmlns:mc="http://schemas.openxmlformats.org/markup-compatibility/2006" xmlns:w15="http://schemas.microsoft.com/office/word/2012/wordml" mc:Ignorable="w15">
  <w15:person w15:author="Oliver M. Vojinovic">
    <w15:presenceInfo w15:providerId="AD" w15:userId="S::oliver.vojinovic@elfak.ni.ac.rs::6a5723c4-c518-43e5-b05d-48cdefd5aa26"/>
  </w15:person>
  <w15:person w15:author="Marko Ilic">
    <w15:presenceInfo w15:providerId="AD" w15:userId="S::ilic.marko@elfak.rs::2cc1412b-e2d0-463f-9807-eb2edc5389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tru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F5"/>
    <w:rsid w:val="00314AC4"/>
    <w:rsid w:val="00370CF5"/>
    <w:rsid w:val="003E5109"/>
    <w:rsid w:val="00535FD2"/>
    <w:rsid w:val="00667DAB"/>
    <w:rsid w:val="009423BD"/>
    <w:rsid w:val="009D19F0"/>
    <w:rsid w:val="00B30750"/>
    <w:rsid w:val="00D95118"/>
    <w:rsid w:val="00E42BA2"/>
    <w:rsid w:val="0152886F"/>
    <w:rsid w:val="01FC6C84"/>
    <w:rsid w:val="0248EAD4"/>
    <w:rsid w:val="034B0953"/>
    <w:rsid w:val="04DF461B"/>
    <w:rsid w:val="05431A87"/>
    <w:rsid w:val="056FA708"/>
    <w:rsid w:val="05953CE3"/>
    <w:rsid w:val="08CF14B1"/>
    <w:rsid w:val="0A62CF88"/>
    <w:rsid w:val="0CAEBB5D"/>
    <w:rsid w:val="0D173D95"/>
    <w:rsid w:val="0F04A2AC"/>
    <w:rsid w:val="10267EC7"/>
    <w:rsid w:val="10D4DA6A"/>
    <w:rsid w:val="139BB66E"/>
    <w:rsid w:val="13BB393E"/>
    <w:rsid w:val="143F6A14"/>
    <w:rsid w:val="1465F1F8"/>
    <w:rsid w:val="14F37177"/>
    <w:rsid w:val="167184D8"/>
    <w:rsid w:val="18DB8827"/>
    <w:rsid w:val="1BA46226"/>
    <w:rsid w:val="1BCEC475"/>
    <w:rsid w:val="1CC0457E"/>
    <w:rsid w:val="1FE99C75"/>
    <w:rsid w:val="232D7899"/>
    <w:rsid w:val="25D546B1"/>
    <w:rsid w:val="28B25F62"/>
    <w:rsid w:val="2F751583"/>
    <w:rsid w:val="2FA493ED"/>
    <w:rsid w:val="3708E63C"/>
    <w:rsid w:val="391D356E"/>
    <w:rsid w:val="39C2EB79"/>
    <w:rsid w:val="3A47EE82"/>
    <w:rsid w:val="3BB8F6A8"/>
    <w:rsid w:val="3CE2507F"/>
    <w:rsid w:val="3F254DF6"/>
    <w:rsid w:val="4161877E"/>
    <w:rsid w:val="431A198D"/>
    <w:rsid w:val="4359ACA6"/>
    <w:rsid w:val="4621E7FD"/>
    <w:rsid w:val="469F9DDB"/>
    <w:rsid w:val="478C1E6B"/>
    <w:rsid w:val="47B3CD2B"/>
    <w:rsid w:val="48ED83F6"/>
    <w:rsid w:val="4C224D51"/>
    <w:rsid w:val="4C780713"/>
    <w:rsid w:val="533D7181"/>
    <w:rsid w:val="59B57909"/>
    <w:rsid w:val="59E4DE3C"/>
    <w:rsid w:val="5CA7833B"/>
    <w:rsid w:val="5CCF43B2"/>
    <w:rsid w:val="5CDA7DD2"/>
    <w:rsid w:val="5D65936D"/>
    <w:rsid w:val="615BD9CC"/>
    <w:rsid w:val="6225A026"/>
    <w:rsid w:val="62E3AF49"/>
    <w:rsid w:val="650DE033"/>
    <w:rsid w:val="680F6607"/>
    <w:rsid w:val="68FEB634"/>
    <w:rsid w:val="6B72F44B"/>
    <w:rsid w:val="70EA0385"/>
    <w:rsid w:val="71044FC5"/>
    <w:rsid w:val="7153DD40"/>
    <w:rsid w:val="71DB0AAF"/>
    <w:rsid w:val="749C66A8"/>
    <w:rsid w:val="78D3DDE7"/>
    <w:rsid w:val="79171C1F"/>
    <w:rsid w:val="7AE5096E"/>
    <w:rsid w:val="7B00C1AB"/>
    <w:rsid w:val="7C1434E1"/>
    <w:rsid w:val="7EEFF6F5"/>
    <w:rsid w:val="7F6D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F52D"/>
  <w15:docId w15:val="{31707E57-4507-416E-B433-42C851C0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200"/>
      <w:jc w:val="center"/>
      <w:outlineLvl w:val="0"/>
    </w:pPr>
    <w:rPr>
      <w:rFonts w:ascii="Cambria" w:hAnsi="Cambria" w:eastAsia="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hAnsi="Cambria" w:eastAsia="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hAnsi="Cambria" w:eastAsia="Cambria" w:cs="Cambria"/>
      <w:b/>
      <w:color w:val="4F81BD"/>
      <w:sz w:val="24"/>
      <w:szCs w:val="24"/>
    </w:rPr>
  </w:style>
  <w:style w:type="paragraph" w:styleId="Heading4">
    <w:name w:val="heading 4"/>
    <w:basedOn w:val="Normal"/>
    <w:next w:val="Normal"/>
    <w:uiPriority w:val="9"/>
    <w:semiHidden/>
    <w:unhideWhenUsed/>
    <w:qFormat/>
    <w:pPr>
      <w:keepNext/>
      <w:keepLines/>
      <w:spacing w:before="20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 w:type="table" w:styleId="aff5" w:customStyle="1">
    <w:basedOn w:val="TableNormal"/>
    <w:tblPr>
      <w:tblStyleRowBandSize w:val="1"/>
      <w:tblStyleColBandSize w:val="1"/>
      <w:tblCellMar>
        <w:top w:w="100" w:type="dxa"/>
        <w:left w:w="100" w:type="dxa"/>
        <w:bottom w:w="100" w:type="dxa"/>
        <w:right w:w="100" w:type="dxa"/>
      </w:tblCellMar>
    </w:tblPr>
  </w:style>
  <w:style w:type="table" w:styleId="aff6" w:customStyle="1">
    <w:basedOn w:val="TableNormal"/>
    <w:tblPr>
      <w:tblStyleRowBandSize w:val="1"/>
      <w:tblStyleColBandSize w:val="1"/>
      <w:tblCellMar>
        <w:top w:w="100" w:type="dxa"/>
        <w:left w:w="100" w:type="dxa"/>
        <w:bottom w:w="100" w:type="dxa"/>
        <w:right w:w="100" w:type="dxa"/>
      </w:tblCellMar>
    </w:tblPr>
  </w:style>
  <w:style w:type="table" w:styleId="aff7" w:customStyle="1">
    <w:basedOn w:val="TableNormal"/>
    <w:tblPr>
      <w:tblStyleRowBandSize w:val="1"/>
      <w:tblStyleColBandSize w:val="1"/>
      <w:tblCellMar>
        <w:top w:w="100" w:type="dxa"/>
        <w:left w:w="100" w:type="dxa"/>
        <w:bottom w:w="100" w:type="dxa"/>
        <w:right w:w="100" w:type="dxa"/>
      </w:tblCellMar>
    </w:tbl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tblPr>
      <w:tblStyleRowBandSize w:val="1"/>
      <w:tblStyleColBandSize w:val="1"/>
      <w:tblCellMar>
        <w:top w:w="100" w:type="dxa"/>
        <w:left w:w="100" w:type="dxa"/>
        <w:bottom w:w="100" w:type="dxa"/>
        <w:right w:w="100" w:type="dxa"/>
      </w:tblCellMar>
    </w:tblPr>
  </w:style>
  <w:style w:type="table" w:styleId="affa" w:customStyle="1">
    <w:basedOn w:val="TableNormal"/>
    <w:tblPr>
      <w:tblStyleRowBandSize w:val="1"/>
      <w:tblStyleColBandSize w:val="1"/>
      <w:tblCellMar>
        <w:top w:w="100" w:type="dxa"/>
        <w:left w:w="100" w:type="dxa"/>
        <w:bottom w:w="100" w:type="dxa"/>
        <w:right w:w="100" w:type="dxa"/>
      </w:tblCellMar>
    </w:tblPr>
  </w:style>
  <w:style w:type="table" w:styleId="affb" w:customStyle="1">
    <w:basedOn w:val="TableNormal"/>
    <w:tblPr>
      <w:tblStyleRowBandSize w:val="1"/>
      <w:tblStyleColBandSize w:val="1"/>
      <w:tblCellMar>
        <w:top w:w="100" w:type="dxa"/>
        <w:left w:w="100" w:type="dxa"/>
        <w:bottom w:w="100" w:type="dxa"/>
        <w:right w:w="100" w:type="dxa"/>
      </w:tblCellMar>
    </w:tblPr>
  </w:style>
  <w:style w:type="table" w:styleId="affc" w:customStyle="1">
    <w:basedOn w:val="TableNormal"/>
    <w:tblPr>
      <w:tblStyleRowBandSize w:val="1"/>
      <w:tblStyleColBandSize w:val="1"/>
      <w:tblCellMar>
        <w:top w:w="100" w:type="dxa"/>
        <w:left w:w="100" w:type="dxa"/>
        <w:bottom w:w="100" w:type="dxa"/>
        <w:right w:w="100" w:type="dxa"/>
      </w:tblCellMar>
    </w:tblPr>
  </w:style>
  <w:style w:type="table" w:styleId="affd"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511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95118"/>
    <w:rPr>
      <w:rFonts w:ascii="Segoe UI" w:hAnsi="Segoe UI" w:cs="Segoe UI"/>
      <w:sz w:val="18"/>
      <w:szCs w:val="18"/>
    </w:rPr>
  </w:style>
  <w:style w:type="paragraph" w:styleId="Revision">
    <w:name w:val="Revision"/>
    <w:hidden/>
    <w:uiPriority w:val="99"/>
    <w:semiHidden/>
    <w:rsid w:val="00D95118"/>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BB3844A8-4723-49EE-9BF1-24FADECD7410}">
    <t:Anchor>
      <t:Comment id="2095953454"/>
    </t:Anchor>
    <t:History>
      <t:Event id="{2D56C618-A082-4442-A753-409C6AC4140E}" time="2021-09-08T20:24:12.153Z">
        <t:Attribution userId="S::ilic.marko@elfak.rs::2cc1412b-e2d0-463f-9807-eb2edc5389cc" userProvider="AD" userName="Marko Ilic"/>
        <t:Anchor>
          <t:Comment id="2095953454"/>
        </t:Anchor>
        <t:Create/>
      </t:Event>
      <t:Event id="{FBF18E38-018D-4B1D-82D4-C08B4499AF8B}" time="2021-09-08T20:24:12.153Z">
        <t:Attribution userId="S::ilic.marko@elfak.rs::2cc1412b-e2d0-463f-9807-eb2edc5389cc" userProvider="AD" userName="Marko Ilic"/>
        <t:Anchor>
          <t:Comment id="2095953454"/>
        </t:Anchor>
        <t:Assign userId="S::oliver.vojinovic@elfak.ni.ac.rs::55b63ec7-3acd-4645-bdd2-ed6d836be91c" userProvider="AD" userName="Oliver M. Vojinovic"/>
      </t:Event>
      <t:Event id="{B5100E79-6574-4886-A25C-86CF62BDECC4}" time="2021-09-08T20:24:12.153Z">
        <t:Attribution userId="S::ilic.marko@elfak.rs::2cc1412b-e2d0-463f-9807-eb2edc5389cc" userProvider="AD" userName="Marko Ilic"/>
        <t:Anchor>
          <t:Comment id="2095953454"/>
        </t:Anchor>
        <t:SetTitle title="@Oliver M. Vojinovic Da li bi trebalo posle linije 20 (int_storage:=d_in) da se napise wait until wr='1', zato sto u zadatku pise &quot;nakon sto we postane 0, od sledeceg kloka...&quot;?"/>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vhdl-online.de/courses/system_design/vhdl_language_and_syntax/extended_data_types/enumeration_types"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comments" Target="comments.xml" Id="R84a683f8661c4725" /><Relationship Type="http://schemas.microsoft.com/office/2011/relationships/people" Target="people.xml" Id="R9a0fed20fd234c60" /><Relationship Type="http://schemas.microsoft.com/office/2011/relationships/commentsExtended" Target="commentsExtended.xml" Id="R23ea8e1dc3a64d3f" /><Relationship Type="http://schemas.microsoft.com/office/2016/09/relationships/commentsIds" Target="commentsIds.xml" Id="R30de6d9541104265" /><Relationship Type="http://schemas.microsoft.com/office/2018/08/relationships/commentsExtensible" Target="commentsExtensible.xml" Id="Re71d131e5e8f46d4" /><Relationship Type="http://schemas.openxmlformats.org/officeDocument/2006/relationships/footer" Target="footer.xml" Id="Rb015e258a3f1475d" /><Relationship Type="http://schemas.openxmlformats.org/officeDocument/2006/relationships/footer" Target="footer2.xml" Id="R8de5b9c6b85d45be" /><Relationship Type="http://schemas.microsoft.com/office/2019/05/relationships/documenttasks" Target="tasks.xml" Id="R569ce9e8f0bf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837bff-777a-4900-88db-e31b1fcf6c2d">
      <Terms xmlns="http://schemas.microsoft.com/office/infopath/2007/PartnerControls"/>
    </lcf76f155ced4ddcb4097134ff3c332f>
    <TaxCatchAll xmlns="ebe1b835-110c-45f3-8717-cd16679d93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14" ma:contentTypeDescription="Kreiraj novi dokument." ma:contentTypeScope="" ma:versionID="d8272afd54edbcfb6d211b370447d79a">
  <xsd:schema xmlns:xsd="http://www.w3.org/2001/XMLSchema" xmlns:xs="http://www.w3.org/2001/XMLSchema" xmlns:p="http://schemas.microsoft.com/office/2006/metadata/properties" xmlns:ns2="a5837bff-777a-4900-88db-e31b1fcf6c2d" xmlns:ns3="ebe1b835-110c-45f3-8717-cd16679d9316" targetNamespace="http://schemas.microsoft.com/office/2006/metadata/properties" ma:root="true" ma:fieldsID="3a2bb0e64dc67a200398e005ad0ffec6" ns2:_="" ns3:_="">
    <xsd:import namespace="a5837bff-777a-4900-88db-e31b1fcf6c2d"/>
    <xsd:import namespace="ebe1b835-110c-45f3-8717-cd16679d93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1b835-110c-45f3-8717-cd16679d931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35eb1fc-9061-44be-8097-75d590521d15}" ma:internalName="TaxCatchAll" ma:showField="CatchAllData" ma:web="ebe1b835-110c-45f3-8717-cd16679d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97EEB-3C41-4BBB-BF1E-AD938956B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7B1E4-E547-439C-97E7-63EFCEC9FA27}">
  <ds:schemaRefs>
    <ds:schemaRef ds:uri="http://schemas.microsoft.com/sharepoint/v3/contenttype/forms"/>
  </ds:schemaRefs>
</ds:datastoreItem>
</file>

<file path=customXml/itemProps3.xml><?xml version="1.0" encoding="utf-8"?>
<ds:datastoreItem xmlns:ds="http://schemas.openxmlformats.org/officeDocument/2006/customXml" ds:itemID="{414607CE-F05F-462C-997B-24BE54B773D7}"/>
</file>

<file path=customXml/itemProps4.xml><?xml version="1.0" encoding="utf-8"?>
<ds:datastoreItem xmlns:ds="http://schemas.openxmlformats.org/officeDocument/2006/customXml" ds:itemID="{A998666D-4211-47DE-9363-0BE29B2D1B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Mateja Zlatanovic</lastModifiedBy>
  <revision>28</revision>
  <dcterms:created xsi:type="dcterms:W3CDTF">2020-04-15T10:21:00.0000000Z</dcterms:created>
  <dcterms:modified xsi:type="dcterms:W3CDTF">2023-06-04T16:17:46.2927295Z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y fmtid="{D5CDD505-2E9C-101B-9397-08002B2CF9AE}" pid="3" name="MediaServiceImageTags">
    <vt:lpwstr/>
  </property>
</Properties>
</file>