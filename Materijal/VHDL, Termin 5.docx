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5D0A59" w:rsidRDefault="0007176B" w14:paraId="33B59231" w14:textId="77777777">
      <w:pPr>
        <w:rPr>
          <w:rFonts w:ascii="Arial" w:hAnsi="Arial" w:eastAsia="Arial" w:cs="Arial"/>
          <w:highlight w:val="white"/>
        </w:rPr>
      </w:pPr>
      <w:r>
        <w:rPr>
          <w:rFonts w:ascii="Arial" w:hAnsi="Arial" w:eastAsia="Arial" w:cs="Arial"/>
          <w:highlight w:val="white"/>
        </w:rPr>
        <w:t>Универзитет у Нишу</w:t>
      </w:r>
    </w:p>
    <w:p w:rsidR="005D0A59" w:rsidRDefault="0007176B" w14:paraId="57B620F7" w14:textId="77777777">
      <w:pPr>
        <w:rPr>
          <w:rFonts w:ascii="Arial" w:hAnsi="Arial" w:eastAsia="Arial" w:cs="Arial"/>
          <w:highlight w:val="white"/>
        </w:rPr>
      </w:pPr>
      <w:r>
        <w:rPr>
          <w:rFonts w:ascii="Arial" w:hAnsi="Arial" w:eastAsia="Arial" w:cs="Arial"/>
          <w:highlight w:val="white"/>
        </w:rPr>
        <w:t>Електронски факултет</w:t>
      </w:r>
    </w:p>
    <w:p w:rsidR="005D0A59" w:rsidRDefault="0007176B" w14:paraId="011B824B" w14:textId="77777777">
      <w:pPr>
        <w:rPr>
          <w:rFonts w:ascii="Arial" w:hAnsi="Arial" w:eastAsia="Arial" w:cs="Arial"/>
          <w:highlight w:val="white"/>
        </w:rPr>
      </w:pPr>
      <w:r>
        <w:rPr>
          <w:rFonts w:ascii="Arial" w:hAnsi="Arial" w:eastAsia="Arial" w:cs="Arial"/>
          <w:highlight w:val="white"/>
        </w:rPr>
        <w:t>Катедра за рачунарство</w:t>
      </w:r>
    </w:p>
    <w:p w:rsidR="005D0A59" w:rsidRDefault="005D0A59" w14:paraId="17623391" w14:textId="77777777">
      <w:pPr>
        <w:rPr>
          <w:rFonts w:ascii="Arial" w:hAnsi="Arial" w:eastAsia="Arial" w:cs="Arial"/>
          <w:highlight w:val="white"/>
        </w:rPr>
      </w:pPr>
    </w:p>
    <w:p w:rsidR="005D0A59" w:rsidRDefault="005D0A59" w14:paraId="2D60FD9F" w14:textId="77777777">
      <w:pPr>
        <w:rPr>
          <w:rFonts w:ascii="Arial" w:hAnsi="Arial" w:eastAsia="Arial" w:cs="Arial"/>
          <w:highlight w:val="white"/>
        </w:rPr>
      </w:pPr>
    </w:p>
    <w:p w:rsidR="005D0A59" w:rsidRDefault="005D0A59" w14:paraId="7CEE87B9" w14:textId="77777777">
      <w:pPr>
        <w:rPr>
          <w:rFonts w:ascii="Arial" w:hAnsi="Arial" w:eastAsia="Arial" w:cs="Arial"/>
          <w:highlight w:val="white"/>
        </w:rPr>
      </w:pPr>
    </w:p>
    <w:p w:rsidR="005D0A59" w:rsidRDefault="005D0A59" w14:paraId="65D9CD49" w14:textId="77777777">
      <w:pPr>
        <w:rPr>
          <w:rFonts w:ascii="Arial" w:hAnsi="Arial" w:eastAsia="Arial" w:cs="Arial"/>
          <w:highlight w:val="white"/>
        </w:rPr>
      </w:pPr>
    </w:p>
    <w:p w:rsidR="005D0A59" w:rsidRDefault="005D0A59" w14:paraId="6FA56287" w14:textId="77777777">
      <w:pPr>
        <w:rPr>
          <w:rFonts w:ascii="Arial" w:hAnsi="Arial" w:eastAsia="Arial" w:cs="Arial"/>
          <w:highlight w:val="white"/>
        </w:rPr>
      </w:pPr>
    </w:p>
    <w:p w:rsidR="005D0A59" w:rsidRDefault="005D0A59" w14:paraId="36C1BC4C" w14:textId="77777777">
      <w:pPr>
        <w:rPr>
          <w:rFonts w:ascii="Arial" w:hAnsi="Arial" w:eastAsia="Arial" w:cs="Arial"/>
          <w:highlight w:val="white"/>
        </w:rPr>
      </w:pPr>
    </w:p>
    <w:p w:rsidR="005D0A59" w:rsidRDefault="005D0A59" w14:paraId="41616EC6" w14:textId="77777777">
      <w:pPr>
        <w:rPr>
          <w:rFonts w:ascii="Arial" w:hAnsi="Arial" w:eastAsia="Arial" w:cs="Arial"/>
          <w:highlight w:val="white"/>
        </w:rPr>
      </w:pPr>
    </w:p>
    <w:p w:rsidR="005D0A59" w:rsidRDefault="0007176B" w14:paraId="51E3807D" w14:textId="77777777">
      <w:pPr>
        <w:jc w:val="center"/>
        <w:rPr>
          <w:rFonts w:ascii="Arial" w:hAnsi="Arial" w:eastAsia="Arial" w:cs="Arial"/>
          <w:sz w:val="40"/>
          <w:szCs w:val="40"/>
          <w:highlight w:val="white"/>
        </w:rPr>
      </w:pPr>
      <w:r>
        <w:rPr>
          <w:rFonts w:ascii="Arial" w:hAnsi="Arial" w:eastAsia="Arial" w:cs="Arial"/>
          <w:sz w:val="40"/>
          <w:szCs w:val="40"/>
          <w:highlight w:val="white"/>
        </w:rPr>
        <w:t>Архитектура и организација рачунара</w:t>
      </w:r>
    </w:p>
    <w:p w:rsidR="005D0A59" w:rsidRDefault="0007176B" w14:paraId="1FC51E18" w14:textId="77777777">
      <w:pPr>
        <w:jc w:val="center"/>
        <w:rPr>
          <w:rFonts w:ascii="Arial" w:hAnsi="Arial" w:eastAsia="Arial" w:cs="Arial"/>
          <w:sz w:val="40"/>
          <w:szCs w:val="40"/>
          <w:highlight w:val="white"/>
        </w:rPr>
      </w:pPr>
      <w:r>
        <w:rPr>
          <w:rFonts w:ascii="Arial" w:hAnsi="Arial" w:eastAsia="Arial" w:cs="Arial"/>
          <w:sz w:val="40"/>
          <w:szCs w:val="40"/>
          <w:highlight w:val="white"/>
        </w:rPr>
        <w:t>Вежбе, VHDL</w:t>
      </w:r>
    </w:p>
    <w:p w:rsidR="005D0A59" w:rsidRDefault="005D0A59" w14:paraId="68203AA9" w14:textId="77777777">
      <w:pPr>
        <w:rPr>
          <w:rFonts w:ascii="Arial" w:hAnsi="Arial" w:eastAsia="Arial" w:cs="Arial"/>
        </w:rPr>
      </w:pPr>
    </w:p>
    <w:p w:rsidR="005D0A59" w:rsidRDefault="005D0A59" w14:paraId="37774B39" w14:textId="77777777">
      <w:pPr>
        <w:rPr>
          <w:rFonts w:ascii="Arial" w:hAnsi="Arial" w:eastAsia="Arial" w:cs="Arial"/>
        </w:rPr>
      </w:pPr>
    </w:p>
    <w:p w:rsidR="005D0A59" w:rsidRDefault="005D0A59" w14:paraId="768D9DC6" w14:textId="77777777">
      <w:pPr>
        <w:rPr>
          <w:rFonts w:ascii="Arial" w:hAnsi="Arial" w:eastAsia="Arial" w:cs="Arial"/>
        </w:rPr>
      </w:pPr>
    </w:p>
    <w:p w:rsidR="005D0A59" w:rsidRDefault="005D0A59" w14:paraId="31EAAD7E" w14:textId="77777777">
      <w:pPr>
        <w:rPr>
          <w:rFonts w:ascii="Arial" w:hAnsi="Arial" w:eastAsia="Arial" w:cs="Arial"/>
        </w:rPr>
      </w:pPr>
    </w:p>
    <w:p w:rsidR="005D0A59" w:rsidRDefault="005D0A59" w14:paraId="130E784B" w14:textId="77777777">
      <w:pPr>
        <w:rPr>
          <w:rFonts w:ascii="Arial" w:hAnsi="Arial" w:eastAsia="Arial" w:cs="Arial"/>
        </w:rPr>
      </w:pPr>
    </w:p>
    <w:p w:rsidR="005D0A59" w:rsidRDefault="005D0A59" w14:paraId="2D298D98" w14:textId="77777777">
      <w:pPr>
        <w:rPr>
          <w:rFonts w:ascii="Arial" w:hAnsi="Arial" w:eastAsia="Arial" w:cs="Arial"/>
        </w:rPr>
      </w:pPr>
    </w:p>
    <w:p w:rsidR="005D0A59" w:rsidRDefault="005D0A59" w14:paraId="2E29CA79" w14:textId="77777777">
      <w:pPr>
        <w:rPr>
          <w:rFonts w:ascii="Arial" w:hAnsi="Arial" w:eastAsia="Arial" w:cs="Arial"/>
        </w:rPr>
      </w:pPr>
    </w:p>
    <w:p w:rsidR="005D0A59" w:rsidRDefault="005D0A59" w14:paraId="14495E06" w14:textId="77777777">
      <w:pPr>
        <w:rPr>
          <w:rFonts w:ascii="Arial" w:hAnsi="Arial" w:eastAsia="Arial" w:cs="Arial"/>
        </w:rPr>
      </w:pPr>
    </w:p>
    <w:p w:rsidR="005D0A59" w:rsidRDefault="005D0A59" w14:paraId="5DA8CC64" w14:textId="77777777">
      <w:pPr>
        <w:rPr>
          <w:rFonts w:ascii="Arial" w:hAnsi="Arial" w:eastAsia="Arial" w:cs="Arial"/>
        </w:rPr>
      </w:pPr>
    </w:p>
    <w:p w:rsidR="005D0A59" w:rsidRDefault="0007176B" w14:paraId="2FB60BB8" w14:textId="77777777">
      <w:pPr>
        <w:rPr>
          <w:rFonts w:ascii="Arial" w:hAnsi="Arial" w:eastAsia="Arial" w:cs="Arial"/>
        </w:rPr>
      </w:pPr>
      <w:r>
        <w:br w:type="page"/>
      </w:r>
    </w:p>
    <w:p w:rsidR="005D0A59" w:rsidP="00797BBF" w:rsidRDefault="00797BBF" w14:paraId="7746700A" w14:textId="24661E5E">
      <w:pPr>
        <w:pStyle w:val="Subtitle"/>
        <w:jc w:val="center"/>
      </w:pPr>
      <w:bookmarkStart w:name="_mt5kdpgf7jxr" w:colFirst="0" w:colLast="0" w:id="0"/>
      <w:bookmarkStart w:name="_hciscm3h3rgd" w:colFirst="0" w:colLast="0" w:id="1"/>
      <w:bookmarkEnd w:id="0"/>
      <w:bookmarkEnd w:id="1"/>
      <w:r>
        <w:lastRenderedPageBreak/>
        <w:t>Termin 5</w:t>
      </w:r>
    </w:p>
    <w:p w:rsidR="005D0A59" w:rsidRDefault="0007176B" w14:paraId="644529C4" w14:textId="77777777">
      <w:pPr>
        <w:pStyle w:val="Heading1"/>
        <w:ind w:right="-810"/>
      </w:pPr>
      <w:bookmarkStart w:name="_xuauuyx0sktw" w:colFirst="0" w:colLast="0" w:id="2"/>
      <w:bookmarkEnd w:id="2"/>
      <w:r>
        <w:t>Дизајн сложенијих кола</w:t>
      </w:r>
    </w:p>
    <w:p w:rsidR="005D0A59" w:rsidRDefault="0007176B" w14:paraId="4C60210A" w14:textId="77777777">
      <w:pPr>
        <w:jc w:val="both"/>
      </w:pPr>
      <w:r>
        <w:t xml:space="preserve">До сада упознати механизми VHDL-а су коришћени за пројектовање елементарних кола. </w:t>
      </w:r>
    </w:p>
    <w:p w:rsidR="005D0A59" w:rsidRDefault="0007176B" w14:paraId="1EE0587F" w14:textId="77777777">
      <w:pPr>
        <w:jc w:val="both"/>
      </w:pPr>
      <w:r>
        <w:t>Прави смисао се достиже пројектовањем већих функционалних јединица, које извршавају неку функцију смислену за корисника.</w:t>
      </w:r>
    </w:p>
    <w:p w:rsidR="005D0A59" w:rsidRDefault="0007176B" w14:paraId="1FAFCE24" w14:textId="77777777">
      <w:pPr>
        <w:jc w:val="both"/>
      </w:pPr>
      <w:r>
        <w:t>У наставку ће бити описано једно сложеније коло, састављено од неких од описа приказаних раније у материјалу. Даћемо захтеве за колом и показати метод његовог пројектовања.</w:t>
      </w:r>
    </w:p>
    <w:p w:rsidR="005D0A59" w:rsidRDefault="005D0A59" w14:paraId="3683F1ED" w14:textId="77777777"/>
    <w:tbl>
      <w:tblPr>
        <w:tblStyle w:val="affe"/>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5D0A59" w:rsidTr="50E01B20" w14:paraId="4A10CDF9" w14:textId="77777777">
        <w:tc>
          <w:tcPr>
            <w:tcW w:w="9360" w:type="dxa"/>
            <w:shd w:val="clear" w:color="auto" w:fill="auto"/>
            <w:tcMar>
              <w:top w:w="100" w:type="dxa"/>
              <w:left w:w="100" w:type="dxa"/>
              <w:bottom w:w="100" w:type="dxa"/>
              <w:right w:w="100" w:type="dxa"/>
            </w:tcMar>
          </w:tcPr>
          <w:p w:rsidR="005D0A59" w:rsidRDefault="0007176B" w14:paraId="7EE4E96F" w14:textId="18C3C005">
            <w:pPr>
              <w:rPr>
                <w:rFonts w:ascii="Arial" w:hAnsi="Arial" w:eastAsia="Arial" w:cs="Arial"/>
                <w:color w:val="548DD4"/>
                <w:u w:val="single"/>
              </w:rPr>
            </w:pPr>
            <w:r w:rsidRPr="50E01B20">
              <w:rPr>
                <w:rFonts w:ascii="Arial" w:hAnsi="Arial" w:eastAsia="Arial" w:cs="Arial"/>
                <w:b/>
                <w:bCs/>
                <w:u w:val="single"/>
              </w:rPr>
              <w:t>Z</w:t>
            </w:r>
            <w:r w:rsidRPr="50E01B20">
              <w:rPr>
                <w:rFonts w:ascii="Arial" w:hAnsi="Arial" w:eastAsia="Arial" w:cs="Arial"/>
                <w:u w:val="single"/>
              </w:rPr>
              <w:t xml:space="preserve"> ПРИМЕР </w:t>
            </w:r>
            <w:r w:rsidRPr="50E01B20" w:rsidR="0337D080">
              <w:rPr>
                <w:rFonts w:ascii="Arial" w:hAnsi="Arial" w:eastAsia="Arial" w:cs="Arial"/>
                <w:u w:val="single"/>
              </w:rPr>
              <w:t>Систем са меморијом и аритметиком</w:t>
            </w:r>
          </w:p>
          <w:p w:rsidR="005D0A59" w:rsidRDefault="0007176B" w14:paraId="2EDC4D72" w14:textId="77777777">
            <w:pPr>
              <w:ind w:left="720"/>
              <w:rPr>
                <w:rFonts w:ascii="Arial" w:hAnsi="Arial" w:eastAsia="Arial" w:cs="Arial"/>
                <w:color w:val="E36C09"/>
                <w:u w:val="single"/>
              </w:rPr>
            </w:pPr>
            <w:r>
              <w:rPr>
                <w:rFonts w:ascii="Arial" w:hAnsi="Arial" w:eastAsia="Arial" w:cs="Arial"/>
                <w:color w:val="E36C09"/>
                <w:u w:val="single"/>
              </w:rPr>
              <w:t>Уведено: пројектовање сложенијег кола; коначни аутомат, принцип пројектовања</w:t>
            </w:r>
          </w:p>
          <w:p w:rsidR="005D0A59" w:rsidRDefault="0007176B" w14:paraId="5493EDA6" w14:textId="77777777">
            <w:pPr>
              <w:jc w:val="both"/>
              <w:rPr>
                <w:rFonts w:ascii="Arial" w:hAnsi="Arial" w:eastAsia="Arial" w:cs="Arial"/>
                <w:color w:val="E36C09"/>
                <w:u w:val="single"/>
              </w:rPr>
            </w:pPr>
            <w:r>
              <w:t xml:space="preserve">Потребно је реализовати коло које има улаз за такт, 8-битни улаз и 9-битни излаз података, и улаз за контролу рада кола WE. Када је WE=1, на сваки такт се очитава улаз података и смешта у интерну меморију капацитета 256 података. Када WE постане 0, на сваки такт се на излазу података поставља збир два суседна запамћена податка, редом како су памћени. Колико год да је збирова до тада израчунато, уколико поново WE постане 1, памћење података започиње из почетка (пребришу се први претходно запамћени подаци). </w:t>
            </w:r>
          </w:p>
        </w:tc>
      </w:tr>
    </w:tbl>
    <w:p w:rsidR="005D0A59" w:rsidRDefault="005D0A59" w14:paraId="01BAAD0A" w14:textId="77777777"/>
    <w:p w:rsidR="005D0A59" w:rsidRDefault="0007176B" w14:paraId="718D1B77" w14:textId="77777777">
      <w:pPr>
        <w:pStyle w:val="Heading2"/>
        <w:jc w:val="both"/>
      </w:pPr>
      <w:bookmarkStart w:name="_8ky1zs5rzag0" w:colFirst="0" w:colLast="0" w:id="3"/>
      <w:bookmarkEnd w:id="3"/>
      <w:r>
        <w:t>Анализа</w:t>
      </w:r>
    </w:p>
    <w:p w:rsidR="005D0A59" w:rsidRDefault="0007176B" w14:paraId="4D63A555" w14:textId="77777777">
      <w:pPr>
        <w:jc w:val="both"/>
      </w:pPr>
      <w:r>
        <w:t xml:space="preserve">Определићемо се за структуралан приступ пројектовању овог кола: Коло ће бити подељено на функционалне целине (компоненте) и установићемо сигнале којима ће компоненте бити повезане. </w:t>
      </w:r>
    </w:p>
    <w:p w:rsidR="005D0A59" w:rsidRDefault="005D0A59" w14:paraId="02CA9D74" w14:textId="77777777">
      <w:pPr>
        <w:jc w:val="both"/>
      </w:pPr>
    </w:p>
    <w:p w:rsidR="005D0A59" w:rsidRDefault="0007176B" w14:paraId="32070A03" w14:textId="77777777">
      <w:pPr>
        <w:jc w:val="both"/>
      </w:pPr>
      <w:r>
        <w:t>Установимо прво потребне компоненте.</w:t>
      </w:r>
    </w:p>
    <w:p w:rsidR="005D0A59" w:rsidRDefault="0007176B" w14:paraId="5317E8A3" w14:textId="77777777">
      <w:pPr>
        <w:numPr>
          <w:ilvl w:val="0"/>
          <w:numId w:val="11"/>
        </w:numPr>
        <w:jc w:val="both"/>
      </w:pPr>
      <w:r>
        <w:t xml:space="preserve">Пошто коло треба да памти податке, неопходна је </w:t>
      </w:r>
      <w:r>
        <w:rPr>
          <w:u w:val="single"/>
        </w:rPr>
        <w:t>меморија</w:t>
      </w:r>
      <w:r>
        <w:t xml:space="preserve"> (</w:t>
      </w:r>
      <w:hyperlink w:anchor="kix.20yoxrb31t2l">
        <w:r>
          <w:rPr>
            <w:color w:val="1155CC"/>
            <w:u w:val="single"/>
          </w:rPr>
          <w:t>слика 8</w:t>
        </w:r>
      </w:hyperlink>
      <w:r>
        <w:t>).</w:t>
      </w:r>
    </w:p>
    <w:p w:rsidR="005D0A59" w:rsidRDefault="0007176B" w14:paraId="574493FF" w14:textId="77777777">
      <w:pPr>
        <w:numPr>
          <w:ilvl w:val="0"/>
          <w:numId w:val="11"/>
        </w:numPr>
        <w:jc w:val="both"/>
      </w:pPr>
      <w:r>
        <w:t xml:space="preserve">Подаци се међусобно сабирају, стога нам је потребан </w:t>
      </w:r>
      <w:r>
        <w:rPr>
          <w:u w:val="single"/>
        </w:rPr>
        <w:t>сабирач</w:t>
      </w:r>
      <w:r>
        <w:t xml:space="preserve">. </w:t>
      </w:r>
    </w:p>
    <w:p w:rsidR="005D0A59" w:rsidRDefault="0007176B" w14:paraId="7CEE9538" w14:textId="77777777">
      <w:pPr>
        <w:numPr>
          <w:ilvl w:val="0"/>
          <w:numId w:val="11"/>
        </w:numPr>
        <w:jc w:val="both"/>
      </w:pPr>
      <w:r>
        <w:t xml:space="preserve">Пошто се подаци у меморију уписују (и из ње читају) редом, за адресирање меморије може да се употреби </w:t>
      </w:r>
      <w:r>
        <w:rPr>
          <w:u w:val="single"/>
        </w:rPr>
        <w:t>бројач</w:t>
      </w:r>
      <w:r>
        <w:t xml:space="preserve"> (на слици: COUNTER).</w:t>
      </w:r>
    </w:p>
    <w:p w:rsidR="005D0A59" w:rsidRDefault="0007176B" w14:paraId="67DF81A6" w14:textId="2809731D">
      <w:pPr>
        <w:numPr>
          <w:ilvl w:val="0"/>
          <w:numId w:val="11"/>
        </w:numPr>
        <w:jc w:val="both"/>
        <w:rPr/>
      </w:pPr>
      <w:del w:author="Oliver M. Vojinovic" w:date="2021-05-05T09:41:08.678Z" w:id="950160235">
        <w:r w:rsidDel="0007176B">
          <w:delText xml:space="preserve"> </w:delText>
        </w:r>
      </w:del>
      <w:r w:rsidR="0007176B">
        <w:rPr/>
        <w:t xml:space="preserve">Меморија на свом излазу може да држи један податак у једном тренутку а неопходно је налазити збир два податка из меморије. Због тога треба да постоје </w:t>
      </w:r>
      <w:r w:rsidRPr="668F9E23" w:rsidR="0007176B">
        <w:rPr>
          <w:u w:val="single"/>
        </w:rPr>
        <w:t>регистри</w:t>
      </w:r>
      <w:r w:rsidR="0007176B">
        <w:rPr/>
        <w:t xml:space="preserve"> (на слици: BUFF1, BUFF2) који ће чувати податке добијене из меморије и након што престану да буду присутни на излазном порту.</w:t>
      </w:r>
    </w:p>
    <w:p w:rsidR="005D0A59" w:rsidRDefault="0007176B" w14:paraId="047DA456" w14:textId="77777777">
      <w:pPr>
        <w:numPr>
          <w:ilvl w:val="0"/>
          <w:numId w:val="11"/>
        </w:numPr>
        <w:jc w:val="both"/>
      </w:pPr>
      <w:r>
        <w:t xml:space="preserve">На крају, потребно је управљати претходно побројаним компонентама. Локализујмо сву логику за управљање у једну компоненту и назовимо је </w:t>
      </w:r>
      <w:r>
        <w:rPr>
          <w:u w:val="single"/>
        </w:rPr>
        <w:t>управљачка јединица</w:t>
      </w:r>
      <w:r>
        <w:t xml:space="preserve"> (на слици CU).</w:t>
      </w:r>
    </w:p>
    <w:p w:rsidR="005D0A59" w:rsidRDefault="005D0A59" w14:paraId="6316215A" w14:textId="77777777">
      <w:pPr>
        <w:jc w:val="both"/>
      </w:pPr>
    </w:p>
    <w:p w:rsidR="005D0A59" w:rsidP="668F9E23" w:rsidRDefault="005D0A59" w14:paraId="5D27F8E1" w14:textId="72EB9185">
      <w:pPr>
        <w:pStyle w:val="ListParagraph"/>
        <w:numPr>
          <w:ilvl w:val="0"/>
          <w:numId w:val="15"/>
        </w:numPr>
        <w:ind/>
        <w:jc w:val="both"/>
        <w:rPr>
          <w:rFonts w:ascii="Calibri" w:hAnsi="Calibri" w:eastAsia="Calibri" w:cs="Calibri"/>
          <w:sz w:val="22"/>
          <w:szCs w:val="22"/>
        </w:rPr>
      </w:pPr>
    </w:p>
    <w:tbl>
      <w:tblPr>
        <w:tblStyle w:val="afff"/>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5D0A59" w:rsidTr="668F9E23" w14:paraId="0CD8F5F9" w14:textId="77777777">
        <w:tc>
          <w:tcPr>
            <w:tcW w:w="9360" w:type="dxa"/>
            <w:shd w:val="clear" w:color="auto" w:fill="auto"/>
            <w:tcMar>
              <w:top w:w="100" w:type="dxa"/>
              <w:left w:w="100" w:type="dxa"/>
              <w:bottom w:w="100" w:type="dxa"/>
              <w:right w:w="100" w:type="dxa"/>
            </w:tcMar>
          </w:tcPr>
          <w:p w:rsidR="005D0A59" w:rsidRDefault="0007176B" w14:paraId="6183CA8B" w14:textId="77777777">
            <w:pPr>
              <w:ind w:right="-1440"/>
              <w:rPr>
                <w:rFonts w:ascii="Arial" w:hAnsi="Arial" w:eastAsia="Arial" w:cs="Arial"/>
              </w:rPr>
            </w:pPr>
            <w:r>
              <w:rPr>
                <w:rFonts w:ascii="Arial" w:hAnsi="Arial" w:eastAsia="Arial" w:cs="Arial"/>
                <w:noProof/>
              </w:rPr>
              <w:drawing>
                <wp:inline distT="0" distB="0" distL="0" distR="0" wp14:anchorId="0DF00B07" wp14:editId="4CE3C56D">
                  <wp:extent cx="4991100" cy="3171825"/>
                  <wp:effectExtent l="0" t="0" r="0" b="0"/>
                  <wp:docPr id="10" name="image5.jpg" descr="C:\Users\Caca\Dropbox\materijal za vežbe - radni\crtez_sistema.jpg"/>
                  <wp:cNvGraphicFramePr/>
                  <a:graphic xmlns:a="http://schemas.openxmlformats.org/drawingml/2006/main">
                    <a:graphicData uri="http://schemas.openxmlformats.org/drawingml/2006/picture">
                      <pic:pic xmlns:pic="http://schemas.openxmlformats.org/drawingml/2006/picture">
                        <pic:nvPicPr>
                          <pic:cNvPr id="0" name="image5.jpg" descr="C:\Users\Caca\Dropbox\materijal za vežbe - radni\crtez_sistema.jpg"/>
                          <pic:cNvPicPr preferRelativeResize="0"/>
                        </pic:nvPicPr>
                        <pic:blipFill>
                          <a:blip r:embed="rId7"/>
                          <a:srcRect t="5715" b="7794"/>
                          <a:stretch>
                            <a:fillRect/>
                          </a:stretch>
                        </pic:blipFill>
                        <pic:spPr>
                          <a:xfrm>
                            <a:off x="0" y="0"/>
                            <a:ext cx="4991100" cy="3171825"/>
                          </a:xfrm>
                          <a:prstGeom prst="rect">
                            <a:avLst/>
                          </a:prstGeom>
                          <a:ln/>
                        </pic:spPr>
                      </pic:pic>
                    </a:graphicData>
                  </a:graphic>
                </wp:inline>
              </w:drawing>
            </w:r>
          </w:p>
          <w:p w:rsidR="005D0A59" w:rsidRDefault="0007176B" w14:paraId="17FE2B89" w14:textId="77777777">
            <w:pPr>
              <w:jc w:val="center"/>
              <w:rPr>
                <w:rFonts w:ascii="Arial" w:hAnsi="Arial" w:eastAsia="Arial" w:cs="Arial"/>
                <w:sz w:val="20"/>
                <w:szCs w:val="20"/>
              </w:rPr>
            </w:pPr>
            <w:bookmarkStart w:name="kix.20yoxrb31t2l" w:colFirst="0" w:colLast="0" w:id="4"/>
            <w:bookmarkEnd w:id="4"/>
            <w:r>
              <w:rPr>
                <w:rFonts w:ascii="Arial" w:hAnsi="Arial" w:eastAsia="Arial" w:cs="Arial"/>
                <w:i/>
                <w:color w:val="444499"/>
                <w:sz w:val="20"/>
                <w:szCs w:val="20"/>
              </w:rPr>
              <w:t xml:space="preserve">Слика 8. Компоненте система </w:t>
            </w:r>
          </w:p>
        </w:tc>
      </w:tr>
    </w:tbl>
    <w:p w:rsidR="005D0A59" w:rsidP="668F9E23" w:rsidRDefault="005D0A59" w14:textId="77777777" w14:paraId="40F4C293">
      <w:pPr>
        <w:jc w:val="both"/>
      </w:pPr>
      <w:r w:rsidR="671FB947">
        <w:rPr/>
        <w:t>Установимо повезивање компонената и евентуалне додатне интерне сигнале:</w:t>
      </w:r>
    </w:p>
    <w:p w:rsidR="005D0A59" w:rsidP="668F9E23" w:rsidRDefault="005D0A59" w14:textId="77777777" w14:paraId="50AAC648">
      <w:pPr>
        <w:numPr>
          <w:ilvl w:val="0"/>
          <w:numId w:val="13"/>
        </w:numPr>
        <w:jc w:val="both"/>
        <w:rPr/>
      </w:pPr>
      <w:r w:rsidR="671FB947">
        <w:rPr/>
        <w:t>Излази сабирача (сума+излазни пренос) је оно што треба да буде на излазу кола, па су ови портови директно везани на излазни порт кола.</w:t>
      </w:r>
    </w:p>
    <w:p w:rsidR="005D0A59" w:rsidP="668F9E23" w:rsidRDefault="005D0A59" w14:textId="77777777" w14:paraId="79054C83">
      <w:pPr>
        <w:numPr>
          <w:ilvl w:val="0"/>
          <w:numId w:val="13"/>
        </w:numPr>
        <w:jc w:val="both"/>
        <w:rPr/>
      </w:pPr>
      <w:r w:rsidR="671FB947">
        <w:rPr/>
        <w:t>Улаз података кола треба да се уписује у меморију, па овај порт може да се повеже директно на улазни порт меморије.</w:t>
      </w:r>
    </w:p>
    <w:p w:rsidR="005D0A59" w:rsidP="668F9E23" w:rsidRDefault="005D0A59" w14:textId="77777777" w14:paraId="548818DB">
      <w:pPr>
        <w:numPr>
          <w:ilvl w:val="0"/>
          <w:numId w:val="13"/>
        </w:numPr>
        <w:jc w:val="both"/>
        <w:rPr/>
      </w:pPr>
      <w:r w:rsidR="671FB947">
        <w:rPr/>
        <w:t>Кроз меморију се ”иде” увек кроз сукцесивне локације, почев од нуле, па излаз бројача (уколико он броји унапред) можемо повезати на адресни улаз меморије.</w:t>
      </w:r>
    </w:p>
    <w:p w:rsidR="005D0A59" w:rsidP="668F9E23" w:rsidRDefault="005D0A59" w14:textId="77777777" w14:paraId="17F3D1EA">
      <w:pPr>
        <w:numPr>
          <w:ilvl w:val="0"/>
          <w:numId w:val="13"/>
        </w:numPr>
        <w:jc w:val="both"/>
        <w:rPr/>
      </w:pPr>
      <w:r w:rsidR="671FB947">
        <w:rPr/>
        <w:t xml:space="preserve">Адресе треба да се мењају на сваки такт, стога спољњи такт може да се доведе директно на clk порт бројача. </w:t>
      </w:r>
    </w:p>
    <w:p w:rsidR="005D0A59" w:rsidP="668F9E23" w:rsidRDefault="005D0A59" w14:textId="77777777" w14:paraId="43971E63">
      <w:pPr>
        <w:numPr>
          <w:ilvl w:val="0"/>
          <w:numId w:val="13"/>
        </w:numPr>
        <w:jc w:val="both"/>
        <w:rPr/>
      </w:pPr>
      <w:r w:rsidR="671FB947">
        <w:rPr/>
        <w:t xml:space="preserve">Излаз из меморије се води на улазе регистара (сигнал data_int на </w:t>
      </w:r>
      <w:ins w:author="Oliver M. Vojinovic" w:date="2021-05-05T09:40:44.495Z" w:id="248634511">
        <w:r>
          <w:fldChar w:fldCharType="begin"/>
        </w:r>
        <w:r>
          <w:instrText xml:space="preserve">HYPERLINK "bookmark://kix.20yoxrb31t2l" </w:instrText>
        </w:r>
        <w:r>
          <w:fldChar w:fldCharType="separate"/>
        </w:r>
      </w:ins>
      <w:r w:rsidRPr="668F9E23" w:rsidR="671FB947">
        <w:rPr>
          <w:color w:val="1155CC"/>
          <w:u w:val="single"/>
        </w:rPr>
        <w:t>слици 8</w:t>
      </w:r>
      <w:ins w:author="Oliver M. Vojinovic" w:date="2021-05-05T09:40:44.495Z" w:id="670777556">
        <w:r>
          <w:fldChar w:fldCharType="end"/>
        </w:r>
      </w:ins>
      <w:r w:rsidR="671FB947">
        <w:rPr/>
        <w:t>), а тренуцима када податак треба да се упише у који регистар треба да се управља, одатле сигнали upis1 и upis2. Регистар иначе прима вредност на ивицу клока, тако да је контролне сигнале довољно довести на клок (није потребна друга посебна контрола за регистар).</w:t>
      </w:r>
    </w:p>
    <w:p w:rsidR="005D0A59" w:rsidP="668F9E23" w:rsidRDefault="005D0A59" w14:textId="77777777" w14:paraId="6EE78D8E">
      <w:pPr>
        <w:numPr>
          <w:ilvl w:val="0"/>
          <w:numId w:val="13"/>
        </w:numPr>
        <w:jc w:val="both"/>
        <w:rPr/>
      </w:pPr>
      <w:r w:rsidR="671FB947">
        <w:rPr/>
        <w:t>Сабирач је комбинационо коло; генерисаће нови резултат увек када му се промене улази. Променама на улазу сабирача диктира управљање регистрима BUF1 и BUF2, па сабирачу стога није потребна никаква друга посебна контрола (нпр. такт или сл.).</w:t>
      </w:r>
    </w:p>
    <w:p w:rsidR="005D0A59" w:rsidP="668F9E23" w:rsidRDefault="005D0A59" w14:textId="77777777" w14:paraId="36090589">
      <w:pPr>
        <w:numPr>
          <w:ilvl w:val="0"/>
          <w:numId w:val="13"/>
        </w:numPr>
        <w:jc w:val="both"/>
        <w:rPr/>
      </w:pPr>
      <w:r w:rsidR="671FB947">
        <w:rPr/>
        <w:t>Управљачка јединица треба да одређује када се уписује у који регистар (сигнали upis1 и upis2) и када се ресетују адресе (сигнал rstAddr). Треба управљати и режимом меморије, али се може уочити да меморија чита или издаје податке на сваки такт, па клок може да се доведе директно на меморију; а такође се у меморију уписује увек када је WE=1 а увек се чита када је WE=0, па се и WE може довести директно на WE порт меморије, нема потребе да CU управља режимом меморије.</w:t>
      </w:r>
    </w:p>
    <w:p w:rsidR="005D0A59" w:rsidP="668F9E23" w:rsidRDefault="005D0A59" w14:textId="77777777" w14:paraId="585ABE0E">
      <w:pPr>
        <w:numPr>
          <w:ilvl w:val="0"/>
          <w:numId w:val="13"/>
        </w:numPr>
        <w:jc w:val="both"/>
        <w:rPr/>
      </w:pPr>
      <w:r w:rsidR="671FB947">
        <w:rPr/>
        <w:t>CU на сваки такт треба да мења регистар у који се уписује податак, зато клок треба довести на CU. На промену WE треба ресетовати адресе, тако да и WE треба довести на CU.</w:t>
      </w:r>
    </w:p>
    <w:p w:rsidR="005D0A59" w:rsidP="668F9E23" w:rsidRDefault="005D0A59" w14:textId="77777777" w14:paraId="58D679BA">
      <w:pPr>
        <w:numPr>
          <w:ilvl w:val="0"/>
          <w:numId w:val="13"/>
        </w:numPr>
        <w:jc w:val="both"/>
        <w:rPr/>
      </w:pPr>
      <w:r w:rsidR="671FB947">
        <w:rPr/>
        <w:t xml:space="preserve">Уведен је reset порт, који би било добро активирати на почетку рада кола. Овај порт није наведен у условима задатка. У овом случају, ресет функционалност би могла да се постигне и негативним импулсом на  WE. </w:t>
      </w:r>
    </w:p>
    <w:p w:rsidR="005D0A59" w:rsidP="668F9E23" w:rsidRDefault="005D0A59" w14:textId="77777777" w14:paraId="1317AA10">
      <w:pPr>
        <w:ind w:left="1710" w:hanging="270"/>
        <w:jc w:val="both"/>
      </w:pPr>
      <w:r w:rsidRPr="668F9E23" w:rsidR="671FB947">
        <w:rPr>
          <w:rFonts w:ascii="Arial Unicode MS" w:hAnsi="Arial Unicode MS" w:eastAsia="Arial Unicode MS" w:cs="Arial Unicode MS"/>
        </w:rPr>
        <w:t xml:space="preserve">ⓘ </w:t>
      </w:r>
      <w:r w:rsidR="671FB947">
        <w:rPr/>
        <w:t>Када је (у задацима) интерфејс компонената прецизно наведен, не треба уводити нове, ненаведене портове (попут ресета у овом примеру), већ у тестбенчу треба демонстрирати како се (нпр. ресет) те функционалности могу постићи побудом.</w:t>
      </w:r>
    </w:p>
    <w:p w:rsidR="005D0A59" w:rsidP="668F9E23" w:rsidRDefault="005D0A59" w14:paraId="7A6104B4" w14:textId="0F17D884">
      <w:pPr>
        <w:pStyle w:val="Normal"/>
      </w:pPr>
    </w:p>
    <w:p w:rsidR="005D0A59" w:rsidRDefault="0007176B" w14:paraId="76FE76E2" w14:textId="77777777">
      <w:pPr>
        <w:pStyle w:val="Heading2"/>
        <w:jc w:val="both"/>
      </w:pPr>
      <w:bookmarkStart w:name="_k1uycm2d9dp3" w:colFirst="0" w:colLast="0" w:id="5"/>
      <w:bookmarkEnd w:id="5"/>
      <w:r>
        <w:lastRenderedPageBreak/>
        <w:t>Синтеза</w:t>
      </w:r>
    </w:p>
    <w:p w:rsidR="005D0A59" w:rsidRDefault="0007176B" w14:paraId="1B23A1EF" w14:textId="77777777">
      <w:r>
        <w:t>За појединачне компоненте кола можемо искористити описе раније дате у овом материјалу:</w:t>
      </w:r>
    </w:p>
    <w:p w:rsidR="005D0A59" w:rsidRDefault="0007176B" w14:paraId="4107FB9B" w14:textId="77777777" w14:noSpellErr="1">
      <w:pPr>
        <w:numPr>
          <w:ilvl w:val="0"/>
          <w:numId w:val="14"/>
        </w:numPr>
        <w:rPr/>
      </w:pPr>
      <w:r w:rsidR="0007176B">
        <w:rPr/>
        <w:t xml:space="preserve">сабирач: ентитет </w:t>
      </w:r>
      <w:r w:rsidRPr="4C39FD58" w:rsidR="0007176B">
        <w:rPr>
          <w:rFonts w:ascii="Courier New" w:hAnsi="Courier New" w:eastAsia="Courier New" w:cs="Courier New"/>
          <w:sz w:val="20"/>
          <w:szCs w:val="20"/>
        </w:rPr>
        <w:t>carry</w:t>
      </w:r>
      <w:r w:rsidRPr="4C39FD58" w:rsidR="0007176B">
        <w:rPr>
          <w:rFonts w:ascii="Courier New" w:hAnsi="Courier New" w:eastAsia="Courier New" w:cs="Courier New"/>
          <w:sz w:val="20"/>
          <w:szCs w:val="20"/>
        </w:rPr>
        <w:t>_ripple_adder</w:t>
      </w:r>
      <w:r w:rsidR="0007176B">
        <w:rPr/>
        <w:t xml:space="preserve"> из ранијих примера</w:t>
      </w:r>
    </w:p>
    <w:p w:rsidR="005D0A59" w:rsidRDefault="0007176B" w14:paraId="6A4C4279" w14:textId="77777777" w14:noSpellErr="1">
      <w:pPr>
        <w:numPr>
          <w:ilvl w:val="0"/>
          <w:numId w:val="14"/>
        </w:numPr>
        <w:rPr/>
      </w:pPr>
      <w:r w:rsidR="0007176B">
        <w:rPr/>
        <w:t xml:space="preserve">регистри: ентитет </w:t>
      </w:r>
      <w:r w:rsidRPr="4C39FD58" w:rsidR="0007176B">
        <w:rPr>
          <w:rFonts w:ascii="Courier New" w:hAnsi="Courier New" w:eastAsia="Courier New" w:cs="Courier New"/>
          <w:sz w:val="20"/>
          <w:szCs w:val="20"/>
        </w:rPr>
        <w:t>register_tristate</w:t>
      </w:r>
      <w:r w:rsidR="0007176B">
        <w:rPr/>
        <w:t xml:space="preserve"> из ранијих примера </w:t>
      </w:r>
    </w:p>
    <w:p w:rsidR="005D0A59" w:rsidRDefault="0007176B" w14:paraId="0A9EFBA5" w14:textId="02C36124">
      <w:pPr>
        <w:numPr>
          <w:ilvl w:val="0"/>
          <w:numId w:val="14"/>
        </w:numPr>
        <w:rPr/>
      </w:pPr>
      <w:r w:rsidR="0007176B">
        <w:rPr/>
        <w:t xml:space="preserve">меморија: ентитет </w:t>
      </w:r>
      <w:r w:rsidRPr="668F9E23" w:rsidR="0007176B">
        <w:rPr>
          <w:rFonts w:ascii="Courier New" w:hAnsi="Courier New" w:eastAsia="Courier New" w:cs="Courier New"/>
          <w:sz w:val="20"/>
          <w:szCs w:val="20"/>
        </w:rPr>
        <w:t>Memorija</w:t>
      </w:r>
      <w:r w:rsidR="0007176B">
        <w:rPr/>
        <w:t xml:space="preserve"> из ранији</w:t>
      </w:r>
      <w:r w:rsidR="0007176B">
        <w:rPr/>
        <w:t>х</w:t>
      </w:r>
      <w:ins w:author="Oliver M. Vojinovic" w:date="2021-05-05T10:44:50.719Z" w:id="1758897166">
        <w:r w:rsidR="3F00BBC9">
          <w:t xml:space="preserve"> </w:t>
        </w:r>
      </w:ins>
      <w:r w:rsidR="0007176B">
        <w:rPr/>
        <w:t xml:space="preserve">примера </w:t>
      </w:r>
    </w:p>
    <w:p w:rsidR="005D0A59" w:rsidP="4C39FD58" w:rsidRDefault="0007176B" w14:paraId="10289AB2" w14:textId="77777777" w14:noSpellErr="1">
      <w:pPr>
        <w:pStyle w:val="Normal"/>
        <w:numPr>
          <w:ilvl w:val="0"/>
          <w:numId w:val="14"/>
        </w:numPr>
        <w:bidi w:val="0"/>
        <w:spacing w:before="0" w:beforeAutospacing="off" w:after="0" w:afterAutospacing="off" w:line="259" w:lineRule="auto"/>
        <w:ind w:left="720" w:right="0" w:hanging="360"/>
        <w:jc w:val="left"/>
        <w:rPr/>
      </w:pPr>
      <w:r w:rsidR="0007176B">
        <w:rPr/>
        <w:t xml:space="preserve">бројач: ентитет </w:t>
      </w:r>
      <w:r w:rsidRPr="4C39FD58" w:rsidR="0007176B">
        <w:rPr>
          <w:rFonts w:ascii="Courier New" w:hAnsi="Courier New" w:eastAsia="Courier New" w:cs="Courier New"/>
          <w:sz w:val="20"/>
          <w:szCs w:val="20"/>
        </w:rPr>
        <w:t>counter8</w:t>
      </w:r>
      <w:r w:rsidR="0007176B">
        <w:rPr/>
        <w:t xml:space="preserve"> из ранијих примера </w:t>
      </w:r>
    </w:p>
    <w:p w:rsidR="005D0A59" w:rsidRDefault="005D0A59" w14:paraId="00C36986" w14:textId="77777777"/>
    <w:p w:rsidR="005D0A59" w:rsidRDefault="0007176B" w14:paraId="63B3D866" w14:textId="77777777">
      <w:pPr>
        <w:jc w:val="both"/>
      </w:pPr>
      <w:r>
        <w:t>Управљачка једница се може моделовати коначним аутоматом. Иако се функција управљачке јединице може пројектовати и на друге начине, моделовање коначним аутоматом омогућава једноставнију измену и проширивање функционалности; комплексност моделовања коначним аутоматом спорије расте са порастом сложености кола, него када се свака функција моделује директно.</w:t>
      </w:r>
    </w:p>
    <w:p w:rsidR="005D0A59" w:rsidRDefault="005D0A59" w14:paraId="0581AD08" w14:textId="77777777">
      <w:pPr>
        <w:jc w:val="both"/>
      </w:pPr>
    </w:p>
    <w:p w:rsidR="005D0A59" w:rsidRDefault="0007176B" w14:paraId="5AD7C107" w14:textId="77777777">
      <w:pPr>
        <w:pStyle w:val="Heading4"/>
        <w:jc w:val="both"/>
      </w:pPr>
      <w:bookmarkStart w:name="_ldw1j613xa3g" w:colFirst="0" w:colLast="0" w:id="6"/>
      <w:bookmarkEnd w:id="6"/>
      <w:r>
        <w:t>Управљачка јединица</w:t>
      </w:r>
    </w:p>
    <w:p w:rsidR="005D0A59" w:rsidRDefault="0007176B" w14:paraId="2215216E" w14:textId="77777777">
      <w:pPr>
        <w:jc w:val="both"/>
      </w:pPr>
      <w:r>
        <w:t xml:space="preserve">Дијаграм стања управљачке јединице је дат на </w:t>
      </w:r>
      <w:hyperlink w:anchor="kix.k487g7kdgpqa">
        <w:r>
          <w:rPr>
            <w:color w:val="1155CC"/>
            <w:u w:val="single"/>
          </w:rPr>
          <w:t>слици 9</w:t>
        </w:r>
      </w:hyperlink>
      <w:r>
        <w:t>, неиспрекидане линије. Ради прегледности, са слике су изостављени излази аутомата.</w:t>
      </w:r>
    </w:p>
    <w:p w:rsidR="005D0A59" w:rsidRDefault="0007176B" w14:paraId="1FB0446B" w14:textId="77777777">
      <w:pPr>
        <w:jc w:val="both"/>
      </w:pPr>
      <w:r>
        <w:t xml:space="preserve">Сигнал reset уводи аутомат у почетно стање, у коме се ресетује бројач адреса. И из свих осталих стања reset преводи аутомат у почетно стање (није означено на слици). </w:t>
      </w:r>
    </w:p>
    <w:p w:rsidR="005D0A59" w:rsidRDefault="0007176B" w14:paraId="483D6CFA" w14:textId="77777777">
      <w:pPr>
        <w:jc w:val="both"/>
      </w:pPr>
      <w:r>
        <w:t xml:space="preserve">Аутомат на сваки такт одређује своје наредно стање. </w:t>
      </w:r>
    </w:p>
    <w:p w:rsidR="005D0A59" w:rsidRDefault="0007176B" w14:paraId="778A7DD2" w14:textId="77777777">
      <w:pPr>
        <w:jc w:val="both"/>
      </w:pPr>
      <w:r>
        <w:t xml:space="preserve">Уколико је WE=1, прелази (и остаје) у стању sWrite, у коме не генерише никакво управљање. </w:t>
      </w:r>
    </w:p>
    <w:p w:rsidR="005D0A59" w:rsidRDefault="0007176B" w14:paraId="1709DAAD" w14:textId="77777777">
      <w:pPr>
        <w:jc w:val="both"/>
      </w:pPr>
      <w:r>
        <w:t>Када дође WE=0, аутомат прелази у почетно стање (где се ресетује бројач адреса), а затим (на следећи такт) у стања читања, где алтернативно мења стања sRead1 и sRead2, у сваком од њих алтернативно активира упис у по један од регистара BUF1 и BUF2.</w:t>
      </w:r>
    </w:p>
    <w:p w:rsidR="005D0A59" w:rsidRDefault="0007176B" w14:paraId="7016DC36" w14:textId="77777777">
      <w:pPr>
        <w:jc w:val="both"/>
        <w:rPr>
          <w:rFonts w:ascii="Arial" w:hAnsi="Arial" w:eastAsia="Arial" w:cs="Arial"/>
          <w:color w:val="FF0000"/>
        </w:rPr>
      </w:pPr>
      <w:r>
        <w:t>WE=1 у сваком тренутку враћа аутомат у почетно стање из стања читања.</w:t>
      </w:r>
    </w:p>
    <w:p w:rsidR="005D0A59" w:rsidRDefault="005D0A59" w14:paraId="380AFAC1" w14:textId="77777777">
      <w:pPr>
        <w:ind w:right="-1440"/>
        <w:rPr>
          <w:rFonts w:ascii="Arial" w:hAnsi="Arial" w:eastAsia="Arial" w:cs="Arial"/>
        </w:rPr>
      </w:pPr>
    </w:p>
    <w:tbl>
      <w:tblPr>
        <w:tblStyle w:val="afff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5D0A59" w:rsidTr="668F9E23" w14:paraId="54F149F3" w14:textId="77777777">
        <w:tc>
          <w:tcPr>
            <w:tcW w:w="9360" w:type="dxa"/>
            <w:shd w:val="clear" w:color="auto" w:fill="auto"/>
            <w:tcMar>
              <w:top w:w="100" w:type="dxa"/>
              <w:left w:w="100" w:type="dxa"/>
              <w:bottom w:w="100" w:type="dxa"/>
              <w:right w:w="100" w:type="dxa"/>
            </w:tcMar>
          </w:tcPr>
          <w:p w:rsidR="005D0A59" w:rsidRDefault="0007176B" w14:paraId="184290C3" w14:textId="77777777">
            <w:pPr>
              <w:ind w:right="-1440"/>
              <w:rPr>
                <w:rFonts w:ascii="Arial" w:hAnsi="Arial" w:eastAsia="Arial" w:cs="Arial"/>
                <w:sz w:val="14"/>
                <w:szCs w:val="14"/>
              </w:rPr>
            </w:pPr>
            <w:r>
              <w:rPr>
                <w:rFonts w:ascii="Arial" w:hAnsi="Arial" w:eastAsia="Arial" w:cs="Arial"/>
                <w:noProof/>
              </w:rPr>
              <w:drawing>
                <wp:inline distT="0" distB="0" distL="0" distR="0" wp14:anchorId="5919B96E" wp14:editId="4AEB966A">
                  <wp:extent cx="6293982" cy="3039326"/>
                  <wp:effectExtent l="0" t="0" r="0" b="0"/>
                  <wp:docPr id="3" name="image9.jpg" descr="C:\Users\Caca\Dropbox\materijal za vežbe - radni\crtez_grafa_konacnog_automata.jpg" title=""/>
                  <wp:cNvGraphicFramePr/>
                  <a:graphic xmlns:a="http://schemas.openxmlformats.org/drawingml/2006/main">
                    <a:graphicData uri="http://schemas.openxmlformats.org/drawingml/2006/picture">
                      <pic:pic xmlns:pic="http://schemas.openxmlformats.org/drawingml/2006/picture">
                        <pic:nvPicPr>
                          <pic:cNvPr id="0" name="image9.jpg" descr="C:\Users\Caca\Dropbox\materijal za vežbe - radni\crtez_grafa_konacnog_automata.jpg"/>
                          <pic:cNvPicPr preferRelativeResize="0"/>
                        </pic:nvPicPr>
                        <pic:blipFill>
                          <a:blip r:embed="rId8"/>
                          <a:srcRect l="0" t="0" r="0" b="10169"/>
                          <a:stretch>
                            <a:fillRect/>
                          </a:stretch>
                        </pic:blipFill>
                        <pic:spPr xmlns:pic="http://schemas.openxmlformats.org/drawingml/2006/picture">
                          <a:xfrm xmlns:a="http://schemas.openxmlformats.org/drawingml/2006/main" rot="0" flipH="0" flipV="0">
                            <a:off x="0" y="0"/>
                            <a:ext cx="6293982" cy="3039326"/>
                          </a:xfrm>
                          <a:prstGeom xmlns:a="http://schemas.openxmlformats.org/drawingml/2006/main" prst="rect">
                            <a:avLst/>
                          </a:prstGeom>
                          <a:ln xmlns:a="http://schemas.openxmlformats.org/drawingml/2006/main"/>
                        </pic:spPr>
                      </pic:pic>
                    </a:graphicData>
                  </a:graphic>
                </wp:inline>
              </w:drawing>
            </w:r>
          </w:p>
          <w:p w:rsidR="005D0A59" w:rsidRDefault="0007176B" w14:paraId="4CB849BA" w14:textId="77777777">
            <w:pPr>
              <w:jc w:val="center"/>
              <w:rPr>
                <w:rFonts w:ascii="Arial" w:hAnsi="Arial" w:eastAsia="Arial" w:cs="Arial"/>
                <w:sz w:val="20"/>
                <w:szCs w:val="20"/>
              </w:rPr>
            </w:pPr>
            <w:bookmarkStart w:name="kix.k487g7kdgpqa" w:colFirst="0" w:colLast="0" w:id="7"/>
            <w:bookmarkEnd w:id="7"/>
            <w:r>
              <w:rPr>
                <w:rFonts w:ascii="Arial" w:hAnsi="Arial" w:eastAsia="Arial" w:cs="Arial"/>
                <w:i/>
                <w:color w:val="444499"/>
                <w:sz w:val="20"/>
                <w:szCs w:val="20"/>
              </w:rPr>
              <w:t xml:space="preserve">Слика 9. Дијаграм стања коначног аутомата који имплементира функцију CU </w:t>
            </w:r>
          </w:p>
        </w:tc>
      </w:tr>
    </w:tbl>
    <w:p w:rsidR="005D0A59" w:rsidRDefault="005D0A59" w14:paraId="47AEBFE6" w14:textId="77777777">
      <w:pPr>
        <w:ind w:right="-1440"/>
        <w:rPr>
          <w:rFonts w:ascii="Arial" w:hAnsi="Arial" w:eastAsia="Arial" w:cs="Arial"/>
        </w:rPr>
      </w:pPr>
    </w:p>
    <w:p w:rsidR="005D0A59" w:rsidRDefault="0007176B" w14:paraId="1604C57B" w14:textId="77777777">
      <w:pPr>
        <w:ind w:right="-1440"/>
        <w:rPr>
          <w:rFonts w:ascii="Arial" w:hAnsi="Arial" w:eastAsia="Arial" w:cs="Arial"/>
        </w:rPr>
      </w:pPr>
      <w:r>
        <w:rPr>
          <w:rFonts w:ascii="Arial" w:hAnsi="Arial" w:eastAsia="Arial" w:cs="Arial"/>
        </w:rPr>
        <w:t xml:space="preserve">У наставку је пример употребе кола, са прегледом сигнала у сваком тактном интервалу: </w:t>
      </w:r>
    </w:p>
    <w:p w:rsidR="005D0A59" w:rsidRDefault="005D0A59" w14:paraId="5018BAE0" w14:textId="77777777">
      <w:pPr>
        <w:ind w:right="-1440"/>
        <w:rPr>
          <w:rFonts w:ascii="Arial" w:hAnsi="Arial" w:eastAsia="Arial" w:cs="Arial"/>
        </w:rPr>
      </w:pPr>
    </w:p>
    <w:tbl>
      <w:tblPr>
        <w:tblStyle w:val="afff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5D0A59" w:rsidTr="7421082C" w14:paraId="5224490C" w14:textId="77777777">
        <w:tc>
          <w:tcPr>
            <w:tcW w:w="9360" w:type="dxa"/>
            <w:shd w:val="clear" w:color="auto" w:fill="auto"/>
            <w:tcMar>
              <w:top w:w="100" w:type="dxa"/>
              <w:left w:w="100" w:type="dxa"/>
              <w:bottom w:w="100" w:type="dxa"/>
              <w:right w:w="100" w:type="dxa"/>
            </w:tcMar>
          </w:tcPr>
          <w:p w:rsidR="005D0A59" w:rsidRDefault="0007176B" w14:paraId="5FC6103F"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4C6A17CE"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Reset celog kola</w:t>
            </w:r>
          </w:p>
          <w:p w:rsidR="005D0A59" w:rsidRDefault="0007176B" w14:paraId="1D20084A"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70EAB92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b/>
                <w:color w:val="000080"/>
                <w:sz w:val="20"/>
                <w:szCs w:val="20"/>
              </w:rPr>
              <w:lastRenderedPageBreak/>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77CED952"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U</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5574273C"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6411F9CB"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Na adresu 0(koja se postavlja iz brojaca)</w:t>
            </w:r>
          </w:p>
          <w:p w:rsidR="005D0A59" w:rsidRDefault="0007176B" w14:paraId="20A8C826"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upisuje se podatak 00H u memoriju</w:t>
            </w:r>
          </w:p>
          <w:p w:rsidR="005D0A59" w:rsidRDefault="0007176B" w14:paraId="061326C3"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00H</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mem[0] = 00H</w:t>
            </w:r>
          </w:p>
          <w:p w:rsidR="005D0A59" w:rsidRDefault="0007176B" w14:paraId="27C2A8DC"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U</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71D4C53A"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0A9F42F3"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02</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Brojac nastavlja da broji, sada je na 1</w:t>
            </w:r>
          </w:p>
          <w:p w:rsidR="005D0A59" w:rsidRDefault="0007176B" w14:paraId="1AD827F1"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Na adresu 1 se upisuje 05H u memoriju    </w:t>
            </w:r>
          </w:p>
          <w:p w:rsidR="005D0A59" w:rsidRDefault="0007176B" w14:paraId="7180FCD9"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05H</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mem[1] = 05H</w:t>
            </w:r>
          </w:p>
          <w:p w:rsidR="005D0A59" w:rsidRDefault="0007176B" w14:paraId="7C7108CA"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U</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176B263F"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04A6F1EB"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03</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Brojac nastavlja da broji, sada je na 2</w:t>
            </w:r>
          </w:p>
          <w:p w:rsidR="005D0A59" w:rsidRDefault="0007176B" w14:paraId="139B6C3C"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Na adresu 2 se upisuje A0H u memoriju    </w:t>
            </w:r>
          </w:p>
          <w:p w:rsidR="005D0A59" w:rsidRDefault="0007176B" w14:paraId="4C94058D"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0A0H</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mem[2] = 0A0H</w:t>
            </w:r>
          </w:p>
          <w:p w:rsidR="005D0A59" w:rsidRDefault="0007176B" w14:paraId="65A5BE33"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U</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227E8B69"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6BB70FA9"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04</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Brojac nastavlja da broji, sada je na 3</w:t>
            </w:r>
          </w:p>
          <w:p w:rsidR="005D0A59" w:rsidRDefault="0007176B" w14:paraId="68E0C266"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Na adresu 3 se upisuje A5H u memoriju    </w:t>
            </w:r>
          </w:p>
          <w:p w:rsidR="005D0A59" w:rsidRDefault="0007176B" w14:paraId="118EB493"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0A5H</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mem[3] = 0A5H</w:t>
            </w:r>
          </w:p>
          <w:p w:rsidR="005D0A59" w:rsidRDefault="0007176B" w14:paraId="2AB225FF"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U</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0F688321"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377B3426"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05</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Promena na WE vraća automat u sStart</w:t>
            </w:r>
          </w:p>
          <w:p w:rsidR="005D0A59" w:rsidRDefault="0007176B" w14:paraId="0C8C6143"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Brojac ce ponovo brojati od 0. </w:t>
            </w:r>
          </w:p>
          <w:p w:rsidR="005D0A59" w:rsidRDefault="0007176B" w14:paraId="007BF773"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w:t>
            </w:r>
          </w:p>
          <w:p w:rsidR="005D0A59" w:rsidRDefault="0007176B" w14:paraId="2ED09B6B"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U</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w:t>
            </w:r>
          </w:p>
          <w:p w:rsidR="005D0A59" w:rsidRDefault="0007176B" w14:paraId="13E72AE5"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26655C10"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06</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Brojač se resetuje, Automat = Read1</w:t>
            </w:r>
          </w:p>
          <w:p w:rsidR="005D0A59" w:rsidRDefault="0007176B" w14:paraId="19898AE0"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OP1 = mem[0]</w:t>
            </w:r>
          </w:p>
          <w:p w:rsidR="005D0A59" w:rsidRDefault="0007176B" w14:paraId="4CA15FEB"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OP1 = 00H</w:t>
            </w:r>
          </w:p>
          <w:p w:rsidR="005D0A59" w:rsidRDefault="0007176B" w14:paraId="65E9A6D4"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U</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4FB1FD1D"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7A48232A"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07</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Automat = Read2</w:t>
            </w:r>
          </w:p>
          <w:p w:rsidR="005D0A59" w:rsidRDefault="0007176B" w14:paraId="3C79F619"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OP2 = mem[1]</w:t>
            </w:r>
          </w:p>
          <w:p w:rsidR="005D0A59" w:rsidRDefault="0007176B" w14:paraId="2DE2F007"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OP2 = 05H</w:t>
            </w:r>
          </w:p>
          <w:p w:rsidR="005D0A59" w:rsidRDefault="0007176B" w14:paraId="761F194D"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U</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Zapaziti da sada sl stanje = Read1</w:t>
            </w:r>
          </w:p>
          <w:p w:rsidR="005D0A59" w:rsidRDefault="0007176B" w14:paraId="221A9A3B"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719B9BA1"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08</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Automat = Read1, OP1 = mem[2]</w:t>
            </w:r>
          </w:p>
          <w:p w:rsidR="005D0A59" w:rsidRDefault="0007176B" w14:paraId="79AE534A"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OP1 = A0H</w:t>
            </w:r>
          </w:p>
          <w:p w:rsidR="005D0A59" w:rsidRDefault="0007176B" w14:paraId="2FBE3BFD"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Izlaz je sada smislen </w:t>
            </w:r>
          </w:p>
          <w:p w:rsidR="005D0A59" w:rsidRDefault="0007176B" w14:paraId="3010275D"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05H</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Moze se koristiti</w:t>
            </w:r>
          </w:p>
          <w:p w:rsidR="005D0A59" w:rsidRDefault="0007176B" w14:paraId="76C2D514"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2B75463F"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09</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Automat = Read2</w:t>
            </w:r>
          </w:p>
          <w:p w:rsidR="005D0A59" w:rsidRDefault="0007176B" w14:paraId="4D149A9B"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OP2 = mem[2]</w:t>
            </w:r>
          </w:p>
          <w:p w:rsidR="005D0A59" w:rsidRDefault="0007176B" w14:paraId="2A7BFD3C"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OP2 = A5H</w:t>
            </w:r>
          </w:p>
          <w:p w:rsidR="005D0A59" w:rsidRDefault="0007176B" w14:paraId="71AEA0DD"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0A5H</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Zapaziti izlaz!</w:t>
            </w:r>
          </w:p>
          <w:p w:rsidR="005D0A59" w:rsidRDefault="0007176B" w14:paraId="535E35B8"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603FC25D" w14:textId="7FFE4431">
            <w:pPr>
              <w:widowControl w:val="0"/>
              <w:rPr>
                <w:rFonts w:ascii="Courier New" w:hAnsi="Courier New" w:eastAsia="Courier New" w:cs="Courier New"/>
                <w:sz w:val="20"/>
                <w:szCs w:val="20"/>
              </w:rPr>
            </w:pPr>
            <w:r w:rsidRPr="7421082C" w:rsidR="0007176B">
              <w:rPr>
                <w:rFonts w:ascii="Courier New" w:hAnsi="Courier New" w:eastAsia="Courier New" w:cs="Courier New"/>
                <w:b w:val="1"/>
                <w:bCs w:val="1"/>
                <w:color w:val="000080"/>
                <w:sz w:val="20"/>
                <w:szCs w:val="20"/>
              </w:rPr>
              <w:t>|</w:t>
            </w:r>
            <w:r w:rsidRPr="7421082C" w:rsidR="0007176B">
              <w:rPr>
                <w:rFonts w:ascii="Courier New" w:hAnsi="Courier New" w:eastAsia="Courier New" w:cs="Courier New"/>
                <w:color w:val="FF8000"/>
                <w:sz w:val="20"/>
                <w:szCs w:val="20"/>
              </w:rPr>
              <w:t>10</w:t>
            </w:r>
            <w:r w:rsidRPr="7421082C" w:rsidR="0007176B">
              <w:rPr>
                <w:rFonts w:ascii="Courier New" w:hAnsi="Courier New" w:eastAsia="Courier New" w:cs="Courier New"/>
                <w:sz w:val="20"/>
                <w:szCs w:val="20"/>
              </w:rPr>
              <w:t xml:space="preserve"> </w:t>
            </w:r>
            <w:r w:rsidRPr="7421082C" w:rsidR="0007176B">
              <w:rPr>
                <w:rFonts w:ascii="Courier New" w:hAnsi="Courier New" w:eastAsia="Courier New" w:cs="Courier New"/>
                <w:b w:val="1"/>
                <w:bCs w:val="1"/>
                <w:color w:val="000080"/>
                <w:sz w:val="20"/>
                <w:szCs w:val="20"/>
              </w:rPr>
              <w:t>|</w:t>
            </w:r>
            <w:r w:rsidRPr="7421082C" w:rsidR="0007176B">
              <w:rPr>
                <w:rFonts w:ascii="Courier New" w:hAnsi="Courier New" w:eastAsia="Courier New" w:cs="Courier New"/>
                <w:sz w:val="20"/>
                <w:szCs w:val="20"/>
              </w:rPr>
              <w:t xml:space="preserve"> WE    </w:t>
            </w:r>
            <w:r w:rsidRPr="7421082C" w:rsidR="0007176B">
              <w:rPr>
                <w:rFonts w:ascii="Courier New" w:hAnsi="Courier New" w:eastAsia="Courier New" w:cs="Courier New"/>
                <w:b w:val="1"/>
                <w:bCs w:val="1"/>
                <w:color w:val="000080"/>
                <w:sz w:val="20"/>
                <w:szCs w:val="20"/>
              </w:rPr>
              <w:t>=</w:t>
            </w:r>
            <w:r w:rsidRPr="7421082C" w:rsidR="0007176B">
              <w:rPr>
                <w:rFonts w:ascii="Courier New" w:hAnsi="Courier New" w:eastAsia="Courier New" w:cs="Courier New"/>
                <w:sz w:val="20"/>
                <w:szCs w:val="20"/>
              </w:rPr>
              <w:t xml:space="preserve"> </w:t>
            </w:r>
            <w:r w:rsidRPr="7421082C" w:rsidR="40E25CFD">
              <w:rPr>
                <w:rFonts w:ascii="Courier New" w:hAnsi="Courier New" w:eastAsia="Courier New" w:cs="Courier New"/>
                <w:color w:val="FF8000"/>
                <w:sz w:val="20"/>
                <w:szCs w:val="20"/>
              </w:rPr>
              <w:t>1</w:t>
            </w:r>
            <w:r w:rsidRPr="7421082C" w:rsidR="0007176B">
              <w:rPr>
                <w:rFonts w:ascii="Courier New" w:hAnsi="Courier New" w:eastAsia="Courier New" w:cs="Courier New"/>
                <w:sz w:val="20"/>
                <w:szCs w:val="20"/>
              </w:rPr>
              <w:t xml:space="preserve">     </w:t>
            </w:r>
            <w:r w:rsidRPr="7421082C" w:rsidR="0007176B">
              <w:rPr>
                <w:rFonts w:ascii="Courier New" w:hAnsi="Courier New" w:eastAsia="Courier New" w:cs="Courier New"/>
                <w:b w:val="1"/>
                <w:bCs w:val="1"/>
                <w:color w:val="000080"/>
                <w:sz w:val="20"/>
                <w:szCs w:val="20"/>
              </w:rPr>
              <w:t>|</w:t>
            </w:r>
            <w:r w:rsidRPr="7421082C" w:rsidR="0007176B">
              <w:rPr>
                <w:rFonts w:ascii="Courier New" w:hAnsi="Courier New" w:eastAsia="Courier New" w:cs="Courier New"/>
                <w:sz w:val="20"/>
                <w:szCs w:val="20"/>
              </w:rPr>
              <w:t xml:space="preserve">           </w:t>
            </w:r>
            <w:r w:rsidRPr="7421082C" w:rsidR="0007176B">
              <w:rPr>
                <w:rFonts w:ascii="Courier New" w:hAnsi="Courier New" w:eastAsia="Courier New" w:cs="Courier New"/>
                <w:b w:val="1"/>
                <w:bCs w:val="1"/>
                <w:color w:val="000080"/>
                <w:sz w:val="20"/>
                <w:szCs w:val="20"/>
              </w:rPr>
              <w:t>|</w:t>
            </w:r>
            <w:r w:rsidRPr="7421082C" w:rsidR="0007176B">
              <w:rPr>
                <w:rFonts w:ascii="Courier New" w:hAnsi="Courier New" w:eastAsia="Courier New" w:cs="Courier New"/>
                <w:sz w:val="20"/>
                <w:szCs w:val="20"/>
              </w:rPr>
              <w:t xml:space="preserve"> </w:t>
            </w:r>
            <w:r w:rsidRPr="7421082C" w:rsidR="0007176B">
              <w:rPr>
                <w:rFonts w:ascii="Courier New" w:hAnsi="Courier New" w:eastAsia="Courier New" w:cs="Courier New"/>
                <w:color w:val="008000"/>
                <w:sz w:val="20"/>
                <w:szCs w:val="20"/>
              </w:rPr>
              <w:t>-- Stanje= sStart</w:t>
            </w:r>
          </w:p>
          <w:p w:rsidR="005D0A59" w:rsidRDefault="0007176B" w14:paraId="0910408E"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zapaziti izlaz!</w:t>
            </w:r>
          </w:p>
          <w:p w:rsidR="005D0A59" w:rsidRDefault="0007176B" w14:paraId="4F894819"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609FCFFB"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145H</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6DFAB569" w14:textId="77777777">
            <w:pPr>
              <w:widowControl w:val="0"/>
              <w:rPr>
                <w:rFonts w:ascii="Courier New" w:hAnsi="Courier New" w:eastAsia="Courier New" w:cs="Courier New"/>
                <w:sz w:val="20"/>
                <w:szCs w:val="20"/>
              </w:rPr>
            </w:pPr>
            <w:r>
              <w:rPr>
                <w:rFonts w:ascii="Courier New" w:hAnsi="Courier New" w:eastAsia="Courier New" w:cs="Courier New"/>
                <w:color w:val="008000"/>
                <w:sz w:val="20"/>
                <w:szCs w:val="20"/>
              </w:rPr>
              <w:t>---------------------------------</w:t>
            </w:r>
          </w:p>
          <w:p w:rsidR="005D0A59" w:rsidRDefault="0007176B" w14:paraId="460E6632"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11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Mozemo zapoceti nov ciklus upisivanja</w:t>
            </w:r>
          </w:p>
          <w:p w:rsidR="005D0A59" w:rsidRDefault="0007176B" w14:paraId="3173591E"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mem[0]=05H </w:t>
            </w:r>
          </w:p>
          <w:p w:rsidR="005D0A59" w:rsidRDefault="0007176B" w14:paraId="312E9C48"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lastRenderedPageBreak/>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05h</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Zato sto su 3statebaferi, izlaz postoji</w:t>
            </w:r>
          </w:p>
          <w:p w:rsidR="005D0A59" w:rsidRDefault="0007176B" w14:paraId="642E3B77" w14:textId="77777777">
            <w:pPr>
              <w:widowControl w:val="0"/>
              <w:rPr>
                <w:rFonts w:ascii="Courier New" w:hAnsi="Courier New" w:eastAsia="Courier New" w:cs="Courier New"/>
                <w:sz w:val="20"/>
                <w:szCs w:val="20"/>
              </w:rPr>
            </w:pP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145H</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5CAC1EBE" w14:textId="77777777">
            <w:pPr>
              <w:widowControl w:val="0"/>
              <w:shd w:val="clear" w:color="auto" w:fill="FFFFFF"/>
              <w:rPr>
                <w:rFonts w:ascii="Arial" w:hAnsi="Arial" w:eastAsia="Arial" w:cs="Arial"/>
              </w:rPr>
            </w:pPr>
            <w:r>
              <w:rPr>
                <w:rFonts w:ascii="Courier New" w:hAnsi="Courier New" w:eastAsia="Courier New" w:cs="Courier New"/>
                <w:color w:val="008000"/>
                <w:sz w:val="20"/>
                <w:szCs w:val="20"/>
              </w:rPr>
              <w:t>---------------------------------</w:t>
            </w:r>
          </w:p>
        </w:tc>
      </w:tr>
    </w:tbl>
    <w:p w:rsidR="005D0A59" w:rsidRDefault="005D0A59" w14:paraId="55132C06" w14:textId="77777777">
      <w:pPr>
        <w:ind w:right="-1440"/>
      </w:pPr>
    </w:p>
    <w:p w:rsidR="005D0A59" w:rsidRDefault="0007176B" w14:paraId="5B8CB3C6" w14:textId="77777777">
      <w:pPr>
        <w:pStyle w:val="Heading3"/>
      </w:pPr>
      <w:bookmarkStart w:name="_kszwvkh84h69" w:colFirst="0" w:colLast="0" w:id="8"/>
      <w:bookmarkEnd w:id="8"/>
      <w:r>
        <w:t>Пројектовање коначних аутомата</w:t>
      </w:r>
    </w:p>
    <w:p w:rsidR="005D0A59" w:rsidRDefault="0007176B" w14:paraId="3FD9ABB7" w14:textId="77777777">
      <w:r>
        <w:t>Коначни аутомати се на VHDL-у могу пројектовати на више начина. Овде ће бити приказан један од стандардизованих модела коначног аутомата помоћу два процеса. На овај начин, дијаграм стања се директно мапира на case структуру, и није сложеније имплементирати ни врло сложене дијаграме.</w:t>
      </w:r>
    </w:p>
    <w:p w:rsidR="005D0A59" w:rsidRDefault="0007176B" w14:paraId="1C9D5DD4" w14:textId="77777777">
      <w:r>
        <w:t>За кодирање стања користи се тип набрајања и два сигнала овог типа: у првом се памти тренутно стање аутомата, а у другом се израчунава стање у које треба прећи у следећем такту.</w:t>
      </w:r>
    </w:p>
    <w:p w:rsidR="005D0A59" w:rsidRDefault="0007176B" w14:paraId="5C255964" w14:textId="77777777">
      <w:r>
        <w:t xml:space="preserve">Дизајн коначног аутомата се састоји од два процеса. </w:t>
      </w:r>
    </w:p>
    <w:p w:rsidR="005D0A59" w:rsidRDefault="0007176B" w14:paraId="1FE34731" w14:textId="77777777">
      <w:r>
        <w:t>Први процес је секвенцијална мрежа, осетљив је само на такт и ресет, и у њему се поставља иницијално стање и дешава транзиција наредог стања у садашње:</w:t>
      </w:r>
    </w:p>
    <w:p w:rsidR="005D0A59" w:rsidRDefault="0007176B" w14:paraId="6D2EF1EC" w14:textId="77777777">
      <w:pPr>
        <w:ind w:right="-1440"/>
        <w:rPr>
          <w:rFonts w:ascii="Courier New" w:hAnsi="Courier New" w:eastAsia="Courier New" w:cs="Courier New"/>
          <w:sz w:val="20"/>
          <w:szCs w:val="20"/>
        </w:rPr>
      </w:pPr>
      <w:r>
        <w:rPr>
          <w:rFonts w:ascii="Courier New" w:hAnsi="Courier New" w:eastAsia="Courier New" w:cs="Courier New"/>
          <w:sz w:val="20"/>
          <w:szCs w:val="20"/>
        </w:rPr>
        <w:t>state_change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reset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p>
    <w:p w:rsidR="005D0A59" w:rsidRDefault="0007176B" w14:paraId="3D03E3BE" w14:textId="77777777">
      <w:pPr>
        <w:ind w:right="-1440"/>
        <w:rPr>
          <w:rFonts w:ascii="Courier New" w:hAnsi="Courier New" w:eastAsia="Courier New" w:cs="Courier New"/>
          <w:sz w:val="20"/>
          <w:szCs w:val="20"/>
        </w:rPr>
      </w:pPr>
      <w:r>
        <w:rPr>
          <w:rFonts w:ascii="Courier New" w:hAnsi="Courier New" w:eastAsia="Courier New" w:cs="Courier New"/>
          <w:sz w:val="20"/>
          <w:szCs w:val="20"/>
        </w:rPr>
        <w:t xml:space="preserve">    current_state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next_state</w:t>
      </w:r>
      <w:r>
        <w:rPr>
          <w:rFonts w:ascii="Courier New" w:hAnsi="Courier New" w:eastAsia="Courier New" w:cs="Courier New"/>
          <w:b/>
          <w:color w:val="000080"/>
          <w:sz w:val="20"/>
          <w:szCs w:val="20"/>
        </w:rPr>
        <w:t>;</w:t>
      </w:r>
    </w:p>
    <w:p w:rsidR="005D0A59" w:rsidRDefault="0007176B" w14:paraId="5944D759" w14:textId="77777777">
      <w:pPr>
        <w:ind w:right="-1440"/>
        <w:rPr>
          <w:rFonts w:ascii="Courier New" w:hAnsi="Courier New" w:eastAsia="Courier New" w:cs="Courier New"/>
          <w:sz w:val="20"/>
          <w:szCs w:val="20"/>
        </w:rPr>
      </w:pP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initial_state</w:t>
      </w:r>
    </w:p>
    <w:p w:rsidR="005D0A59" w:rsidRDefault="0007176B" w14:paraId="41065DAE" w14:textId="77777777">
      <w:pPr>
        <w:ind w:right="-1440"/>
        <w:rPr>
          <w:rFonts w:ascii="Arial" w:hAnsi="Arial" w:eastAsia="Arial" w:cs="Arial"/>
        </w:rPr>
      </w:pP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синхрони излази, ако их има</w:t>
      </w:r>
    </w:p>
    <w:p w:rsidR="005D0A59" w:rsidRDefault="0007176B" w14:paraId="2C44A8B7" w14:textId="5BD0A591">
      <w:pPr>
        <w:ind w:right="-1440"/>
        <w:rPr>
          <w:rFonts w:ascii="Arial" w:hAnsi="Arial" w:eastAsia="Arial" w:cs="Arial"/>
        </w:rPr>
      </w:pPr>
      <w:r w:rsidRPr="668F9E23" w:rsidR="0007176B">
        <w:rPr>
          <w:rFonts w:ascii="Arial" w:hAnsi="Arial" w:eastAsia="Arial" w:cs="Arial"/>
        </w:rPr>
        <w:t>Други процес је комбинациона мрежа, у њему се израчунава следеће стање и генеришу излази. Осетљив је на све улазе и</w:t>
      </w:r>
      <w:ins w:author="Oliver M. Vojinovic" w:date="2021-05-05T09:44:51.502Z" w:id="480052028">
        <w:r w:rsidRPr="668F9E23" w:rsidR="69039005">
          <w:rPr>
            <w:rFonts w:ascii="Arial" w:hAnsi="Arial" w:eastAsia="Arial" w:cs="Arial"/>
          </w:rPr>
          <w:t xml:space="preserve"> на</w:t>
        </w:r>
      </w:ins>
      <w:r w:rsidRPr="668F9E23" w:rsidR="0007176B">
        <w:rPr>
          <w:rFonts w:ascii="Arial" w:hAnsi="Arial" w:eastAsia="Arial" w:cs="Arial"/>
        </w:rPr>
        <w:t xml:space="preserve"> сигнал који чува тренутно стање:</w:t>
      </w:r>
    </w:p>
    <w:p w:rsidR="005D0A59" w:rsidRDefault="0007176B" w14:paraId="6109396A" w14:textId="77777777" w14:noSpellErr="1">
      <w:pPr>
        <w:ind w:right="-1440"/>
        <w:rPr>
          <w:rFonts w:ascii="Courier New" w:hAnsi="Courier New" w:eastAsia="Courier New" w:cs="Courier New"/>
          <w:sz w:val="20"/>
          <w:szCs w:val="20"/>
        </w:rPr>
      </w:pPr>
      <w:r w:rsidRPr="4C39FD58" w:rsidR="0007176B">
        <w:rPr>
          <w:rFonts w:ascii="Courier New" w:hAnsi="Courier New" w:eastAsia="Courier New" w:cs="Courier New"/>
          <w:sz w:val="20"/>
          <w:szCs w:val="20"/>
        </w:rPr>
        <w:t>calculate_process</w:t>
      </w:r>
      <w:r w:rsidRPr="4C39FD58" w:rsidR="0007176B">
        <w:rPr>
          <w:rFonts w:ascii="Courier New" w:hAnsi="Courier New" w:eastAsia="Courier New" w:cs="Courier New"/>
          <w:b w:val="1"/>
          <w:bCs w:val="1"/>
          <w:color w:val="000080"/>
          <w:sz w:val="20"/>
          <w:szCs w:val="20"/>
        </w:rPr>
        <w:t>(</w:t>
      </w:r>
      <w:r w:rsidRPr="4C39FD58" w:rsidR="0007176B">
        <w:rPr>
          <w:rFonts w:ascii="Courier New" w:hAnsi="Courier New" w:eastAsia="Courier New" w:cs="Courier New"/>
          <w:color w:val="008000"/>
          <w:sz w:val="20"/>
          <w:szCs w:val="20"/>
        </w:rPr>
        <w:t>svi ulazi i current state</w:t>
      </w:r>
      <w:r w:rsidRPr="4C39FD58" w:rsidR="0007176B">
        <w:rPr>
          <w:rFonts w:ascii="Courier New" w:hAnsi="Courier New" w:eastAsia="Courier New" w:cs="Courier New"/>
          <w:b w:val="1"/>
          <w:bCs w:val="1"/>
          <w:color w:val="000080"/>
          <w:sz w:val="20"/>
          <w:szCs w:val="20"/>
        </w:rPr>
        <w:t>)</w:t>
      </w:r>
    </w:p>
    <w:p w:rsidR="005D0A59" w:rsidRDefault="0007176B" w14:paraId="39EC758B" w14:textId="77777777">
      <w:pPr>
        <w:ind w:right="-1440"/>
        <w:rPr>
          <w:rFonts w:ascii="Arial" w:hAnsi="Arial" w:eastAsia="Arial" w:cs="Arial"/>
        </w:rPr>
      </w:pP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--računanje sledećeg stanja, generisanje асинхроних izlaza</w:t>
      </w:r>
    </w:p>
    <w:p w:rsidR="005D0A59" w:rsidRDefault="005D0A59" w14:paraId="3F662DC3" w14:textId="77777777">
      <w:pPr>
        <w:ind w:right="-1440"/>
        <w:rPr>
          <w:rFonts w:ascii="Arial" w:hAnsi="Arial" w:eastAsia="Arial" w:cs="Arial"/>
        </w:rPr>
      </w:pPr>
    </w:p>
    <w:p w:rsidR="005D0A59" w:rsidRDefault="0007176B" w14:paraId="4DF66AA1" w14:textId="77777777">
      <w:pPr>
        <w:ind w:right="-1440"/>
        <w:rPr>
          <w:rFonts w:ascii="Arial" w:hAnsi="Arial" w:eastAsia="Arial" w:cs="Arial"/>
        </w:rPr>
      </w:pPr>
      <w:r>
        <w:rPr>
          <w:rFonts w:ascii="Arial" w:hAnsi="Arial" w:eastAsia="Arial" w:cs="Arial"/>
        </w:rPr>
        <w:t>Реализација управљачке јединице на описан начин дата је у опису иза, у линијама</w:t>
      </w:r>
      <w:r>
        <w:t xml:space="preserve"> </w:t>
      </w:r>
      <w:r>
        <w:rPr>
          <w:rFonts w:ascii="Courier New" w:hAnsi="Courier New" w:eastAsia="Courier New" w:cs="Courier New"/>
          <w:color w:val="FF8000"/>
          <w:sz w:val="20"/>
          <w:szCs w:val="20"/>
        </w:rPr>
        <w:t>005</w:t>
      </w:r>
      <w:r>
        <w:t>-</w:t>
      </w:r>
      <w:r>
        <w:rPr>
          <w:rFonts w:ascii="Courier New" w:hAnsi="Courier New" w:eastAsia="Courier New" w:cs="Courier New"/>
          <w:color w:val="FF8000"/>
          <w:sz w:val="20"/>
          <w:szCs w:val="20"/>
        </w:rPr>
        <w:t>080</w:t>
      </w:r>
      <w:r>
        <w:rPr>
          <w:rFonts w:ascii="Arial" w:hAnsi="Arial" w:eastAsia="Arial" w:cs="Arial"/>
        </w:rPr>
        <w:t>.</w:t>
      </w:r>
    </w:p>
    <w:p w:rsidR="005D0A59" w:rsidRDefault="0007176B" w14:paraId="016585B3" w14:textId="77777777">
      <w:pPr>
        <w:ind w:right="-1440"/>
        <w:rPr>
          <w:rFonts w:ascii="Arial" w:hAnsi="Arial" w:eastAsia="Arial" w:cs="Arial"/>
        </w:rPr>
      </w:pPr>
      <w:r>
        <w:rPr>
          <w:rFonts w:ascii="Arial" w:hAnsi="Arial" w:eastAsia="Arial" w:cs="Arial"/>
        </w:rPr>
        <w:t>Реализација целог кола приказана је у наставку.</w:t>
      </w:r>
    </w:p>
    <w:p w:rsidR="005D0A59" w:rsidRDefault="005D0A59" w14:paraId="2EC6C406" w14:textId="77777777"/>
    <w:tbl>
      <w:tblPr>
        <w:tblStyle w:val="afff2"/>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360"/>
      </w:tblGrid>
      <w:tr w:rsidR="005D0A59" w:rsidTr="62AD752D" w14:paraId="7DDCE84A" w14:textId="77777777">
        <w:tc>
          <w:tcPr>
            <w:tcW w:w="9360" w:type="dxa"/>
            <w:shd w:val="clear" w:color="auto" w:fill="auto"/>
            <w:tcMar>
              <w:top w:w="100" w:type="dxa"/>
              <w:left w:w="100" w:type="dxa"/>
              <w:bottom w:w="100" w:type="dxa"/>
              <w:right w:w="100" w:type="dxa"/>
            </w:tcMar>
          </w:tcPr>
          <w:p w:rsidR="005D0A59" w:rsidRDefault="0007176B" w14:paraId="1A5AE32A" w14:textId="5D88B6E0">
            <w:pPr>
              <w:rPr>
                <w:rFonts w:ascii="Arial" w:hAnsi="Arial" w:eastAsia="Arial" w:cs="Arial"/>
                <w:color w:val="548DD4"/>
                <w:u w:val="single"/>
              </w:rPr>
            </w:pPr>
            <w:r w:rsidRPr="50E01B20">
              <w:rPr>
                <w:rFonts w:ascii="Arial" w:hAnsi="Arial" w:eastAsia="Arial" w:cs="Arial"/>
                <w:b/>
                <w:bCs/>
                <w:u w:val="single"/>
              </w:rPr>
              <w:t>Z</w:t>
            </w:r>
            <w:r w:rsidRPr="50E01B20">
              <w:rPr>
                <w:rFonts w:ascii="Arial" w:hAnsi="Arial" w:eastAsia="Arial" w:cs="Arial"/>
                <w:u w:val="single"/>
              </w:rPr>
              <w:t xml:space="preserve"> ПРИМЕР </w:t>
            </w:r>
            <w:r w:rsidRPr="50E01B20" w:rsidR="50E01B20">
              <w:rPr>
                <w:rFonts w:ascii="Arial" w:hAnsi="Arial" w:eastAsia="Arial" w:cs="Arial"/>
                <w:u w:val="single"/>
              </w:rPr>
              <w:t>Реализација система са меморијом и аритметиком</w:t>
            </w:r>
            <w:r w:rsidRPr="50E01B20">
              <w:rPr>
                <w:rFonts w:ascii="Arial" w:hAnsi="Arial" w:eastAsia="Arial" w:cs="Arial"/>
                <w:u w:val="single"/>
              </w:rPr>
              <w:t>.</w:t>
            </w:r>
          </w:p>
          <w:p w:rsidR="005D0A59" w:rsidRDefault="0007176B" w14:paraId="2BC97E17" w14:textId="77777777">
            <w:pPr>
              <w:ind w:left="720"/>
              <w:rPr>
                <w:rFonts w:ascii="Arial" w:hAnsi="Arial" w:eastAsia="Arial" w:cs="Arial"/>
                <w:color w:val="E36C09"/>
                <w:u w:val="single"/>
              </w:rPr>
            </w:pPr>
            <w:r>
              <w:rPr>
                <w:rFonts w:ascii="Arial" w:hAnsi="Arial" w:eastAsia="Arial" w:cs="Arial"/>
                <w:color w:val="E36C09"/>
                <w:u w:val="single"/>
              </w:rPr>
              <w:t>Уведено: пројектовање сложенијег кола; пројектовање коначног аутомата моделом два процеса.</w:t>
            </w:r>
          </w:p>
          <w:p w:rsidR="005D0A59" w:rsidRDefault="0007176B" w14:paraId="6BF7008C" w14:textId="77777777">
            <w:pPr>
              <w:rPr>
                <w:rFonts w:ascii="Arial" w:hAnsi="Arial" w:eastAsia="Arial" w:cs="Arial"/>
              </w:rPr>
            </w:pPr>
            <w:r>
              <w:rPr>
                <w:rFonts w:ascii="Arial" w:hAnsi="Arial" w:eastAsia="Arial" w:cs="Arial"/>
              </w:rPr>
              <w:t>(Захтеви и опис пројектовања дати су раније у тексту.)</w:t>
            </w:r>
          </w:p>
        </w:tc>
      </w:tr>
      <w:tr w:rsidR="005D0A59" w:rsidTr="62AD752D" w14:paraId="4CA809E9" w14:textId="77777777">
        <w:tc>
          <w:tcPr>
            <w:tcW w:w="9360" w:type="dxa"/>
            <w:shd w:val="clear" w:color="auto" w:fill="auto"/>
            <w:tcMar>
              <w:top w:w="100" w:type="dxa"/>
              <w:left w:w="100" w:type="dxa"/>
              <w:bottom w:w="100" w:type="dxa"/>
              <w:right w:w="100" w:type="dxa"/>
            </w:tcMar>
          </w:tcPr>
          <w:p w:rsidR="005D0A59" w:rsidRDefault="0007176B" w14:paraId="1EC856F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000</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--Upravljacka logika</w:t>
            </w:r>
          </w:p>
          <w:p w:rsidR="005D0A59" w:rsidRDefault="0007176B" w14:paraId="06BE2EB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LIBRARY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IEEE</w:t>
            </w:r>
            <w:r>
              <w:rPr>
                <w:rFonts w:ascii="Courier New" w:hAnsi="Courier New" w:eastAsia="Courier New" w:cs="Courier New"/>
                <w:b/>
                <w:color w:val="000080"/>
                <w:sz w:val="20"/>
                <w:szCs w:val="20"/>
              </w:rPr>
              <w:t>;</w:t>
            </w:r>
          </w:p>
          <w:p w:rsidR="005D0A59" w:rsidRDefault="0007176B" w14:paraId="4912A6D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002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USE</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IEEE</w:t>
            </w:r>
            <w:r>
              <w:rPr>
                <w:rFonts w:ascii="Courier New" w:hAnsi="Courier New" w:eastAsia="Courier New" w:cs="Courier New"/>
                <w:b/>
                <w:color w:val="000080"/>
                <w:sz w:val="20"/>
                <w:szCs w:val="20"/>
              </w:rPr>
              <w:t>.</w:t>
            </w:r>
            <w:r>
              <w:rPr>
                <w:rFonts w:ascii="Courier New" w:hAnsi="Courier New" w:eastAsia="Courier New" w:cs="Courier New"/>
                <w:color w:val="800000"/>
                <w:sz w:val="20"/>
                <w:szCs w:val="20"/>
              </w:rPr>
              <w:t>STD_LOGIC_1164</w:t>
            </w:r>
            <w:r>
              <w:rPr>
                <w:rFonts w:ascii="Courier New" w:hAnsi="Courier New" w:eastAsia="Courier New" w:cs="Courier New"/>
                <w:b/>
                <w:color w:val="000080"/>
                <w:sz w:val="20"/>
                <w:szCs w:val="20"/>
              </w:rPr>
              <w:t>.</w:t>
            </w:r>
            <w:r>
              <w:rPr>
                <w:rFonts w:ascii="Courier New" w:hAnsi="Courier New" w:eastAsia="Courier New" w:cs="Courier New"/>
                <w:b/>
                <w:color w:val="0000FF"/>
                <w:sz w:val="20"/>
                <w:szCs w:val="20"/>
              </w:rPr>
              <w:t>ALL</w:t>
            </w:r>
            <w:r>
              <w:rPr>
                <w:rFonts w:ascii="Courier New" w:hAnsi="Courier New" w:eastAsia="Courier New" w:cs="Courier New"/>
                <w:b/>
                <w:color w:val="000080"/>
                <w:sz w:val="20"/>
                <w:szCs w:val="20"/>
              </w:rPr>
              <w:t>;</w:t>
            </w:r>
          </w:p>
          <w:p w:rsidR="005D0A59" w:rsidRDefault="0007176B" w14:paraId="6B96DB0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003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USE</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ieee</w:t>
            </w:r>
            <w:r>
              <w:rPr>
                <w:rFonts w:ascii="Courier New" w:hAnsi="Courier New" w:eastAsia="Courier New" w:cs="Courier New"/>
                <w:b/>
                <w:color w:val="000080"/>
                <w:sz w:val="20"/>
                <w:szCs w:val="20"/>
              </w:rPr>
              <w:t>.</w:t>
            </w:r>
            <w:r>
              <w:rPr>
                <w:rFonts w:ascii="Courier New" w:hAnsi="Courier New" w:eastAsia="Courier New" w:cs="Courier New"/>
                <w:color w:val="800000"/>
                <w:sz w:val="20"/>
                <w:szCs w:val="20"/>
              </w:rPr>
              <w:t>std_logic_arith</w:t>
            </w:r>
            <w:r>
              <w:rPr>
                <w:rFonts w:ascii="Courier New" w:hAnsi="Courier New" w:eastAsia="Courier New" w:cs="Courier New"/>
                <w:b/>
                <w:color w:val="000080"/>
                <w:sz w:val="20"/>
                <w:szCs w:val="20"/>
              </w:rPr>
              <w:t>.</w:t>
            </w:r>
            <w:r>
              <w:rPr>
                <w:rFonts w:ascii="Courier New" w:hAnsi="Courier New" w:eastAsia="Courier New" w:cs="Courier New"/>
                <w:b/>
                <w:color w:val="0000FF"/>
                <w:sz w:val="20"/>
                <w:szCs w:val="20"/>
              </w:rPr>
              <w:t>ALL</w:t>
            </w:r>
            <w:r>
              <w:rPr>
                <w:rFonts w:ascii="Courier New" w:hAnsi="Courier New" w:eastAsia="Courier New" w:cs="Courier New"/>
                <w:b/>
                <w:color w:val="000080"/>
                <w:sz w:val="20"/>
                <w:szCs w:val="20"/>
              </w:rPr>
              <w:t>;</w:t>
            </w:r>
          </w:p>
          <w:p w:rsidR="005D0A59" w:rsidRDefault="0007176B" w14:paraId="155D3E0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004</w:t>
            </w:r>
          </w:p>
          <w:p w:rsidR="005D0A59" w:rsidRDefault="0007176B" w14:paraId="3520C1D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005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Kontrola </w:t>
            </w:r>
            <w:r>
              <w:rPr>
                <w:rFonts w:ascii="Courier New" w:hAnsi="Courier New" w:eastAsia="Courier New" w:cs="Courier New"/>
                <w:b/>
                <w:color w:val="0000FF"/>
                <w:sz w:val="20"/>
                <w:szCs w:val="20"/>
              </w:rPr>
              <w:t>IS</w:t>
            </w:r>
          </w:p>
          <w:p w:rsidR="005D0A59" w:rsidRDefault="0007176B" w14:paraId="44B9639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006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reset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b/>
                <w:color w:val="000080"/>
                <w:sz w:val="20"/>
                <w:szCs w:val="20"/>
              </w:rPr>
              <w:t>;</w:t>
            </w:r>
          </w:p>
          <w:p w:rsidR="005D0A59" w:rsidRDefault="0007176B" w14:paraId="172F90A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007</w:t>
            </w:r>
            <w:r>
              <w:rPr>
                <w:rFonts w:ascii="Courier New" w:hAnsi="Courier New" w:eastAsia="Courier New" w:cs="Courier New"/>
                <w:sz w:val="20"/>
                <w:szCs w:val="20"/>
              </w:rPr>
              <w:t xml:space="preserve">         addr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STD_LOGIC_VECTOR</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5D0A59" w:rsidRDefault="0007176B" w14:paraId="16CDDC0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008</w:t>
            </w:r>
            <w:r>
              <w:rPr>
                <w:rFonts w:ascii="Courier New" w:hAnsi="Courier New" w:eastAsia="Courier New" w:cs="Courier New"/>
                <w:sz w:val="20"/>
                <w:szCs w:val="20"/>
              </w:rPr>
              <w:t xml:space="preserve">         rstAddr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b/>
                <w:color w:val="000080"/>
                <w:sz w:val="20"/>
                <w:szCs w:val="20"/>
              </w:rPr>
              <w:t>;</w:t>
            </w:r>
          </w:p>
          <w:p w:rsidR="005D0A59" w:rsidRDefault="0007176B" w14:paraId="727E74D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009</w:t>
            </w:r>
            <w:r>
              <w:rPr>
                <w:rFonts w:ascii="Courier New" w:hAnsi="Courier New" w:eastAsia="Courier New" w:cs="Courier New"/>
                <w:sz w:val="20"/>
                <w:szCs w:val="20"/>
              </w:rPr>
              <w:t xml:space="preserve">         upis1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b/>
                <w:color w:val="000080"/>
                <w:sz w:val="20"/>
                <w:szCs w:val="20"/>
              </w:rPr>
              <w:t>;</w:t>
            </w:r>
          </w:p>
          <w:p w:rsidR="005D0A59" w:rsidRDefault="0007176B" w14:paraId="78566CA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010</w:t>
            </w:r>
            <w:r>
              <w:rPr>
                <w:rFonts w:ascii="Courier New" w:hAnsi="Courier New" w:eastAsia="Courier New" w:cs="Courier New"/>
                <w:sz w:val="20"/>
                <w:szCs w:val="20"/>
              </w:rPr>
              <w:t xml:space="preserve">         upis2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b/>
                <w:color w:val="000080"/>
                <w:sz w:val="20"/>
                <w:szCs w:val="20"/>
              </w:rPr>
              <w:t>);</w:t>
            </w:r>
          </w:p>
          <w:p w:rsidR="005D0A59" w:rsidRDefault="0007176B" w14:paraId="2693DE6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Kontrola</w:t>
            </w:r>
            <w:r>
              <w:rPr>
                <w:rFonts w:ascii="Courier New" w:hAnsi="Courier New" w:eastAsia="Courier New" w:cs="Courier New"/>
                <w:b/>
                <w:color w:val="000080"/>
                <w:sz w:val="20"/>
                <w:szCs w:val="20"/>
              </w:rPr>
              <w:t>;</w:t>
            </w:r>
          </w:p>
          <w:p w:rsidR="005D0A59" w:rsidRDefault="0007176B" w14:paraId="11C8AA4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012</w:t>
            </w:r>
          </w:p>
          <w:p w:rsidR="005D0A59" w:rsidRDefault="0007176B" w14:paraId="5A3945D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stateMachine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Kontrola </w:t>
            </w:r>
            <w:r>
              <w:rPr>
                <w:rFonts w:ascii="Courier New" w:hAnsi="Courier New" w:eastAsia="Courier New" w:cs="Courier New"/>
                <w:b/>
                <w:color w:val="0000FF"/>
                <w:sz w:val="20"/>
                <w:szCs w:val="20"/>
              </w:rPr>
              <w:t>IS</w:t>
            </w:r>
          </w:p>
          <w:p w:rsidR="005D0A59" w:rsidRDefault="0007176B" w14:paraId="623990C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TYPE</w:t>
            </w:r>
            <w:r>
              <w:rPr>
                <w:rFonts w:ascii="Courier New" w:hAnsi="Courier New" w:eastAsia="Courier New" w:cs="Courier New"/>
                <w:sz w:val="20"/>
                <w:szCs w:val="20"/>
              </w:rPr>
              <w:t xml:space="preserve"> states </w:t>
            </w:r>
            <w:r>
              <w:rPr>
                <w:rFonts w:ascii="Courier New" w:hAnsi="Courier New" w:eastAsia="Courier New" w:cs="Courier New"/>
                <w:b/>
                <w:color w:val="0000FF"/>
                <w:sz w:val="20"/>
                <w:szCs w:val="20"/>
              </w:rPr>
              <w:t>IS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sWrite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sRead1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sRead2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sStart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557471F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015</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i, za dodatak: sTermWrite, sTermRead</w:t>
            </w:r>
          </w:p>
          <w:p w:rsidR="005D0A59" w:rsidRDefault="0007176B" w14:paraId="6F460A9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current_state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next_state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states</w:t>
            </w:r>
            <w:r>
              <w:rPr>
                <w:rFonts w:ascii="Courier New" w:hAnsi="Courier New" w:eastAsia="Courier New" w:cs="Courier New"/>
                <w:b/>
                <w:color w:val="000080"/>
                <w:sz w:val="20"/>
                <w:szCs w:val="20"/>
              </w:rPr>
              <w:t>;</w:t>
            </w:r>
          </w:p>
          <w:p w:rsidR="005D0A59" w:rsidRDefault="0007176B" w14:paraId="6D11439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upis1_async</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upis2_async</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b/>
                <w:color w:val="000080"/>
                <w:sz w:val="20"/>
                <w:szCs w:val="20"/>
              </w:rPr>
              <w:t>;</w:t>
            </w:r>
          </w:p>
          <w:p w:rsidR="005D0A59" w:rsidRDefault="0007176B" w14:paraId="4A5A875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018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5D0A59" w:rsidRDefault="0007176B" w14:paraId="0E07EBB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lastRenderedPageBreak/>
              <w:t>019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60EA27F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020</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Promena stanja</w:t>
            </w:r>
          </w:p>
          <w:p w:rsidR="005D0A59" w:rsidRDefault="0007176B" w14:paraId="120C04D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021</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7221E12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022</w:t>
            </w:r>
            <w:r>
              <w:rPr>
                <w:rFonts w:ascii="Courier New" w:hAnsi="Courier New" w:eastAsia="Courier New" w:cs="Courier New"/>
                <w:sz w:val="20"/>
                <w:szCs w:val="20"/>
              </w:rPr>
              <w:t xml:space="preserve">     stateChange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reset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samo clk i asinhroni ulazi</w:t>
            </w:r>
          </w:p>
          <w:p w:rsidR="005D0A59" w:rsidRDefault="0007176B" w14:paraId="18C862F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5D0A59" w:rsidRDefault="0007176B" w14:paraId="5A89CC6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reset</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p>
          <w:p w:rsidR="005D0A59" w:rsidRDefault="0007176B" w14:paraId="7372DB5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025</w:t>
            </w:r>
            <w:r>
              <w:rPr>
                <w:rFonts w:ascii="Courier New" w:hAnsi="Courier New" w:eastAsia="Courier New" w:cs="Courier New"/>
                <w:sz w:val="20"/>
                <w:szCs w:val="20"/>
              </w:rPr>
              <w:t xml:space="preserve">             current_state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sStart</w:t>
            </w:r>
            <w:r>
              <w:rPr>
                <w:rFonts w:ascii="Courier New" w:hAnsi="Courier New" w:eastAsia="Courier New" w:cs="Courier New"/>
                <w:b/>
                <w:color w:val="000080"/>
                <w:sz w:val="20"/>
                <w:szCs w:val="20"/>
              </w:rPr>
              <w:t>;</w:t>
            </w:r>
          </w:p>
          <w:p w:rsidR="005D0A59" w:rsidRDefault="0007176B" w14:paraId="185474B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ELSIF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clk'</w:t>
            </w:r>
            <w:r>
              <w:rPr>
                <w:rFonts w:ascii="Courier New" w:hAnsi="Courier New" w:eastAsia="Courier New" w:cs="Courier New"/>
                <w:b/>
                <w:color w:val="8080FF"/>
                <w:sz w:val="20"/>
                <w:szCs w:val="20"/>
                <w:shd w:val="clear" w:color="auto" w:fill="FFFFCC"/>
              </w:rPr>
              <w:t>EVENT</w:t>
            </w:r>
            <w:r>
              <w:rPr>
                <w:rFonts w:ascii="Courier New" w:hAnsi="Courier New" w:eastAsia="Courier New" w:cs="Courier New"/>
                <w:sz w:val="20"/>
                <w:szCs w:val="20"/>
              </w:rPr>
              <w:t xml:space="preserve"> </w:t>
            </w:r>
            <w:r>
              <w:rPr>
                <w:rFonts w:ascii="Courier New" w:hAnsi="Courier New" w:eastAsia="Courier New" w:cs="Courier New"/>
                <w:b/>
                <w:color w:val="0080C0"/>
                <w:sz w:val="20"/>
                <w:szCs w:val="20"/>
              </w:rPr>
              <w:t>AND</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p>
          <w:p w:rsidR="005D0A59" w:rsidRDefault="0007176B" w14:paraId="7B0F470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027</w:t>
            </w:r>
            <w:r>
              <w:rPr>
                <w:rFonts w:ascii="Courier New" w:hAnsi="Courier New" w:eastAsia="Courier New" w:cs="Courier New"/>
                <w:sz w:val="20"/>
                <w:szCs w:val="20"/>
              </w:rPr>
              <w:t xml:space="preserve">             upis1</w:t>
            </w:r>
            <w:r>
              <w:rPr>
                <w:rFonts w:ascii="Courier New" w:hAnsi="Courier New" w:eastAsia="Courier New" w:cs="Courier New"/>
                <w:b/>
                <w:color w:val="000080"/>
                <w:sz w:val="20"/>
                <w:szCs w:val="20"/>
              </w:rPr>
              <w:t>&lt;=</w:t>
            </w:r>
            <w:r>
              <w:rPr>
                <w:rFonts w:ascii="Courier New" w:hAnsi="Courier New" w:eastAsia="Courier New" w:cs="Courier New"/>
                <w:sz w:val="20"/>
                <w:szCs w:val="20"/>
              </w:rPr>
              <w:t>upis1_async</w:t>
            </w:r>
            <w:r>
              <w:rPr>
                <w:rFonts w:ascii="Courier New" w:hAnsi="Courier New" w:eastAsia="Courier New" w:cs="Courier New"/>
                <w:b/>
                <w:color w:val="000080"/>
                <w:sz w:val="20"/>
                <w:szCs w:val="20"/>
              </w:rPr>
              <w:t>;</w:t>
            </w:r>
          </w:p>
          <w:p w:rsidR="005D0A59" w:rsidRDefault="0007176B" w14:paraId="1425E07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028</w:t>
            </w:r>
            <w:r>
              <w:rPr>
                <w:rFonts w:ascii="Courier New" w:hAnsi="Courier New" w:eastAsia="Courier New" w:cs="Courier New"/>
                <w:sz w:val="20"/>
                <w:szCs w:val="20"/>
              </w:rPr>
              <w:t xml:space="preserve">             upis2</w:t>
            </w:r>
            <w:r>
              <w:rPr>
                <w:rFonts w:ascii="Courier New" w:hAnsi="Courier New" w:eastAsia="Courier New" w:cs="Courier New"/>
                <w:b/>
                <w:color w:val="000080"/>
                <w:sz w:val="20"/>
                <w:szCs w:val="20"/>
              </w:rPr>
              <w:t>&lt;=</w:t>
            </w:r>
            <w:r>
              <w:rPr>
                <w:rFonts w:ascii="Courier New" w:hAnsi="Courier New" w:eastAsia="Courier New" w:cs="Courier New"/>
                <w:sz w:val="20"/>
                <w:szCs w:val="20"/>
              </w:rPr>
              <w:t>upis2_async</w:t>
            </w:r>
            <w:r>
              <w:rPr>
                <w:rFonts w:ascii="Courier New" w:hAnsi="Courier New" w:eastAsia="Courier New" w:cs="Courier New"/>
                <w:b/>
                <w:color w:val="000080"/>
                <w:sz w:val="20"/>
                <w:szCs w:val="20"/>
              </w:rPr>
              <w:t>;</w:t>
            </w:r>
          </w:p>
          <w:p w:rsidR="005D0A59" w:rsidRDefault="0007176B" w14:paraId="0C21232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029</w:t>
            </w:r>
            <w:r>
              <w:rPr>
                <w:rFonts w:ascii="Courier New" w:hAnsi="Courier New" w:eastAsia="Courier New" w:cs="Courier New"/>
                <w:sz w:val="20"/>
                <w:szCs w:val="20"/>
              </w:rPr>
              <w:t xml:space="preserve">             current_state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next_state</w:t>
            </w:r>
            <w:r>
              <w:rPr>
                <w:rFonts w:ascii="Courier New" w:hAnsi="Courier New" w:eastAsia="Courier New" w:cs="Courier New"/>
                <w:b/>
                <w:color w:val="000080"/>
                <w:sz w:val="20"/>
                <w:szCs w:val="20"/>
              </w:rPr>
              <w:t>;</w:t>
            </w:r>
          </w:p>
          <w:p w:rsidR="005D0A59" w:rsidRDefault="0007176B" w14:paraId="6E4E548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b/>
                <w:color w:val="000080"/>
                <w:sz w:val="20"/>
                <w:szCs w:val="20"/>
              </w:rPr>
              <w:t>;</w:t>
            </w:r>
          </w:p>
          <w:p w:rsidR="005D0A59" w:rsidRDefault="0007176B" w14:paraId="4E0E86B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color w:val="000080"/>
                <w:sz w:val="20"/>
                <w:szCs w:val="20"/>
              </w:rPr>
              <w:t>;</w:t>
            </w:r>
          </w:p>
          <w:p w:rsidR="005D0A59" w:rsidRDefault="0007176B" w14:paraId="1E528D5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032</w:t>
            </w:r>
            <w:r>
              <w:rPr>
                <w:rFonts w:ascii="Courier New" w:hAnsi="Courier New" w:eastAsia="Courier New" w:cs="Courier New"/>
                <w:sz w:val="20"/>
                <w:szCs w:val="20"/>
              </w:rPr>
              <w:t xml:space="preserve">     </w:t>
            </w:r>
          </w:p>
          <w:p w:rsidR="005D0A59" w:rsidRDefault="0007176B" w14:paraId="60063127" w14:textId="77777777">
            <w:pPr>
              <w:widowControl w:val="0"/>
              <w:pBdr>
                <w:top w:val="nil"/>
                <w:left w:val="nil"/>
                <w:bottom w:val="nil"/>
                <w:right w:val="nil"/>
                <w:between w:val="nil"/>
              </w:pBdr>
              <w:rPr>
                <w:rFonts w:ascii="Courier New" w:hAnsi="Courier New" w:eastAsia="Courier New" w:cs="Courier New"/>
                <w:color w:val="008000"/>
                <w:sz w:val="20"/>
                <w:szCs w:val="20"/>
              </w:rPr>
            </w:pPr>
            <w:r>
              <w:rPr>
                <w:rFonts w:ascii="Courier New" w:hAnsi="Courier New" w:eastAsia="Courier New" w:cs="Courier New"/>
                <w:color w:val="FF8000"/>
                <w:sz w:val="20"/>
                <w:szCs w:val="20"/>
              </w:rPr>
              <w:t>033</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Izračunavanje narednog stanja i izlaza</w:t>
            </w:r>
          </w:p>
          <w:p w:rsidR="005D0A59" w:rsidRDefault="0007176B" w14:paraId="6898957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current_state i svi ostali ulazi. </w:t>
            </w:r>
          </w:p>
          <w:p w:rsidR="005D0A59" w:rsidRDefault="0007176B" w14:paraId="40AB9A9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035</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Ovde addr nije neophodan, </w:t>
            </w:r>
          </w:p>
          <w:p w:rsidR="005D0A59" w:rsidRDefault="0007176B" w14:paraId="1256D6A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036</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ali ako bi se generisanje adrese </w:t>
            </w:r>
          </w:p>
          <w:p w:rsidR="005D0A59" w:rsidRDefault="0007176B" w14:paraId="2875437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prebacilo iz brojača u kontrolu, </w:t>
            </w:r>
          </w:p>
          <w:p w:rsidR="005D0A59" w:rsidRDefault="0007176B" w14:paraId="35AA300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038</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onda sa addr ovde automat biva </w:t>
            </w:r>
          </w:p>
          <w:p w:rsidR="005D0A59" w:rsidRDefault="0007176B" w14:paraId="5D0169C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039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svestan da se menja adresa i </w:t>
            </w:r>
          </w:p>
          <w:p w:rsidR="005D0A59" w:rsidRDefault="0007176B" w14:paraId="1A443DC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040</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da treba da je promeni ponovo.</w:t>
            </w:r>
          </w:p>
          <w:p w:rsidR="005D0A59" w:rsidRDefault="0007176B" w14:paraId="4702DB8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041</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w:t>
            </w:r>
          </w:p>
          <w:p w:rsidR="005D0A59" w:rsidRDefault="0007176B" w14:paraId="53ABA00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042</w:t>
            </w:r>
            <w:r>
              <w:rPr>
                <w:rFonts w:ascii="Courier New" w:hAnsi="Courier New" w:eastAsia="Courier New" w:cs="Courier New"/>
                <w:sz w:val="20"/>
                <w:szCs w:val="20"/>
              </w:rPr>
              <w:t xml:space="preserve">     OutputAndStateCalculation</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addr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current_state</w:t>
            </w:r>
            <w:r>
              <w:rPr>
                <w:rFonts w:ascii="Courier New" w:hAnsi="Courier New" w:eastAsia="Courier New" w:cs="Courier New"/>
                <w:b/>
                <w:color w:val="000080"/>
                <w:sz w:val="20"/>
                <w:szCs w:val="20"/>
              </w:rPr>
              <w:t>)</w:t>
            </w:r>
          </w:p>
          <w:p w:rsidR="005D0A59" w:rsidRDefault="0007176B" w14:paraId="7A27274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5D0A59" w:rsidRDefault="0007176B" w14:paraId="4B1A968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CASE</w:t>
            </w:r>
            <w:r>
              <w:rPr>
                <w:rFonts w:ascii="Courier New" w:hAnsi="Courier New" w:eastAsia="Courier New" w:cs="Courier New"/>
                <w:sz w:val="20"/>
                <w:szCs w:val="20"/>
              </w:rPr>
              <w:t xml:space="preserve"> current_state </w:t>
            </w:r>
            <w:r>
              <w:rPr>
                <w:rFonts w:ascii="Courier New" w:hAnsi="Courier New" w:eastAsia="Courier New" w:cs="Courier New"/>
                <w:b/>
                <w:color w:val="0000FF"/>
                <w:sz w:val="20"/>
                <w:szCs w:val="20"/>
              </w:rPr>
              <w:t>IS</w:t>
            </w:r>
          </w:p>
          <w:p w:rsidR="005D0A59" w:rsidRDefault="0007176B" w14:paraId="560C7FE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sStart </w:t>
            </w:r>
            <w:r>
              <w:rPr>
                <w:rFonts w:ascii="Courier New" w:hAnsi="Courier New" w:eastAsia="Courier New" w:cs="Courier New"/>
                <w:b/>
                <w:color w:val="000080"/>
                <w:sz w:val="20"/>
                <w:szCs w:val="20"/>
              </w:rPr>
              <w:t>=&gt;</w:t>
            </w:r>
          </w:p>
          <w:p w:rsidR="005D0A59" w:rsidRDefault="0007176B" w14:paraId="3893546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046</w:t>
            </w:r>
            <w:r>
              <w:rPr>
                <w:rFonts w:ascii="Courier New" w:hAnsi="Courier New" w:eastAsia="Courier New" w:cs="Courier New"/>
                <w:sz w:val="20"/>
                <w:szCs w:val="20"/>
              </w:rPr>
              <w:t xml:space="preserve">                 rstAddr</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color w:val="008000"/>
                <w:sz w:val="20"/>
                <w:szCs w:val="20"/>
              </w:rPr>
              <w:t>--resetuje brojac adresa</w:t>
            </w:r>
          </w:p>
          <w:p w:rsidR="005D0A59" w:rsidRDefault="0007176B" w14:paraId="0719AF9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047</w:t>
            </w:r>
            <w:r>
              <w:rPr>
                <w:rFonts w:ascii="Courier New" w:hAnsi="Courier New" w:eastAsia="Courier New" w:cs="Courier New"/>
                <w:sz w:val="20"/>
                <w:szCs w:val="20"/>
              </w:rPr>
              <w:t xml:space="preserve">                 upis1_async</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5D0A59" w:rsidRDefault="0007176B" w14:paraId="7F71E1D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048</w:t>
            </w:r>
            <w:r>
              <w:rPr>
                <w:rFonts w:ascii="Courier New" w:hAnsi="Courier New" w:eastAsia="Courier New" w:cs="Courier New"/>
                <w:sz w:val="20"/>
                <w:szCs w:val="20"/>
              </w:rPr>
              <w:t xml:space="preserve">                 upis2_async</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5D0A59" w:rsidRDefault="0007176B" w14:paraId="4EF2A2F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049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r>
              <w:rPr>
                <w:rFonts w:ascii="Courier New" w:hAnsi="Courier New" w:eastAsia="Courier New" w:cs="Courier New"/>
                <w:sz w:val="20"/>
                <w:szCs w:val="20"/>
              </w:rPr>
              <w:t xml:space="preserve"> </w:t>
            </w:r>
          </w:p>
          <w:p w:rsidR="005D0A59" w:rsidRDefault="0007176B" w14:paraId="4D63BDA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050</w:t>
            </w:r>
            <w:r>
              <w:rPr>
                <w:rFonts w:ascii="Courier New" w:hAnsi="Courier New" w:eastAsia="Courier New" w:cs="Courier New"/>
                <w:sz w:val="20"/>
                <w:szCs w:val="20"/>
              </w:rPr>
              <w:t xml:space="preserve">                     next_state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sWrite</w:t>
            </w:r>
            <w:r>
              <w:rPr>
                <w:rFonts w:ascii="Courier New" w:hAnsi="Courier New" w:eastAsia="Courier New" w:cs="Courier New"/>
                <w:b/>
                <w:color w:val="000080"/>
                <w:sz w:val="20"/>
                <w:szCs w:val="20"/>
              </w:rPr>
              <w:t>;</w:t>
            </w:r>
          </w:p>
          <w:p w:rsidR="005D0A59" w:rsidRDefault="0007176B" w14:paraId="0670295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ELSIF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r>
              <w:rPr>
                <w:rFonts w:ascii="Courier New" w:hAnsi="Courier New" w:eastAsia="Courier New" w:cs="Courier New"/>
                <w:sz w:val="20"/>
                <w:szCs w:val="20"/>
              </w:rPr>
              <w:t xml:space="preserve"> </w:t>
            </w:r>
          </w:p>
          <w:p w:rsidR="005D0A59" w:rsidRDefault="0007176B" w14:paraId="17EE5E0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052</w:t>
            </w:r>
            <w:r>
              <w:rPr>
                <w:rFonts w:ascii="Courier New" w:hAnsi="Courier New" w:eastAsia="Courier New" w:cs="Courier New"/>
                <w:sz w:val="20"/>
                <w:szCs w:val="20"/>
              </w:rPr>
              <w:t xml:space="preserve">                     next_state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sRead1</w:t>
            </w:r>
            <w:r>
              <w:rPr>
                <w:rFonts w:ascii="Courier New" w:hAnsi="Courier New" w:eastAsia="Courier New" w:cs="Courier New"/>
                <w:b/>
                <w:color w:val="000080"/>
                <w:sz w:val="20"/>
                <w:szCs w:val="20"/>
              </w:rPr>
              <w:t>;</w:t>
            </w:r>
          </w:p>
          <w:p w:rsidR="005D0A59" w:rsidRDefault="0007176B" w14:paraId="2E9AC6B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b/>
                <w:color w:val="000080"/>
                <w:sz w:val="20"/>
                <w:szCs w:val="20"/>
              </w:rPr>
              <w:t>;</w:t>
            </w:r>
          </w:p>
          <w:p w:rsidR="005D0A59" w:rsidRDefault="0007176B" w14:paraId="02C6BBA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sWrite </w:t>
            </w:r>
            <w:r>
              <w:rPr>
                <w:rFonts w:ascii="Courier New" w:hAnsi="Courier New" w:eastAsia="Courier New" w:cs="Courier New"/>
                <w:b/>
                <w:color w:val="000080"/>
                <w:sz w:val="20"/>
                <w:szCs w:val="20"/>
              </w:rPr>
              <w:t>=&gt;</w:t>
            </w:r>
          </w:p>
          <w:p w:rsidR="005D0A59" w:rsidRDefault="0007176B" w14:paraId="1D1955E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055</w:t>
            </w:r>
            <w:r>
              <w:rPr>
                <w:rFonts w:ascii="Courier New" w:hAnsi="Courier New" w:eastAsia="Courier New" w:cs="Courier New"/>
                <w:sz w:val="20"/>
                <w:szCs w:val="20"/>
              </w:rPr>
              <w:t xml:space="preserve">                 rstAddr</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5D0A59" w:rsidRDefault="0007176B" w14:paraId="700131C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r>
              <w:rPr>
                <w:rFonts w:ascii="Courier New" w:hAnsi="Courier New" w:eastAsia="Courier New" w:cs="Courier New"/>
                <w:sz w:val="20"/>
                <w:szCs w:val="20"/>
              </w:rPr>
              <w:t xml:space="preserve"> </w:t>
            </w:r>
          </w:p>
          <w:p w:rsidR="005D0A59" w:rsidRDefault="0007176B" w14:paraId="78E0366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057</w:t>
            </w:r>
            <w:r>
              <w:rPr>
                <w:rFonts w:ascii="Courier New" w:hAnsi="Courier New" w:eastAsia="Courier New" w:cs="Courier New"/>
                <w:sz w:val="20"/>
                <w:szCs w:val="20"/>
              </w:rPr>
              <w:t xml:space="preserve">                     next_state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sWrite</w:t>
            </w:r>
            <w:r>
              <w:rPr>
                <w:rFonts w:ascii="Courier New" w:hAnsi="Courier New" w:eastAsia="Courier New" w:cs="Courier New"/>
                <w:b/>
                <w:color w:val="000080"/>
                <w:sz w:val="20"/>
                <w:szCs w:val="20"/>
              </w:rPr>
              <w:t>;</w:t>
            </w:r>
          </w:p>
          <w:p w:rsidR="005D0A59" w:rsidRDefault="0007176B" w14:paraId="4C93D86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ELSIF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p>
          <w:p w:rsidR="005D0A59" w:rsidRDefault="0007176B" w14:paraId="5EE27A5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059</w:t>
            </w:r>
            <w:r>
              <w:rPr>
                <w:rFonts w:ascii="Courier New" w:hAnsi="Courier New" w:eastAsia="Courier New" w:cs="Courier New"/>
                <w:sz w:val="20"/>
                <w:szCs w:val="20"/>
              </w:rPr>
              <w:t xml:space="preserve">                     next_state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sStart</w:t>
            </w:r>
            <w:r>
              <w:rPr>
                <w:rFonts w:ascii="Courier New" w:hAnsi="Courier New" w:eastAsia="Courier New" w:cs="Courier New"/>
                <w:b/>
                <w:color w:val="000080"/>
                <w:sz w:val="20"/>
                <w:szCs w:val="20"/>
              </w:rPr>
              <w:t>;</w:t>
            </w:r>
          </w:p>
          <w:p w:rsidR="005D0A59" w:rsidRDefault="0007176B" w14:paraId="317BD33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b/>
                <w:color w:val="000080"/>
                <w:sz w:val="20"/>
                <w:szCs w:val="20"/>
              </w:rPr>
              <w:t>;</w:t>
            </w:r>
          </w:p>
          <w:p w:rsidR="005D0A59" w:rsidRDefault="0007176B" w14:paraId="7662B1A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sRead1 </w:t>
            </w:r>
            <w:r>
              <w:rPr>
                <w:rFonts w:ascii="Courier New" w:hAnsi="Courier New" w:eastAsia="Courier New" w:cs="Courier New"/>
                <w:b/>
                <w:color w:val="000080"/>
                <w:sz w:val="20"/>
                <w:szCs w:val="20"/>
              </w:rPr>
              <w:t>=&gt;</w:t>
            </w:r>
          </w:p>
          <w:p w:rsidR="005D0A59" w:rsidRDefault="0007176B" w14:paraId="434566B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062</w:t>
            </w:r>
            <w:r>
              <w:rPr>
                <w:rFonts w:ascii="Courier New" w:hAnsi="Courier New" w:eastAsia="Courier New" w:cs="Courier New"/>
                <w:sz w:val="20"/>
                <w:szCs w:val="20"/>
              </w:rPr>
              <w:t xml:space="preserve">                 rstAddr</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5D0A59" w:rsidRDefault="0007176B" w14:paraId="58829D2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063</w:t>
            </w:r>
            <w:r>
              <w:rPr>
                <w:rFonts w:ascii="Courier New" w:hAnsi="Courier New" w:eastAsia="Courier New" w:cs="Courier New"/>
                <w:sz w:val="20"/>
                <w:szCs w:val="20"/>
              </w:rPr>
              <w:t xml:space="preserve">                 upis1_async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5D0A59" w:rsidRDefault="0007176B" w14:paraId="25D3A1C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064</w:t>
            </w:r>
            <w:r>
              <w:rPr>
                <w:rFonts w:ascii="Courier New" w:hAnsi="Courier New" w:eastAsia="Courier New" w:cs="Courier New"/>
                <w:sz w:val="20"/>
                <w:szCs w:val="20"/>
              </w:rPr>
              <w:t xml:space="preserve">                 upis2_async </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5D0A59" w:rsidRDefault="0007176B" w14:paraId="42F158F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r>
              <w:rPr>
                <w:rFonts w:ascii="Courier New" w:hAnsi="Courier New" w:eastAsia="Courier New" w:cs="Courier New"/>
                <w:sz w:val="20"/>
                <w:szCs w:val="20"/>
              </w:rPr>
              <w:t xml:space="preserve"> </w:t>
            </w:r>
          </w:p>
          <w:p w:rsidR="005D0A59" w:rsidRDefault="0007176B" w14:paraId="3FEF764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066</w:t>
            </w:r>
            <w:r>
              <w:rPr>
                <w:rFonts w:ascii="Courier New" w:hAnsi="Courier New" w:eastAsia="Courier New" w:cs="Courier New"/>
                <w:sz w:val="20"/>
                <w:szCs w:val="20"/>
              </w:rPr>
              <w:t xml:space="preserve">                     next_state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sRead2</w:t>
            </w:r>
            <w:r>
              <w:rPr>
                <w:rFonts w:ascii="Courier New" w:hAnsi="Courier New" w:eastAsia="Courier New" w:cs="Courier New"/>
                <w:b/>
                <w:color w:val="000080"/>
                <w:sz w:val="20"/>
                <w:szCs w:val="20"/>
              </w:rPr>
              <w:t>;</w:t>
            </w:r>
          </w:p>
          <w:p w:rsidR="005D0A59" w:rsidRDefault="0007176B" w14:paraId="6099DE4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ELSIF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p>
          <w:p w:rsidR="005D0A59" w:rsidRDefault="0007176B" w14:paraId="09F245F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068</w:t>
            </w:r>
            <w:r>
              <w:rPr>
                <w:rFonts w:ascii="Courier New" w:hAnsi="Courier New" w:eastAsia="Courier New" w:cs="Courier New"/>
                <w:sz w:val="20"/>
                <w:szCs w:val="20"/>
              </w:rPr>
              <w:t xml:space="preserve">                     next_state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sStart</w:t>
            </w:r>
            <w:r>
              <w:rPr>
                <w:rFonts w:ascii="Courier New" w:hAnsi="Courier New" w:eastAsia="Courier New" w:cs="Courier New"/>
                <w:b/>
                <w:color w:val="000080"/>
                <w:sz w:val="20"/>
                <w:szCs w:val="20"/>
              </w:rPr>
              <w:t>;</w:t>
            </w:r>
          </w:p>
          <w:p w:rsidR="005D0A59" w:rsidRDefault="0007176B" w14:paraId="2E737A6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069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b/>
                <w:color w:val="000080"/>
                <w:sz w:val="20"/>
                <w:szCs w:val="20"/>
              </w:rPr>
              <w:t>;</w:t>
            </w:r>
          </w:p>
          <w:p w:rsidR="005D0A59" w:rsidRDefault="0007176B" w14:paraId="1F2AF76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WHEN</w:t>
            </w:r>
            <w:r>
              <w:rPr>
                <w:rFonts w:ascii="Courier New" w:hAnsi="Courier New" w:eastAsia="Courier New" w:cs="Courier New"/>
                <w:sz w:val="20"/>
                <w:szCs w:val="20"/>
              </w:rPr>
              <w:t xml:space="preserve"> sRead2 </w:t>
            </w:r>
            <w:r>
              <w:rPr>
                <w:rFonts w:ascii="Courier New" w:hAnsi="Courier New" w:eastAsia="Courier New" w:cs="Courier New"/>
                <w:b/>
                <w:color w:val="000080"/>
                <w:sz w:val="20"/>
                <w:szCs w:val="20"/>
              </w:rPr>
              <w:t>=&gt;</w:t>
            </w:r>
          </w:p>
          <w:p w:rsidR="005D0A59" w:rsidRDefault="0007176B" w14:paraId="4E617F7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071</w:t>
            </w:r>
            <w:r>
              <w:rPr>
                <w:rFonts w:ascii="Courier New" w:hAnsi="Courier New" w:eastAsia="Courier New" w:cs="Courier New"/>
                <w:sz w:val="20"/>
                <w:szCs w:val="20"/>
              </w:rPr>
              <w:t xml:space="preserve">                 upis1_async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5D0A59" w:rsidRDefault="0007176B" w14:paraId="0D648ED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072</w:t>
            </w:r>
            <w:r>
              <w:rPr>
                <w:rFonts w:ascii="Courier New" w:hAnsi="Courier New" w:eastAsia="Courier New" w:cs="Courier New"/>
                <w:sz w:val="20"/>
                <w:szCs w:val="20"/>
              </w:rPr>
              <w:t xml:space="preserve">                 upis2_async </w:t>
            </w:r>
            <w:r>
              <w:rPr>
                <w:rFonts w:ascii="Courier New" w:hAnsi="Courier New" w:eastAsia="Courier New" w:cs="Courier New"/>
                <w:b/>
                <w:color w:val="000080"/>
                <w:sz w:val="20"/>
                <w:szCs w:val="20"/>
              </w:rPr>
              <w:t>&lt;=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5D0A59" w:rsidRDefault="0007176B" w14:paraId="65C7A87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r>
              <w:rPr>
                <w:rFonts w:ascii="Courier New" w:hAnsi="Courier New" w:eastAsia="Courier New" w:cs="Courier New"/>
                <w:sz w:val="20"/>
                <w:szCs w:val="20"/>
              </w:rPr>
              <w:t xml:space="preserve"> </w:t>
            </w:r>
          </w:p>
          <w:p w:rsidR="005D0A59" w:rsidRDefault="0007176B" w14:paraId="3795B99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074</w:t>
            </w:r>
            <w:r>
              <w:rPr>
                <w:rFonts w:ascii="Courier New" w:hAnsi="Courier New" w:eastAsia="Courier New" w:cs="Courier New"/>
                <w:sz w:val="20"/>
                <w:szCs w:val="20"/>
              </w:rPr>
              <w:t xml:space="preserve">                     next_state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sRead1</w:t>
            </w:r>
            <w:r>
              <w:rPr>
                <w:rFonts w:ascii="Courier New" w:hAnsi="Courier New" w:eastAsia="Courier New" w:cs="Courier New"/>
                <w:b/>
                <w:color w:val="000080"/>
                <w:sz w:val="20"/>
                <w:szCs w:val="20"/>
              </w:rPr>
              <w:t>;</w:t>
            </w:r>
          </w:p>
          <w:p w:rsidR="005D0A59" w:rsidRDefault="0007176B" w14:paraId="05FD94B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lastRenderedPageBreak/>
              <w:t>075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ELSIF</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THEN</w:t>
            </w:r>
          </w:p>
          <w:p w:rsidR="005D0A59" w:rsidRDefault="0007176B" w14:paraId="6C3F3FE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076</w:t>
            </w:r>
            <w:r>
              <w:rPr>
                <w:rFonts w:ascii="Courier New" w:hAnsi="Courier New" w:eastAsia="Courier New" w:cs="Courier New"/>
                <w:sz w:val="20"/>
                <w:szCs w:val="20"/>
              </w:rPr>
              <w:t xml:space="preserve">                     next_state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sStart</w:t>
            </w:r>
            <w:r>
              <w:rPr>
                <w:rFonts w:ascii="Courier New" w:hAnsi="Courier New" w:eastAsia="Courier New" w:cs="Courier New"/>
                <w:b/>
                <w:color w:val="000080"/>
                <w:sz w:val="20"/>
                <w:szCs w:val="20"/>
              </w:rPr>
              <w:t>;</w:t>
            </w:r>
          </w:p>
          <w:p w:rsidR="005D0A59" w:rsidRDefault="0007176B" w14:paraId="518300F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IF</w:t>
            </w:r>
            <w:r>
              <w:rPr>
                <w:rFonts w:ascii="Courier New" w:hAnsi="Courier New" w:eastAsia="Courier New" w:cs="Courier New"/>
                <w:b/>
                <w:color w:val="000080"/>
                <w:sz w:val="20"/>
                <w:szCs w:val="20"/>
              </w:rPr>
              <w:t>;</w:t>
            </w:r>
          </w:p>
          <w:p w:rsidR="005D0A59" w:rsidRDefault="0007176B" w14:paraId="29C9F12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CASE</w:t>
            </w:r>
            <w:r>
              <w:rPr>
                <w:rFonts w:ascii="Courier New" w:hAnsi="Courier New" w:eastAsia="Courier New" w:cs="Courier New"/>
                <w:b/>
                <w:color w:val="000080"/>
                <w:sz w:val="20"/>
                <w:szCs w:val="20"/>
              </w:rPr>
              <w:t>;</w:t>
            </w:r>
          </w:p>
          <w:p w:rsidR="005D0A59" w:rsidRDefault="0007176B" w14:paraId="4335600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079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PROCESS</w:t>
            </w:r>
            <w:r>
              <w:rPr>
                <w:rFonts w:ascii="Courier New" w:hAnsi="Courier New" w:eastAsia="Courier New" w:cs="Courier New"/>
                <w:b/>
                <w:color w:val="000080"/>
                <w:sz w:val="20"/>
                <w:szCs w:val="20"/>
              </w:rPr>
              <w:t>;</w:t>
            </w:r>
          </w:p>
          <w:p w:rsidR="005D0A59" w:rsidRDefault="0007176B" w14:paraId="71B2A85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stateMachine</w:t>
            </w:r>
            <w:r>
              <w:rPr>
                <w:rFonts w:ascii="Courier New" w:hAnsi="Courier New" w:eastAsia="Courier New" w:cs="Courier New"/>
                <w:b/>
                <w:color w:val="000080"/>
                <w:sz w:val="20"/>
                <w:szCs w:val="20"/>
              </w:rPr>
              <w:t>;</w:t>
            </w:r>
          </w:p>
          <w:p w:rsidR="005D0A59" w:rsidRDefault="0007176B" w14:paraId="6DF1E93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081</w:t>
            </w:r>
          </w:p>
          <w:p w:rsidR="005D0A59" w:rsidRDefault="0007176B" w14:paraId="748D303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082</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677F4ED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083</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1A01B75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4EE2BDB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085</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6B95427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086</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58249EE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087</w:t>
            </w:r>
          </w:p>
          <w:p w:rsidR="005D0A59" w:rsidRDefault="0007176B" w14:paraId="0FF120E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088</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top level</w:t>
            </w:r>
          </w:p>
          <w:p w:rsidR="005D0A59" w:rsidRDefault="0007176B" w14:paraId="3087B94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089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LIBRARY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IEEE</w:t>
            </w:r>
            <w:r>
              <w:rPr>
                <w:rFonts w:ascii="Courier New" w:hAnsi="Courier New" w:eastAsia="Courier New" w:cs="Courier New"/>
                <w:b/>
                <w:color w:val="000080"/>
                <w:sz w:val="20"/>
                <w:szCs w:val="20"/>
              </w:rPr>
              <w:t>;</w:t>
            </w:r>
          </w:p>
          <w:p w:rsidR="005D0A59" w:rsidRDefault="0007176B" w14:paraId="61DB823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USE</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IEEE</w:t>
            </w:r>
            <w:r>
              <w:rPr>
                <w:rFonts w:ascii="Courier New" w:hAnsi="Courier New" w:eastAsia="Courier New" w:cs="Courier New"/>
                <w:b/>
                <w:color w:val="000080"/>
                <w:sz w:val="20"/>
                <w:szCs w:val="20"/>
              </w:rPr>
              <w:t>.</w:t>
            </w:r>
            <w:r>
              <w:rPr>
                <w:rFonts w:ascii="Courier New" w:hAnsi="Courier New" w:eastAsia="Courier New" w:cs="Courier New"/>
                <w:color w:val="800000"/>
                <w:sz w:val="20"/>
                <w:szCs w:val="20"/>
              </w:rPr>
              <w:t>STD_LOGIC_1164</w:t>
            </w:r>
            <w:r>
              <w:rPr>
                <w:rFonts w:ascii="Courier New" w:hAnsi="Courier New" w:eastAsia="Courier New" w:cs="Courier New"/>
                <w:b/>
                <w:color w:val="000080"/>
                <w:sz w:val="20"/>
                <w:szCs w:val="20"/>
              </w:rPr>
              <w:t>.</w:t>
            </w:r>
            <w:r>
              <w:rPr>
                <w:rFonts w:ascii="Courier New" w:hAnsi="Courier New" w:eastAsia="Courier New" w:cs="Courier New"/>
                <w:b/>
                <w:color w:val="0000FF"/>
                <w:sz w:val="20"/>
                <w:szCs w:val="20"/>
              </w:rPr>
              <w:t>ALL</w:t>
            </w:r>
            <w:r>
              <w:rPr>
                <w:rFonts w:ascii="Courier New" w:hAnsi="Courier New" w:eastAsia="Courier New" w:cs="Courier New"/>
                <w:b/>
                <w:color w:val="000080"/>
                <w:sz w:val="20"/>
                <w:szCs w:val="20"/>
              </w:rPr>
              <w:t>;</w:t>
            </w:r>
          </w:p>
          <w:p w:rsidR="005D0A59" w:rsidRDefault="0007176B" w14:paraId="3D1FD61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USE</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ieee</w:t>
            </w:r>
            <w:r>
              <w:rPr>
                <w:rFonts w:ascii="Courier New" w:hAnsi="Courier New" w:eastAsia="Courier New" w:cs="Courier New"/>
                <w:b/>
                <w:color w:val="000080"/>
                <w:sz w:val="20"/>
                <w:szCs w:val="20"/>
              </w:rPr>
              <w:t>.</w:t>
            </w:r>
            <w:r>
              <w:rPr>
                <w:rFonts w:ascii="Courier New" w:hAnsi="Courier New" w:eastAsia="Courier New" w:cs="Courier New"/>
                <w:color w:val="800000"/>
                <w:sz w:val="20"/>
                <w:szCs w:val="20"/>
              </w:rPr>
              <w:t>numeric_std</w:t>
            </w:r>
            <w:r>
              <w:rPr>
                <w:rFonts w:ascii="Courier New" w:hAnsi="Courier New" w:eastAsia="Courier New" w:cs="Courier New"/>
                <w:b/>
                <w:color w:val="000080"/>
                <w:sz w:val="20"/>
                <w:szCs w:val="20"/>
              </w:rPr>
              <w:t>.</w:t>
            </w:r>
            <w:r>
              <w:rPr>
                <w:rFonts w:ascii="Courier New" w:hAnsi="Courier New" w:eastAsia="Courier New" w:cs="Courier New"/>
                <w:b/>
                <w:color w:val="0000FF"/>
                <w:sz w:val="20"/>
                <w:szCs w:val="20"/>
              </w:rPr>
              <w:t>ALL</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--zbog to_unsigned</w:t>
            </w:r>
          </w:p>
          <w:p w:rsidR="005D0A59" w:rsidRDefault="0007176B" w14:paraId="096432B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092</w:t>
            </w:r>
          </w:p>
          <w:p w:rsidR="005D0A59" w:rsidRDefault="0007176B" w14:paraId="63F9E5C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sistem </w:t>
            </w:r>
            <w:r>
              <w:rPr>
                <w:rFonts w:ascii="Courier New" w:hAnsi="Courier New" w:eastAsia="Courier New" w:cs="Courier New"/>
                <w:b/>
                <w:color w:val="0000FF"/>
                <w:sz w:val="20"/>
                <w:szCs w:val="20"/>
              </w:rPr>
              <w:t>IS</w:t>
            </w:r>
          </w:p>
          <w:p w:rsidR="005D0A59" w:rsidRDefault="0007176B" w14:paraId="04F0DA97" w14:textId="533E1365">
            <w:pPr>
              <w:widowControl w:val="0"/>
              <w:pBdr>
                <w:top w:val="nil"/>
                <w:left w:val="nil"/>
                <w:bottom w:val="nil"/>
                <w:right w:val="nil"/>
                <w:between w:val="nil"/>
              </w:pBdr>
              <w:rPr>
                <w:rFonts w:ascii="Courier New" w:hAnsi="Courier New" w:eastAsia="Courier New" w:cs="Courier New"/>
                <w:sz w:val="20"/>
                <w:szCs w:val="20"/>
              </w:rPr>
            </w:pPr>
            <w:r w:rsidRPr="62AD752D" w:rsidR="0007176B">
              <w:rPr>
                <w:rFonts w:ascii="Courier New" w:hAnsi="Courier New" w:eastAsia="Courier New" w:cs="Courier New"/>
                <w:color w:val="FF8000"/>
                <w:sz w:val="20"/>
                <w:szCs w:val="20"/>
              </w:rPr>
              <w:t>094</w:t>
            </w:r>
            <w:r w:rsidRPr="62AD752D" w:rsidR="0007176B">
              <w:rPr>
                <w:rFonts w:ascii="Courier New" w:hAnsi="Courier New" w:eastAsia="Courier New" w:cs="Courier New"/>
                <w:sz w:val="20"/>
                <w:szCs w:val="20"/>
              </w:rPr>
              <w:t xml:space="preserve">     </w:t>
            </w:r>
            <w:r w:rsidRPr="62AD752D" w:rsidR="0007176B">
              <w:rPr>
                <w:rFonts w:ascii="Courier New" w:hAnsi="Courier New" w:eastAsia="Courier New" w:cs="Courier New"/>
                <w:b w:val="1"/>
                <w:bCs w:val="1"/>
                <w:color w:val="0000FF"/>
                <w:sz w:val="20"/>
                <w:szCs w:val="20"/>
              </w:rPr>
              <w:t>PORT</w:t>
            </w:r>
            <w:r w:rsidRPr="62AD752D" w:rsidR="0007176B">
              <w:rPr>
                <w:rFonts w:ascii="Courier New" w:hAnsi="Courier New" w:eastAsia="Courier New" w:cs="Courier New"/>
                <w:b w:val="1"/>
                <w:bCs w:val="1"/>
                <w:color w:val="000080"/>
                <w:sz w:val="20"/>
                <w:szCs w:val="20"/>
              </w:rPr>
              <w:t>(</w:t>
            </w:r>
            <w:r w:rsidRPr="62AD752D" w:rsidR="0007176B">
              <w:rPr>
                <w:rFonts w:ascii="Courier New" w:hAnsi="Courier New" w:eastAsia="Courier New" w:cs="Courier New"/>
                <w:sz w:val="20"/>
                <w:szCs w:val="20"/>
              </w:rPr>
              <w:t xml:space="preserve"> clk</w:t>
            </w:r>
            <w:r w:rsidRPr="62AD752D" w:rsidR="0007176B">
              <w:rPr>
                <w:rFonts w:ascii="Courier New" w:hAnsi="Courier New" w:eastAsia="Courier New" w:cs="Courier New"/>
                <w:b w:val="1"/>
                <w:bCs w:val="1"/>
                <w:color w:val="000080"/>
                <w:sz w:val="20"/>
                <w:szCs w:val="20"/>
              </w:rPr>
              <w:t>,</w:t>
            </w:r>
            <w:r w:rsidRPr="62AD752D" w:rsidR="0007176B">
              <w:rPr>
                <w:rFonts w:ascii="Courier New" w:hAnsi="Courier New" w:eastAsia="Courier New" w:cs="Courier New"/>
                <w:sz w:val="20"/>
                <w:szCs w:val="20"/>
              </w:rPr>
              <w:t xml:space="preserve"> WE</w:t>
            </w:r>
            <w:r w:rsidRPr="62AD752D" w:rsidR="0007176B">
              <w:rPr>
                <w:rFonts w:ascii="Courier New" w:hAnsi="Courier New" w:eastAsia="Courier New" w:cs="Courier New"/>
                <w:b w:val="1"/>
                <w:bCs w:val="1"/>
                <w:color w:val="000080"/>
                <w:sz w:val="20"/>
                <w:szCs w:val="20"/>
              </w:rPr>
              <w:t>,</w:t>
            </w:r>
            <w:r w:rsidRPr="62AD752D" w:rsidR="0007176B">
              <w:rPr>
                <w:rFonts w:ascii="Courier New" w:hAnsi="Courier New" w:eastAsia="Courier New" w:cs="Courier New"/>
                <w:sz w:val="20"/>
                <w:szCs w:val="20"/>
              </w:rPr>
              <w:t xml:space="preserve"> reset </w:t>
            </w:r>
            <w:r w:rsidRPr="62AD752D" w:rsidR="0007176B">
              <w:rPr>
                <w:rFonts w:ascii="Courier New" w:hAnsi="Courier New" w:eastAsia="Courier New" w:cs="Courier New"/>
                <w:b w:val="1"/>
                <w:bCs w:val="1"/>
                <w:color w:val="000080"/>
                <w:sz w:val="20"/>
                <w:szCs w:val="20"/>
              </w:rPr>
              <w:t>:</w:t>
            </w:r>
            <w:r w:rsidRPr="62AD752D" w:rsidR="0007176B">
              <w:rPr>
                <w:rFonts w:ascii="Courier New" w:hAnsi="Courier New" w:eastAsia="Courier New" w:cs="Courier New"/>
                <w:sz w:val="20"/>
                <w:szCs w:val="20"/>
              </w:rPr>
              <w:t xml:space="preserve"> </w:t>
            </w:r>
            <w:r w:rsidRPr="62AD752D" w:rsidR="0007176B">
              <w:rPr>
                <w:rFonts w:ascii="Courier New" w:hAnsi="Courier New" w:eastAsia="Courier New" w:cs="Courier New"/>
                <w:b w:val="1"/>
                <w:bCs w:val="1"/>
                <w:color w:val="0000FF"/>
                <w:sz w:val="20"/>
                <w:szCs w:val="20"/>
              </w:rPr>
              <w:t>IN</w:t>
            </w:r>
            <w:r w:rsidRPr="62AD752D" w:rsidR="0007176B">
              <w:rPr>
                <w:rFonts w:ascii="Courier New" w:hAnsi="Courier New" w:eastAsia="Courier New" w:cs="Courier New"/>
                <w:sz w:val="20"/>
                <w:szCs w:val="20"/>
              </w:rPr>
              <w:t xml:space="preserve"> </w:t>
            </w:r>
            <w:r w:rsidRPr="62AD752D" w:rsidR="0007176B">
              <w:rPr>
                <w:rFonts w:ascii="Courier New" w:hAnsi="Courier New" w:eastAsia="Courier New" w:cs="Courier New"/>
                <w:color w:val="8000FF"/>
                <w:sz w:val="20"/>
                <w:szCs w:val="20"/>
              </w:rPr>
              <w:t>std_logic</w:t>
            </w:r>
            <w:r w:rsidRPr="62AD752D" w:rsidR="0007176B">
              <w:rPr>
                <w:rFonts w:ascii="Courier New" w:hAnsi="Courier New" w:eastAsia="Courier New" w:cs="Courier New"/>
                <w:b w:val="1"/>
                <w:bCs w:val="1"/>
                <w:color w:val="000080"/>
                <w:sz w:val="20"/>
                <w:szCs w:val="20"/>
              </w:rPr>
              <w:t>;</w:t>
            </w:r>
            <w:r w:rsidRPr="62AD752D" w:rsidR="77E8E3E1">
              <w:rPr>
                <w:rFonts w:ascii="Courier New" w:hAnsi="Courier New" w:eastAsia="Courier New" w:cs="Courier New"/>
                <w:b w:val="1"/>
                <w:bCs w:val="1"/>
                <w:color w:val="000080"/>
                <w:sz w:val="20"/>
                <w:szCs w:val="20"/>
              </w:rPr>
              <w:t xml:space="preserve"> </w:t>
            </w:r>
          </w:p>
          <w:p w:rsidR="005D0A59" w:rsidRDefault="0007176B" w14:paraId="26FE776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095</w:t>
            </w:r>
            <w:r>
              <w:rPr>
                <w:rFonts w:ascii="Courier New" w:hAnsi="Courier New" w:eastAsia="Courier New" w:cs="Courier New"/>
                <w:sz w:val="20"/>
                <w:szCs w:val="20"/>
              </w:rPr>
              <w:t xml:space="preserve">         din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IN</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std_logic_vector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5D0A59" w:rsidRDefault="0007176B" w14:paraId="0B38364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096</w:t>
            </w:r>
            <w:r>
              <w:rPr>
                <w:rFonts w:ascii="Courier New" w:hAnsi="Courier New" w:eastAsia="Courier New" w:cs="Courier New"/>
                <w:sz w:val="20"/>
                <w:szCs w:val="20"/>
              </w:rPr>
              <w:t xml:space="preserve">         dout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OUT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STD_LOGIC_VECTOR</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0687766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-- 9b, da hvata i izlazni prenos (jer smo tako u mogucnosti)</w:t>
            </w:r>
          </w:p>
          <w:p w:rsidR="005D0A59" w:rsidRDefault="0007176B" w14:paraId="15D4EAE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098</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5D0A59" w:rsidRDefault="0007176B" w14:paraId="2444C2A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099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sistem</w:t>
            </w:r>
            <w:r>
              <w:rPr>
                <w:rFonts w:ascii="Courier New" w:hAnsi="Courier New" w:eastAsia="Courier New" w:cs="Courier New"/>
                <w:b/>
                <w:color w:val="000080"/>
                <w:sz w:val="20"/>
                <w:szCs w:val="20"/>
              </w:rPr>
              <w:t>;</w:t>
            </w:r>
          </w:p>
          <w:p w:rsidR="005D0A59" w:rsidRDefault="0007176B" w14:paraId="7CECBB5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100</w:t>
            </w:r>
          </w:p>
          <w:p w:rsidR="005D0A59" w:rsidRDefault="0007176B" w14:paraId="20DAD7D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structural </w:t>
            </w:r>
            <w:r>
              <w:rPr>
                <w:rFonts w:ascii="Courier New" w:hAnsi="Courier New" w:eastAsia="Courier New" w:cs="Courier New"/>
                <w:b/>
                <w:color w:val="0000FF"/>
                <w:sz w:val="20"/>
                <w:szCs w:val="20"/>
              </w:rPr>
              <w:t>OF</w:t>
            </w:r>
            <w:r>
              <w:rPr>
                <w:rFonts w:ascii="Courier New" w:hAnsi="Courier New" w:eastAsia="Courier New" w:cs="Courier New"/>
                <w:sz w:val="20"/>
                <w:szCs w:val="20"/>
              </w:rPr>
              <w:t xml:space="preserve"> sistem </w:t>
            </w:r>
            <w:r>
              <w:rPr>
                <w:rFonts w:ascii="Courier New" w:hAnsi="Courier New" w:eastAsia="Courier New" w:cs="Courier New"/>
                <w:b/>
                <w:color w:val="0000FF"/>
                <w:sz w:val="20"/>
                <w:szCs w:val="20"/>
              </w:rPr>
              <w:t>IS</w:t>
            </w:r>
          </w:p>
          <w:p w:rsidR="005D0A59" w:rsidRDefault="0007176B" w14:paraId="069601D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addr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data_int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operand1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operand2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STD_LOGIC_VECTOR</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5D0A59" w:rsidRDefault="0007176B" w14:paraId="43D115D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addrInt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integer</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RANGE</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255</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izlaz iz brojača</w:t>
            </w:r>
          </w:p>
          <w:p w:rsidR="005D0A59" w:rsidRDefault="0007176B" w14:paraId="4740455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SIGNAL</w:t>
            </w:r>
            <w:r>
              <w:rPr>
                <w:rFonts w:ascii="Courier New" w:hAnsi="Courier New" w:eastAsia="Courier New" w:cs="Courier New"/>
                <w:sz w:val="20"/>
                <w:szCs w:val="20"/>
              </w:rPr>
              <w:t xml:space="preserve"> rstAddr</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upis1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upis2 </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w:t>
            </w:r>
            <w:r>
              <w:rPr>
                <w:rFonts w:ascii="Courier New" w:hAnsi="Courier New" w:eastAsia="Courier New" w:cs="Courier New"/>
                <w:b/>
                <w:color w:val="000080"/>
                <w:sz w:val="20"/>
                <w:szCs w:val="20"/>
              </w:rPr>
              <w:t>;</w:t>
            </w:r>
          </w:p>
          <w:p w:rsidR="005D0A59" w:rsidRDefault="0007176B" w14:paraId="07B182E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105</w:t>
            </w:r>
            <w:r>
              <w:rPr>
                <w:rFonts w:ascii="Courier New" w:hAnsi="Courier New" w:eastAsia="Courier New" w:cs="Courier New"/>
                <w:sz w:val="20"/>
                <w:szCs w:val="20"/>
              </w:rPr>
              <w:t xml:space="preserve">     </w:t>
            </w:r>
          </w:p>
          <w:p w:rsidR="005D0A59" w:rsidRDefault="0007176B" w14:paraId="3FF6F53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BEGIN</w:t>
            </w:r>
          </w:p>
          <w:p w:rsidR="005D0A59" w:rsidRDefault="0007176B" w14:paraId="002AF68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0B40A34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108</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Kontrola</w:t>
            </w:r>
          </w:p>
          <w:p w:rsidR="005D0A59" w:rsidRDefault="0007176B" w14:paraId="49C5063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109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268CDE1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110</w:t>
            </w:r>
            <w:r>
              <w:rPr>
                <w:rFonts w:ascii="Courier New" w:hAnsi="Courier New" w:eastAsia="Courier New" w:cs="Courier New"/>
                <w:sz w:val="20"/>
                <w:szCs w:val="20"/>
              </w:rPr>
              <w:t xml:space="preserve">     cu</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work</w:t>
            </w:r>
            <w:r>
              <w:rPr>
                <w:rFonts w:ascii="Courier New" w:hAnsi="Courier New" w:eastAsia="Courier New" w:cs="Courier New"/>
                <w:b/>
                <w:color w:val="000080"/>
                <w:sz w:val="20"/>
                <w:szCs w:val="20"/>
              </w:rPr>
              <w:t>.</w:t>
            </w:r>
            <w:r>
              <w:rPr>
                <w:rFonts w:ascii="Courier New" w:hAnsi="Courier New" w:eastAsia="Courier New" w:cs="Courier New"/>
                <w:sz w:val="20"/>
                <w:szCs w:val="20"/>
              </w:rPr>
              <w:t>Kontrola</w:t>
            </w:r>
            <w:r>
              <w:rPr>
                <w:rFonts w:ascii="Courier New" w:hAnsi="Courier New" w:eastAsia="Courier New" w:cs="Courier New"/>
                <w:b/>
                <w:color w:val="000080"/>
                <w:sz w:val="20"/>
                <w:szCs w:val="20"/>
              </w:rPr>
              <w:t>(</w:t>
            </w:r>
            <w:r>
              <w:rPr>
                <w:rFonts w:ascii="Courier New" w:hAnsi="Courier New" w:eastAsia="Courier New" w:cs="Courier New"/>
                <w:sz w:val="20"/>
                <w:szCs w:val="20"/>
              </w:rPr>
              <w:t>stateMachine</w:t>
            </w:r>
            <w:r>
              <w:rPr>
                <w:rFonts w:ascii="Courier New" w:hAnsi="Courier New" w:eastAsia="Courier New" w:cs="Courier New"/>
                <w:b/>
                <w:color w:val="000080"/>
                <w:sz w:val="20"/>
                <w:szCs w:val="20"/>
              </w:rPr>
              <w:t>)</w:t>
            </w:r>
          </w:p>
          <w:p w:rsidR="005D0A59" w:rsidRDefault="0007176B" w14:paraId="052FF82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p>
          <w:p w:rsidR="005D0A59" w:rsidRDefault="0007176B" w14:paraId="1C50096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112</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=&gt;</w:t>
            </w:r>
            <w:r>
              <w:rPr>
                <w:rFonts w:ascii="Courier New" w:hAnsi="Courier New" w:eastAsia="Courier New" w:cs="Courier New"/>
                <w:sz w:val="20"/>
                <w:szCs w:val="20"/>
              </w:rPr>
              <w:t>clk</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458552F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113</w:t>
            </w:r>
            <w:r>
              <w:rPr>
                <w:rFonts w:ascii="Courier New" w:hAnsi="Courier New" w:eastAsia="Courier New" w:cs="Courier New"/>
                <w:sz w:val="20"/>
                <w:szCs w:val="20"/>
              </w:rPr>
              <w:t xml:space="preserve">             WE</w:t>
            </w:r>
            <w:r>
              <w:rPr>
                <w:rFonts w:ascii="Courier New" w:hAnsi="Courier New" w:eastAsia="Courier New" w:cs="Courier New"/>
                <w:b/>
                <w:color w:val="000080"/>
                <w:sz w:val="20"/>
                <w:szCs w:val="20"/>
              </w:rPr>
              <w:t>=&gt;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26CD91F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114</w:t>
            </w:r>
            <w:r>
              <w:rPr>
                <w:rFonts w:ascii="Courier New" w:hAnsi="Courier New" w:eastAsia="Courier New" w:cs="Courier New"/>
                <w:sz w:val="20"/>
                <w:szCs w:val="20"/>
              </w:rPr>
              <w:t xml:space="preserve">             reset</w:t>
            </w:r>
            <w:r>
              <w:rPr>
                <w:rFonts w:ascii="Courier New" w:hAnsi="Courier New" w:eastAsia="Courier New" w:cs="Courier New"/>
                <w:b/>
                <w:color w:val="000080"/>
                <w:sz w:val="20"/>
                <w:szCs w:val="20"/>
              </w:rPr>
              <w:t>=&gt;</w:t>
            </w:r>
            <w:r>
              <w:rPr>
                <w:rFonts w:ascii="Courier New" w:hAnsi="Courier New" w:eastAsia="Courier New" w:cs="Courier New"/>
                <w:sz w:val="20"/>
                <w:szCs w:val="20"/>
              </w:rPr>
              <w:t>reset</w:t>
            </w:r>
            <w:r>
              <w:rPr>
                <w:rFonts w:ascii="Courier New" w:hAnsi="Courier New" w:eastAsia="Courier New" w:cs="Courier New"/>
                <w:b/>
                <w:color w:val="000080"/>
                <w:sz w:val="20"/>
                <w:szCs w:val="20"/>
              </w:rPr>
              <w:t>,</w:t>
            </w:r>
          </w:p>
          <w:p w:rsidR="005D0A59" w:rsidRDefault="0007176B" w14:paraId="3764C92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115</w:t>
            </w:r>
            <w:r>
              <w:rPr>
                <w:rFonts w:ascii="Courier New" w:hAnsi="Courier New" w:eastAsia="Courier New" w:cs="Courier New"/>
                <w:sz w:val="20"/>
                <w:szCs w:val="20"/>
              </w:rPr>
              <w:t xml:space="preserve">             addr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addr</w:t>
            </w:r>
            <w:r>
              <w:rPr>
                <w:rFonts w:ascii="Courier New" w:hAnsi="Courier New" w:eastAsia="Courier New" w:cs="Courier New"/>
                <w:b/>
                <w:color w:val="000080"/>
                <w:sz w:val="20"/>
                <w:szCs w:val="20"/>
              </w:rPr>
              <w:t>,</w:t>
            </w:r>
          </w:p>
          <w:p w:rsidR="005D0A59" w:rsidRDefault="0007176B" w14:paraId="3086C28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116</w:t>
            </w:r>
            <w:r>
              <w:rPr>
                <w:rFonts w:ascii="Courier New" w:hAnsi="Courier New" w:eastAsia="Courier New" w:cs="Courier New"/>
                <w:sz w:val="20"/>
                <w:szCs w:val="20"/>
              </w:rPr>
              <w:t xml:space="preserve">             rstAddr</w:t>
            </w:r>
            <w:r>
              <w:rPr>
                <w:rFonts w:ascii="Courier New" w:hAnsi="Courier New" w:eastAsia="Courier New" w:cs="Courier New"/>
                <w:b/>
                <w:color w:val="000080"/>
                <w:sz w:val="20"/>
                <w:szCs w:val="20"/>
              </w:rPr>
              <w:t>=&gt;</w:t>
            </w:r>
            <w:r>
              <w:rPr>
                <w:rFonts w:ascii="Courier New" w:hAnsi="Courier New" w:eastAsia="Courier New" w:cs="Courier New"/>
                <w:sz w:val="20"/>
                <w:szCs w:val="20"/>
              </w:rPr>
              <w:t>rstAddr</w:t>
            </w:r>
            <w:r>
              <w:rPr>
                <w:rFonts w:ascii="Courier New" w:hAnsi="Courier New" w:eastAsia="Courier New" w:cs="Courier New"/>
                <w:b/>
                <w:color w:val="000080"/>
                <w:sz w:val="20"/>
                <w:szCs w:val="20"/>
              </w:rPr>
              <w:t>,</w:t>
            </w:r>
          </w:p>
          <w:p w:rsidR="005D0A59" w:rsidRDefault="0007176B" w14:paraId="3CE08BB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117</w:t>
            </w:r>
            <w:r>
              <w:rPr>
                <w:rFonts w:ascii="Courier New" w:hAnsi="Courier New" w:eastAsia="Courier New" w:cs="Courier New"/>
                <w:sz w:val="20"/>
                <w:szCs w:val="20"/>
              </w:rPr>
              <w:t xml:space="preserve">             upis1</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upis1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0D5C651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118</w:t>
            </w:r>
            <w:r>
              <w:rPr>
                <w:rFonts w:ascii="Courier New" w:hAnsi="Courier New" w:eastAsia="Courier New" w:cs="Courier New"/>
                <w:sz w:val="20"/>
                <w:szCs w:val="20"/>
              </w:rPr>
              <w:t xml:space="preserve">             upis2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upis2</w:t>
            </w:r>
          </w:p>
          <w:p w:rsidR="005D0A59" w:rsidRDefault="0007176B" w14:paraId="2C9FD28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119</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5D0A59" w:rsidRDefault="0007176B" w14:paraId="0A5BE8A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120</w:t>
            </w:r>
          </w:p>
          <w:p w:rsidR="005D0A59" w:rsidRDefault="0007176B" w14:paraId="02F8E1D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121</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20FD2ED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122</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brojac iz ranijih primera</w:t>
            </w:r>
          </w:p>
          <w:p w:rsidR="005D0A59" w:rsidRDefault="0007176B" w14:paraId="2BFB460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123</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61BB3DE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124</w:t>
            </w:r>
            <w:r>
              <w:rPr>
                <w:rFonts w:ascii="Courier New" w:hAnsi="Courier New" w:eastAsia="Courier New" w:cs="Courier New"/>
                <w:sz w:val="20"/>
                <w:szCs w:val="20"/>
              </w:rPr>
              <w:t xml:space="preserve">     cnt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work</w:t>
            </w:r>
            <w:r>
              <w:rPr>
                <w:rFonts w:ascii="Courier New" w:hAnsi="Courier New" w:eastAsia="Courier New" w:cs="Courier New"/>
                <w:b/>
                <w:color w:val="000080"/>
                <w:sz w:val="20"/>
                <w:szCs w:val="20"/>
              </w:rPr>
              <w:t>.</w:t>
            </w:r>
            <w:r>
              <w:rPr>
                <w:rFonts w:ascii="Courier New" w:hAnsi="Courier New" w:eastAsia="Courier New" w:cs="Courier New"/>
                <w:sz w:val="20"/>
                <w:szCs w:val="20"/>
              </w:rPr>
              <w:t>counter8</w:t>
            </w:r>
            <w:r>
              <w:rPr>
                <w:rFonts w:ascii="Courier New" w:hAnsi="Courier New" w:eastAsia="Courier New" w:cs="Courier New"/>
                <w:b/>
                <w:color w:val="000080"/>
                <w:sz w:val="20"/>
                <w:szCs w:val="20"/>
              </w:rPr>
              <w:t>(</w:t>
            </w:r>
            <w:r>
              <w:rPr>
                <w:rFonts w:ascii="Courier New" w:hAnsi="Courier New" w:eastAsia="Courier New" w:cs="Courier New"/>
                <w:sz w:val="20"/>
                <w:szCs w:val="20"/>
              </w:rPr>
              <w:t>counter8_arch</w:t>
            </w:r>
            <w:r>
              <w:rPr>
                <w:rFonts w:ascii="Courier New" w:hAnsi="Courier New" w:eastAsia="Courier New" w:cs="Courier New"/>
                <w:b/>
                <w:color w:val="000080"/>
                <w:sz w:val="20"/>
                <w:szCs w:val="20"/>
              </w:rPr>
              <w:t>)</w:t>
            </w:r>
          </w:p>
          <w:p w:rsidR="005D0A59" w:rsidRDefault="0007176B" w14:paraId="6743D22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125</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p>
          <w:p w:rsidR="005D0A59" w:rsidRDefault="0007176B" w14:paraId="2FE2750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126</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=&gt;</w:t>
            </w:r>
            <w:r>
              <w:rPr>
                <w:rFonts w:ascii="Courier New" w:hAnsi="Courier New" w:eastAsia="Courier New" w:cs="Courier New"/>
                <w:sz w:val="20"/>
                <w:szCs w:val="20"/>
              </w:rPr>
              <w:t>clk</w:t>
            </w:r>
            <w:r>
              <w:rPr>
                <w:rFonts w:ascii="Courier New" w:hAnsi="Courier New" w:eastAsia="Courier New" w:cs="Courier New"/>
                <w:b/>
                <w:color w:val="000080"/>
                <w:sz w:val="20"/>
                <w:szCs w:val="20"/>
              </w:rPr>
              <w:t>,</w:t>
            </w:r>
          </w:p>
          <w:p w:rsidR="005D0A59" w:rsidRDefault="0007176B" w14:paraId="1DAFF98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127</w:t>
            </w:r>
            <w:r>
              <w:rPr>
                <w:rFonts w:ascii="Courier New" w:hAnsi="Courier New" w:eastAsia="Courier New" w:cs="Courier New"/>
                <w:sz w:val="20"/>
                <w:szCs w:val="20"/>
              </w:rPr>
              <w:t xml:space="preserve">             reset</w:t>
            </w:r>
            <w:r>
              <w:rPr>
                <w:rFonts w:ascii="Courier New" w:hAnsi="Courier New" w:eastAsia="Courier New" w:cs="Courier New"/>
                <w:b/>
                <w:color w:val="000080"/>
                <w:sz w:val="20"/>
                <w:szCs w:val="20"/>
              </w:rPr>
              <w:t>=&gt;</w:t>
            </w:r>
            <w:r>
              <w:rPr>
                <w:rFonts w:ascii="Courier New" w:hAnsi="Courier New" w:eastAsia="Courier New" w:cs="Courier New"/>
                <w:sz w:val="20"/>
                <w:szCs w:val="20"/>
              </w:rPr>
              <w:t>rstAddr</w:t>
            </w:r>
            <w:r>
              <w:rPr>
                <w:rFonts w:ascii="Courier New" w:hAnsi="Courier New" w:eastAsia="Courier New" w:cs="Courier New"/>
                <w:b/>
                <w:color w:val="000080"/>
                <w:sz w:val="20"/>
                <w:szCs w:val="20"/>
              </w:rPr>
              <w:t>,</w:t>
            </w:r>
          </w:p>
          <w:p w:rsidR="005D0A59" w:rsidRDefault="0007176B" w14:paraId="0304E9D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128</w:t>
            </w:r>
            <w:r>
              <w:rPr>
                <w:rFonts w:ascii="Courier New" w:hAnsi="Courier New" w:eastAsia="Courier New" w:cs="Courier New"/>
                <w:sz w:val="20"/>
                <w:szCs w:val="20"/>
              </w:rPr>
              <w:t xml:space="preserve">             ce</w:t>
            </w:r>
            <w:r>
              <w:rPr>
                <w:rFonts w:ascii="Courier New" w:hAnsi="Courier New" w:eastAsia="Courier New" w:cs="Courier New"/>
                <w:b/>
                <w:color w:val="000080"/>
                <w:sz w:val="20"/>
                <w:szCs w:val="20"/>
              </w:rPr>
              <w:t>=&gt;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6E8CAF1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129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ne koristimo ce, uvek je aktivno, uvek broji navise</w:t>
            </w:r>
          </w:p>
          <w:p w:rsidR="005D0A59" w:rsidRDefault="0007176B" w14:paraId="2626874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lastRenderedPageBreak/>
              <w:t>130</w:t>
            </w:r>
            <w:r>
              <w:rPr>
                <w:rFonts w:ascii="Courier New" w:hAnsi="Courier New" w:eastAsia="Courier New" w:cs="Courier New"/>
                <w:sz w:val="20"/>
                <w:szCs w:val="20"/>
              </w:rPr>
              <w:t xml:space="preserve">             load</w:t>
            </w:r>
            <w:r>
              <w:rPr>
                <w:rFonts w:ascii="Courier New" w:hAnsi="Courier New" w:eastAsia="Courier New" w:cs="Courier New"/>
                <w:b/>
                <w:color w:val="000080"/>
                <w:sz w:val="20"/>
                <w:szCs w:val="20"/>
              </w:rPr>
              <w:t>=&gt;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2F1FE7D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131</w:t>
            </w:r>
            <w:r>
              <w:rPr>
                <w:rFonts w:ascii="Courier New" w:hAnsi="Courier New" w:eastAsia="Courier New" w:cs="Courier New"/>
                <w:sz w:val="20"/>
                <w:szCs w:val="20"/>
              </w:rPr>
              <w:t xml:space="preserve">             dir</w:t>
            </w:r>
            <w:r>
              <w:rPr>
                <w:rFonts w:ascii="Courier New" w:hAnsi="Courier New" w:eastAsia="Courier New" w:cs="Courier New"/>
                <w:b/>
                <w:color w:val="000080"/>
                <w:sz w:val="20"/>
                <w:szCs w:val="20"/>
              </w:rPr>
              <w:t>=&gt;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5D0A59" w:rsidRDefault="0007176B" w14:paraId="760DD60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132</w:t>
            </w:r>
            <w:r>
              <w:rPr>
                <w:rFonts w:ascii="Courier New" w:hAnsi="Courier New" w:eastAsia="Courier New" w:cs="Courier New"/>
                <w:sz w:val="20"/>
                <w:szCs w:val="20"/>
              </w:rPr>
              <w:t xml:space="preserve">             din</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0BD9C4B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133</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nije od uticaja, ne koristi se jer je load uvek neaktivno</w:t>
            </w:r>
          </w:p>
          <w:p w:rsidR="005D0A59" w:rsidRDefault="0007176B" w14:paraId="3C5C23B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134</w:t>
            </w:r>
            <w:r>
              <w:rPr>
                <w:rFonts w:ascii="Courier New" w:hAnsi="Courier New" w:eastAsia="Courier New" w:cs="Courier New"/>
                <w:sz w:val="20"/>
                <w:szCs w:val="20"/>
              </w:rPr>
              <w:t xml:space="preserve">             count</w:t>
            </w:r>
            <w:r>
              <w:rPr>
                <w:rFonts w:ascii="Courier New" w:hAnsi="Courier New" w:eastAsia="Courier New" w:cs="Courier New"/>
                <w:b/>
                <w:color w:val="000080"/>
                <w:sz w:val="20"/>
                <w:szCs w:val="20"/>
              </w:rPr>
              <w:t>=&gt;</w:t>
            </w:r>
            <w:r>
              <w:rPr>
                <w:rFonts w:ascii="Courier New" w:hAnsi="Courier New" w:eastAsia="Courier New" w:cs="Courier New"/>
                <w:sz w:val="20"/>
                <w:szCs w:val="20"/>
              </w:rPr>
              <w:t>addrInt</w:t>
            </w:r>
            <w:r>
              <w:rPr>
                <w:rFonts w:ascii="Courier New" w:hAnsi="Courier New" w:eastAsia="Courier New" w:cs="Courier New"/>
                <w:b/>
                <w:color w:val="000080"/>
                <w:sz w:val="20"/>
                <w:szCs w:val="20"/>
              </w:rPr>
              <w:t>);</w:t>
            </w:r>
          </w:p>
          <w:p w:rsidR="005D0A59" w:rsidRDefault="0007176B" w14:paraId="35D282F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135</w:t>
            </w:r>
            <w:r>
              <w:rPr>
                <w:rFonts w:ascii="Courier New" w:hAnsi="Courier New" w:eastAsia="Courier New" w:cs="Courier New"/>
                <w:sz w:val="20"/>
                <w:szCs w:val="20"/>
              </w:rPr>
              <w:t xml:space="preserve">     </w:t>
            </w:r>
          </w:p>
          <w:p w:rsidR="005D0A59" w:rsidRDefault="0007176B" w14:paraId="67F6F7A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136</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w:t>
            </w:r>
          </w:p>
          <w:p w:rsidR="005D0A59" w:rsidRDefault="0007176B" w14:paraId="088784C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xml:space="preserve">-- izlaz brojaca je integer, konvertujemo ga u unsigned </w:t>
            </w:r>
          </w:p>
          <w:p w:rsidR="005D0A59" w:rsidRDefault="0007176B" w14:paraId="51FEA315"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138</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pa u _vector, jer je tog tipa adresni ulaz memorije</w:t>
            </w:r>
          </w:p>
          <w:p w:rsidR="005D0A59" w:rsidRDefault="0007176B" w14:paraId="30C34B1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139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4F23E7B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140</w:t>
            </w:r>
            <w:r>
              <w:rPr>
                <w:rFonts w:ascii="Courier New" w:hAnsi="Courier New" w:eastAsia="Courier New" w:cs="Courier New"/>
                <w:sz w:val="20"/>
                <w:szCs w:val="20"/>
              </w:rPr>
              <w:t xml:space="preserve">     addr </w:t>
            </w:r>
            <w:r>
              <w:rPr>
                <w:rFonts w:ascii="Courier New" w:hAnsi="Courier New" w:eastAsia="Courier New" w:cs="Courier New"/>
                <w:b/>
                <w:color w:val="000080"/>
                <w:sz w:val="20"/>
                <w:szCs w:val="20"/>
              </w:rPr>
              <w:t>&lt;=</w:t>
            </w:r>
            <w:r>
              <w:rPr>
                <w:rFonts w:ascii="Courier New" w:hAnsi="Courier New" w:eastAsia="Courier New" w:cs="Courier New"/>
                <w:sz w:val="20"/>
                <w:szCs w:val="20"/>
              </w:rPr>
              <w:t xml:space="preserve"> </w:t>
            </w:r>
            <w:r>
              <w:rPr>
                <w:rFonts w:ascii="Courier New" w:hAnsi="Courier New" w:eastAsia="Courier New" w:cs="Courier New"/>
                <w:color w:val="8000FF"/>
                <w:sz w:val="20"/>
                <w:szCs w:val="20"/>
              </w:rPr>
              <w:t>std_logic_vector</w:t>
            </w:r>
            <w:r>
              <w:rPr>
                <w:rFonts w:ascii="Courier New" w:hAnsi="Courier New" w:eastAsia="Courier New" w:cs="Courier New"/>
                <w:b/>
                <w:color w:val="000080"/>
                <w:sz w:val="20"/>
                <w:szCs w:val="20"/>
              </w:rPr>
              <w:t>(</w:t>
            </w:r>
            <w:r>
              <w:rPr>
                <w:rFonts w:ascii="Courier New" w:hAnsi="Courier New" w:eastAsia="Courier New" w:cs="Courier New"/>
                <w:b/>
                <w:color w:val="0080FF"/>
                <w:sz w:val="20"/>
                <w:szCs w:val="20"/>
              </w:rPr>
              <w:t>to_unsigned</w:t>
            </w:r>
            <w:r>
              <w:rPr>
                <w:rFonts w:ascii="Courier New" w:hAnsi="Courier New" w:eastAsia="Courier New" w:cs="Courier New"/>
                <w:b/>
                <w:color w:val="000080"/>
                <w:sz w:val="20"/>
                <w:szCs w:val="20"/>
              </w:rPr>
              <w:t>(</w:t>
            </w:r>
            <w:r>
              <w:rPr>
                <w:rFonts w:ascii="Courier New" w:hAnsi="Courier New" w:eastAsia="Courier New" w:cs="Courier New"/>
                <w:sz w:val="20"/>
                <w:szCs w:val="20"/>
              </w:rPr>
              <w:t>addrInt</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8</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2F7CA90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141</w:t>
            </w:r>
            <w:r>
              <w:rPr>
                <w:rFonts w:ascii="Courier New" w:hAnsi="Courier New" w:eastAsia="Courier New" w:cs="Courier New"/>
                <w:sz w:val="20"/>
                <w:szCs w:val="20"/>
              </w:rPr>
              <w:t xml:space="preserve">     </w:t>
            </w:r>
          </w:p>
          <w:p w:rsidR="005D0A59" w:rsidRDefault="0007176B" w14:paraId="5C6D33B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142</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6465692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143</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memorija iz ranijih primera</w:t>
            </w:r>
          </w:p>
          <w:p w:rsidR="005D0A59" w:rsidRDefault="0007176B" w14:paraId="217F615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2EC7447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145</w:t>
            </w:r>
            <w:r>
              <w:rPr>
                <w:rFonts w:ascii="Courier New" w:hAnsi="Courier New" w:eastAsia="Courier New" w:cs="Courier New"/>
                <w:sz w:val="20"/>
                <w:szCs w:val="20"/>
              </w:rPr>
              <w:t xml:space="preserve">     mem</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work</w:t>
            </w:r>
            <w:r>
              <w:rPr>
                <w:rFonts w:ascii="Courier New" w:hAnsi="Courier New" w:eastAsia="Courier New" w:cs="Courier New"/>
                <w:b/>
                <w:color w:val="000080"/>
                <w:sz w:val="20"/>
                <w:szCs w:val="20"/>
              </w:rPr>
              <w:t>.</w:t>
            </w:r>
            <w:r>
              <w:rPr>
                <w:rFonts w:ascii="Courier New" w:hAnsi="Courier New" w:eastAsia="Courier New" w:cs="Courier New"/>
                <w:sz w:val="20"/>
                <w:szCs w:val="20"/>
              </w:rPr>
              <w:t>Memorija</w:t>
            </w:r>
            <w:r>
              <w:rPr>
                <w:rFonts w:ascii="Courier New" w:hAnsi="Courier New" w:eastAsia="Courier New" w:cs="Courier New"/>
                <w:b/>
                <w:color w:val="000080"/>
                <w:sz w:val="20"/>
                <w:szCs w:val="20"/>
              </w:rPr>
              <w:t>(</w:t>
            </w:r>
            <w:r>
              <w:rPr>
                <w:rFonts w:ascii="Courier New" w:hAnsi="Courier New" w:eastAsia="Courier New" w:cs="Courier New"/>
                <w:sz w:val="20"/>
                <w:szCs w:val="20"/>
              </w:rPr>
              <w:t>Behavioral</w:t>
            </w:r>
            <w:r>
              <w:rPr>
                <w:rFonts w:ascii="Courier New" w:hAnsi="Courier New" w:eastAsia="Courier New" w:cs="Courier New"/>
                <w:b/>
                <w:color w:val="000080"/>
                <w:sz w:val="20"/>
                <w:szCs w:val="20"/>
              </w:rPr>
              <w:t>)</w:t>
            </w:r>
          </w:p>
          <w:p w:rsidR="005D0A59" w:rsidRDefault="0007176B" w14:paraId="2D996F1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146</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7248204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147</w:t>
            </w:r>
            <w:r>
              <w:rPr>
                <w:rFonts w:ascii="Courier New" w:hAnsi="Courier New" w:eastAsia="Courier New" w:cs="Courier New"/>
                <w:sz w:val="20"/>
                <w:szCs w:val="20"/>
              </w:rPr>
              <w:t xml:space="preserve">             WE </w:t>
            </w:r>
            <w:r>
              <w:rPr>
                <w:rFonts w:ascii="Courier New" w:hAnsi="Courier New" w:eastAsia="Courier New" w:cs="Courier New"/>
                <w:b/>
                <w:color w:val="000080"/>
                <w:sz w:val="20"/>
                <w:szCs w:val="20"/>
              </w:rPr>
              <w:t>=&gt;</w:t>
            </w:r>
            <w:r>
              <w:rPr>
                <w:rFonts w:ascii="Courier New" w:hAnsi="Courier New" w:eastAsia="Courier New" w:cs="Courier New"/>
                <w:sz w:val="20"/>
                <w:szCs w:val="20"/>
              </w:rPr>
              <w:t>WE</w:t>
            </w:r>
            <w:r>
              <w:rPr>
                <w:rFonts w:ascii="Courier New" w:hAnsi="Courier New" w:eastAsia="Courier New" w:cs="Courier New"/>
                <w:b/>
                <w:color w:val="000080"/>
                <w:sz w:val="20"/>
                <w:szCs w:val="20"/>
              </w:rPr>
              <w:t>,</w:t>
            </w:r>
          </w:p>
          <w:p w:rsidR="005D0A59" w:rsidRDefault="0007176B" w14:paraId="540BD40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148</w:t>
            </w:r>
            <w:r>
              <w:rPr>
                <w:rFonts w:ascii="Courier New" w:hAnsi="Courier New" w:eastAsia="Courier New" w:cs="Courier New"/>
                <w:sz w:val="20"/>
                <w:szCs w:val="20"/>
              </w:rPr>
              <w:t xml:space="preserve">             clk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clk</w:t>
            </w:r>
            <w:r>
              <w:rPr>
                <w:rFonts w:ascii="Courier New" w:hAnsi="Courier New" w:eastAsia="Courier New" w:cs="Courier New"/>
                <w:b/>
                <w:color w:val="000080"/>
                <w:sz w:val="20"/>
                <w:szCs w:val="20"/>
              </w:rPr>
              <w:t>,</w:t>
            </w:r>
          </w:p>
          <w:p w:rsidR="005D0A59" w:rsidRDefault="0007176B" w14:paraId="64D126D1"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149</w:t>
            </w:r>
            <w:r>
              <w:rPr>
                <w:rFonts w:ascii="Courier New" w:hAnsi="Courier New" w:eastAsia="Courier New" w:cs="Courier New"/>
                <w:sz w:val="20"/>
                <w:szCs w:val="20"/>
              </w:rPr>
              <w:t xml:space="preserve">             addr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addr</w:t>
            </w:r>
            <w:r>
              <w:rPr>
                <w:rFonts w:ascii="Courier New" w:hAnsi="Courier New" w:eastAsia="Courier New" w:cs="Courier New"/>
                <w:b/>
                <w:color w:val="000080"/>
                <w:sz w:val="20"/>
                <w:szCs w:val="20"/>
              </w:rPr>
              <w:t>,</w:t>
            </w:r>
          </w:p>
          <w:p w:rsidR="005D0A59" w:rsidRDefault="0007176B" w14:paraId="46CB14D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150</w:t>
            </w:r>
            <w:r>
              <w:rPr>
                <w:rFonts w:ascii="Courier New" w:hAnsi="Courier New" w:eastAsia="Courier New" w:cs="Courier New"/>
                <w:sz w:val="20"/>
                <w:szCs w:val="20"/>
              </w:rPr>
              <w:t xml:space="preserve">             data </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din</w:t>
            </w:r>
            <w:r>
              <w:rPr>
                <w:rFonts w:ascii="Courier New" w:hAnsi="Courier New" w:eastAsia="Courier New" w:cs="Courier New"/>
                <w:b/>
                <w:color w:val="000080"/>
                <w:sz w:val="20"/>
                <w:szCs w:val="20"/>
              </w:rPr>
              <w:t>,</w:t>
            </w:r>
          </w:p>
          <w:p w:rsidR="005D0A59" w:rsidRDefault="0007176B" w14:paraId="77EA572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151</w:t>
            </w:r>
            <w:r>
              <w:rPr>
                <w:rFonts w:ascii="Courier New" w:hAnsi="Courier New" w:eastAsia="Courier New" w:cs="Courier New"/>
                <w:sz w:val="20"/>
                <w:szCs w:val="20"/>
              </w:rPr>
              <w:t xml:space="preserve">             Q </w:t>
            </w:r>
            <w:r>
              <w:rPr>
                <w:rFonts w:ascii="Courier New" w:hAnsi="Courier New" w:eastAsia="Courier New" w:cs="Courier New"/>
                <w:b/>
                <w:color w:val="000080"/>
                <w:sz w:val="20"/>
                <w:szCs w:val="20"/>
              </w:rPr>
              <w:t>=&gt;</w:t>
            </w:r>
            <w:r>
              <w:rPr>
                <w:rFonts w:ascii="Courier New" w:hAnsi="Courier New" w:eastAsia="Courier New" w:cs="Courier New"/>
                <w:sz w:val="20"/>
                <w:szCs w:val="20"/>
              </w:rPr>
              <w:t>data_int</w:t>
            </w:r>
          </w:p>
          <w:p w:rsidR="005D0A59" w:rsidRDefault="0007176B" w14:paraId="741FAE4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152</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5D0A59" w:rsidRDefault="0007176B" w14:paraId="7E6E55C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153</w:t>
            </w:r>
            <w:r>
              <w:rPr>
                <w:rFonts w:ascii="Courier New" w:hAnsi="Courier New" w:eastAsia="Courier New" w:cs="Courier New"/>
                <w:sz w:val="20"/>
                <w:szCs w:val="20"/>
              </w:rPr>
              <w:t xml:space="preserve">     </w:t>
            </w:r>
          </w:p>
          <w:p w:rsidR="005D0A59" w:rsidRDefault="0007176B" w14:paraId="69DD87B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154</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72AD2C6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155</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registar iz ranijih primera</w:t>
            </w:r>
          </w:p>
          <w:p w:rsidR="005D0A59" w:rsidRDefault="0007176B" w14:paraId="788D8E4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156</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699968B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157</w:t>
            </w:r>
            <w:r>
              <w:rPr>
                <w:rFonts w:ascii="Courier New" w:hAnsi="Courier New" w:eastAsia="Courier New" w:cs="Courier New"/>
                <w:sz w:val="20"/>
                <w:szCs w:val="20"/>
              </w:rPr>
              <w:t xml:space="preserve">     buff1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work</w:t>
            </w:r>
            <w:r>
              <w:rPr>
                <w:rFonts w:ascii="Courier New" w:hAnsi="Courier New" w:eastAsia="Courier New" w:cs="Courier New"/>
                <w:b/>
                <w:color w:val="000080"/>
                <w:sz w:val="20"/>
                <w:szCs w:val="20"/>
              </w:rPr>
              <w:t>.</w:t>
            </w:r>
            <w:r>
              <w:rPr>
                <w:rFonts w:ascii="Courier New" w:hAnsi="Courier New" w:eastAsia="Courier New" w:cs="Courier New"/>
                <w:sz w:val="20"/>
                <w:szCs w:val="20"/>
              </w:rPr>
              <w:t>register_tristate</w:t>
            </w:r>
            <w:r>
              <w:rPr>
                <w:rFonts w:ascii="Courier New" w:hAnsi="Courier New" w:eastAsia="Courier New" w:cs="Courier New"/>
                <w:b/>
                <w:color w:val="000080"/>
                <w:sz w:val="20"/>
                <w:szCs w:val="20"/>
              </w:rPr>
              <w:t>(</w:t>
            </w:r>
            <w:r>
              <w:rPr>
                <w:rFonts w:ascii="Courier New" w:hAnsi="Courier New" w:eastAsia="Courier New" w:cs="Courier New"/>
                <w:sz w:val="20"/>
                <w:szCs w:val="20"/>
              </w:rPr>
              <w:t>cell_level</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3D52B2E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158</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GENERIC</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r>
              <w:rPr>
                <w:rFonts w:ascii="Courier New" w:hAnsi="Courier New" w:eastAsia="Courier New" w:cs="Courier New"/>
                <w:color w:val="8000FF"/>
                <w:sz w:val="20"/>
                <w:szCs w:val="20"/>
              </w:rPr>
              <w:t>width</w:t>
            </w:r>
            <w:r>
              <w:rPr>
                <w:rFonts w:ascii="Courier New" w:hAnsi="Courier New" w:eastAsia="Courier New" w:cs="Courier New"/>
                <w:b/>
                <w:color w:val="000080"/>
                <w:sz w:val="20"/>
                <w:szCs w:val="20"/>
              </w:rPr>
              <w:t>=&gt;</w:t>
            </w:r>
            <w:r>
              <w:rPr>
                <w:rFonts w:ascii="Courier New" w:hAnsi="Courier New" w:eastAsia="Courier New" w:cs="Courier New"/>
                <w:color w:val="FF8000"/>
                <w:sz w:val="20"/>
                <w:szCs w:val="20"/>
              </w:rPr>
              <w:t>8</w:t>
            </w:r>
            <w:r>
              <w:rPr>
                <w:rFonts w:ascii="Courier New" w:hAnsi="Courier New" w:eastAsia="Courier New" w:cs="Courier New"/>
                <w:b/>
                <w:color w:val="000080"/>
                <w:sz w:val="20"/>
                <w:szCs w:val="20"/>
              </w:rPr>
              <w:t>)</w:t>
            </w:r>
          </w:p>
          <w:p w:rsidR="005D0A59" w:rsidRDefault="0007176B" w14:paraId="28A64F3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159</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p>
          <w:p w:rsidR="005D0A59" w:rsidRDefault="0007176B" w14:paraId="0F3AB2A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160</w:t>
            </w:r>
            <w:r>
              <w:rPr>
                <w:rFonts w:ascii="Courier New" w:hAnsi="Courier New" w:eastAsia="Courier New" w:cs="Courier New"/>
                <w:sz w:val="20"/>
                <w:szCs w:val="20"/>
              </w:rPr>
              <w:t xml:space="preserve">             clock</w:t>
            </w:r>
            <w:r>
              <w:rPr>
                <w:rFonts w:ascii="Courier New" w:hAnsi="Courier New" w:eastAsia="Courier New" w:cs="Courier New"/>
                <w:b/>
                <w:color w:val="000080"/>
                <w:sz w:val="20"/>
                <w:szCs w:val="20"/>
              </w:rPr>
              <w:t>=&gt;</w:t>
            </w:r>
            <w:r>
              <w:rPr>
                <w:rFonts w:ascii="Courier New" w:hAnsi="Courier New" w:eastAsia="Courier New" w:cs="Courier New"/>
                <w:sz w:val="20"/>
                <w:szCs w:val="20"/>
              </w:rPr>
              <w:t>upis1</w:t>
            </w:r>
            <w:r>
              <w:rPr>
                <w:rFonts w:ascii="Courier New" w:hAnsi="Courier New" w:eastAsia="Courier New" w:cs="Courier New"/>
                <w:b/>
                <w:color w:val="000080"/>
                <w:sz w:val="20"/>
                <w:szCs w:val="20"/>
              </w:rPr>
              <w:t>,</w:t>
            </w:r>
          </w:p>
          <w:p w:rsidR="005D0A59" w:rsidRDefault="0007176B" w14:paraId="59E45BD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161</w:t>
            </w:r>
            <w:r>
              <w:rPr>
                <w:rFonts w:ascii="Courier New" w:hAnsi="Courier New" w:eastAsia="Courier New" w:cs="Courier New"/>
                <w:sz w:val="20"/>
                <w:szCs w:val="20"/>
              </w:rPr>
              <w:t xml:space="preserve">             out_enable</w:t>
            </w:r>
            <w:r>
              <w:rPr>
                <w:rFonts w:ascii="Courier New" w:hAnsi="Courier New" w:eastAsia="Courier New" w:cs="Courier New"/>
                <w:b/>
                <w:color w:val="000080"/>
                <w:sz w:val="20"/>
                <w:szCs w:val="20"/>
              </w:rPr>
              <w:t>=&gt;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28A39F7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162</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--ne koristimo ovaj feature, zato uvek aktivno</w:t>
            </w:r>
          </w:p>
          <w:p w:rsidR="005D0A59" w:rsidRDefault="0007176B" w14:paraId="2829951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163</w:t>
            </w:r>
            <w:r>
              <w:rPr>
                <w:rFonts w:ascii="Courier New" w:hAnsi="Courier New" w:eastAsia="Courier New" w:cs="Courier New"/>
                <w:sz w:val="20"/>
                <w:szCs w:val="20"/>
              </w:rPr>
              <w:t xml:space="preserve">             data_in</w:t>
            </w:r>
            <w:r>
              <w:rPr>
                <w:rFonts w:ascii="Courier New" w:hAnsi="Courier New" w:eastAsia="Courier New" w:cs="Courier New"/>
                <w:b/>
                <w:color w:val="000080"/>
                <w:sz w:val="20"/>
                <w:szCs w:val="20"/>
              </w:rPr>
              <w:t>=&gt;</w:t>
            </w:r>
            <w:r>
              <w:rPr>
                <w:rFonts w:ascii="Courier New" w:hAnsi="Courier New" w:eastAsia="Courier New" w:cs="Courier New"/>
                <w:sz w:val="20"/>
                <w:szCs w:val="20"/>
              </w:rPr>
              <w:t>data_int</w:t>
            </w:r>
            <w:r>
              <w:rPr>
                <w:rFonts w:ascii="Courier New" w:hAnsi="Courier New" w:eastAsia="Courier New" w:cs="Courier New"/>
                <w:b/>
                <w:color w:val="000080"/>
                <w:sz w:val="20"/>
                <w:szCs w:val="20"/>
              </w:rPr>
              <w:t>,</w:t>
            </w:r>
          </w:p>
          <w:p w:rsidR="005D0A59" w:rsidRDefault="0007176B" w14:paraId="5E4851D0"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164</w:t>
            </w:r>
            <w:r>
              <w:rPr>
                <w:rFonts w:ascii="Courier New" w:hAnsi="Courier New" w:eastAsia="Courier New" w:cs="Courier New"/>
                <w:sz w:val="20"/>
                <w:szCs w:val="20"/>
              </w:rPr>
              <w:t xml:space="preserve">             data_out</w:t>
            </w:r>
            <w:r>
              <w:rPr>
                <w:rFonts w:ascii="Courier New" w:hAnsi="Courier New" w:eastAsia="Courier New" w:cs="Courier New"/>
                <w:b/>
                <w:color w:val="000080"/>
                <w:sz w:val="20"/>
                <w:szCs w:val="20"/>
              </w:rPr>
              <w:t>=&gt;</w:t>
            </w:r>
            <w:r>
              <w:rPr>
                <w:rFonts w:ascii="Courier New" w:hAnsi="Courier New" w:eastAsia="Courier New" w:cs="Courier New"/>
                <w:sz w:val="20"/>
                <w:szCs w:val="20"/>
              </w:rPr>
              <w:t>operand1</w:t>
            </w:r>
          </w:p>
          <w:p w:rsidR="005D0A59" w:rsidRDefault="0007176B" w14:paraId="177791F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165</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5D0A59" w:rsidRDefault="0007176B" w14:paraId="6126D4A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166</w:t>
            </w:r>
            <w:r>
              <w:rPr>
                <w:rFonts w:ascii="Courier New" w:hAnsi="Courier New" w:eastAsia="Courier New" w:cs="Courier New"/>
                <w:sz w:val="20"/>
                <w:szCs w:val="20"/>
              </w:rPr>
              <w:t xml:space="preserve">     </w:t>
            </w:r>
          </w:p>
          <w:p w:rsidR="005D0A59" w:rsidRDefault="0007176B" w14:paraId="29B88EB7"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167</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2847D4F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168</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registar iz ranijih primera</w:t>
            </w:r>
          </w:p>
          <w:p w:rsidR="005D0A59" w:rsidRDefault="0007176B" w14:paraId="66C25422"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169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482289F9"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170</w:t>
            </w:r>
            <w:r>
              <w:rPr>
                <w:rFonts w:ascii="Courier New" w:hAnsi="Courier New" w:eastAsia="Courier New" w:cs="Courier New"/>
                <w:sz w:val="20"/>
                <w:szCs w:val="20"/>
              </w:rPr>
              <w:t xml:space="preserve">     buff2</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work</w:t>
            </w:r>
            <w:r>
              <w:rPr>
                <w:rFonts w:ascii="Courier New" w:hAnsi="Courier New" w:eastAsia="Courier New" w:cs="Courier New"/>
                <w:b/>
                <w:color w:val="000080"/>
                <w:sz w:val="20"/>
                <w:szCs w:val="20"/>
              </w:rPr>
              <w:t>.</w:t>
            </w:r>
            <w:r>
              <w:rPr>
                <w:rFonts w:ascii="Courier New" w:hAnsi="Courier New" w:eastAsia="Courier New" w:cs="Courier New"/>
                <w:sz w:val="20"/>
                <w:szCs w:val="20"/>
              </w:rPr>
              <w:t>register_tristate</w:t>
            </w:r>
            <w:r>
              <w:rPr>
                <w:rFonts w:ascii="Courier New" w:hAnsi="Courier New" w:eastAsia="Courier New" w:cs="Courier New"/>
                <w:b/>
                <w:color w:val="000080"/>
                <w:sz w:val="20"/>
                <w:szCs w:val="20"/>
              </w:rPr>
              <w:t>(</w:t>
            </w:r>
            <w:r>
              <w:rPr>
                <w:rFonts w:ascii="Courier New" w:hAnsi="Courier New" w:eastAsia="Courier New" w:cs="Courier New"/>
                <w:sz w:val="20"/>
                <w:szCs w:val="20"/>
              </w:rPr>
              <w:t>cell_level</w:t>
            </w:r>
            <w:r>
              <w:rPr>
                <w:rFonts w:ascii="Courier New" w:hAnsi="Courier New" w:eastAsia="Courier New" w:cs="Courier New"/>
                <w:b/>
                <w:color w:val="000080"/>
                <w:sz w:val="20"/>
                <w:szCs w:val="20"/>
              </w:rPr>
              <w:t>)</w:t>
            </w:r>
          </w:p>
          <w:p w:rsidR="005D0A59" w:rsidRDefault="0007176B" w14:paraId="7013E554"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GENERIC</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r>
              <w:rPr>
                <w:rFonts w:ascii="Courier New" w:hAnsi="Courier New" w:eastAsia="Courier New" w:cs="Courier New"/>
                <w:color w:val="8000FF"/>
                <w:sz w:val="20"/>
                <w:szCs w:val="20"/>
              </w:rPr>
              <w:t>width</w:t>
            </w:r>
            <w:r>
              <w:rPr>
                <w:rFonts w:ascii="Courier New" w:hAnsi="Courier New" w:eastAsia="Courier New" w:cs="Courier New"/>
                <w:b/>
                <w:color w:val="000080"/>
                <w:sz w:val="20"/>
                <w:szCs w:val="20"/>
              </w:rPr>
              <w:t>=&gt;</w:t>
            </w:r>
            <w:r>
              <w:rPr>
                <w:rFonts w:ascii="Courier New" w:hAnsi="Courier New" w:eastAsia="Courier New" w:cs="Courier New"/>
                <w:color w:val="FF8000"/>
                <w:sz w:val="20"/>
                <w:szCs w:val="20"/>
              </w:rPr>
              <w:t>8</w:t>
            </w:r>
            <w:r>
              <w:rPr>
                <w:rFonts w:ascii="Courier New" w:hAnsi="Courier New" w:eastAsia="Courier New" w:cs="Courier New"/>
                <w:b/>
                <w:color w:val="000080"/>
                <w:sz w:val="20"/>
                <w:szCs w:val="20"/>
              </w:rPr>
              <w:t>)</w:t>
            </w:r>
          </w:p>
          <w:p w:rsidR="005D0A59" w:rsidRDefault="0007176B" w14:paraId="4651B97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172</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p>
          <w:p w:rsidR="005D0A59" w:rsidRDefault="0007176B" w14:paraId="4845882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173</w:t>
            </w:r>
            <w:r>
              <w:rPr>
                <w:rFonts w:ascii="Courier New" w:hAnsi="Courier New" w:eastAsia="Courier New" w:cs="Courier New"/>
                <w:sz w:val="20"/>
                <w:szCs w:val="20"/>
              </w:rPr>
              <w:t xml:space="preserve">             clock</w:t>
            </w:r>
            <w:r>
              <w:rPr>
                <w:rFonts w:ascii="Courier New" w:hAnsi="Courier New" w:eastAsia="Courier New" w:cs="Courier New"/>
                <w:b/>
                <w:color w:val="000080"/>
                <w:sz w:val="20"/>
                <w:szCs w:val="20"/>
              </w:rPr>
              <w:t>=&gt;</w:t>
            </w:r>
            <w:r>
              <w:rPr>
                <w:rFonts w:ascii="Courier New" w:hAnsi="Courier New" w:eastAsia="Courier New" w:cs="Courier New"/>
                <w:sz w:val="20"/>
                <w:szCs w:val="20"/>
              </w:rPr>
              <w:t>upis2</w:t>
            </w:r>
            <w:r>
              <w:rPr>
                <w:rFonts w:ascii="Courier New" w:hAnsi="Courier New" w:eastAsia="Courier New" w:cs="Courier New"/>
                <w:b/>
                <w:color w:val="000080"/>
                <w:sz w:val="20"/>
                <w:szCs w:val="20"/>
              </w:rPr>
              <w:t>,</w:t>
            </w:r>
          </w:p>
          <w:p w:rsidR="005D0A59" w:rsidRDefault="0007176B" w14:paraId="2E857CFD"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174</w:t>
            </w:r>
            <w:r>
              <w:rPr>
                <w:rFonts w:ascii="Courier New" w:hAnsi="Courier New" w:eastAsia="Courier New" w:cs="Courier New"/>
                <w:sz w:val="20"/>
                <w:szCs w:val="20"/>
              </w:rPr>
              <w:t xml:space="preserve">             out_enable</w:t>
            </w:r>
            <w:r>
              <w:rPr>
                <w:rFonts w:ascii="Courier New" w:hAnsi="Courier New" w:eastAsia="Courier New" w:cs="Courier New"/>
                <w:b/>
                <w:color w:val="000080"/>
                <w:sz w:val="20"/>
                <w:szCs w:val="20"/>
              </w:rPr>
              <w:t>=&gt;</w:t>
            </w:r>
            <w:r>
              <w:rPr>
                <w:rFonts w:ascii="Courier New" w:hAnsi="Courier New" w:eastAsia="Courier New" w:cs="Courier New"/>
                <w:color w:val="808080"/>
                <w:sz w:val="20"/>
                <w:szCs w:val="20"/>
              </w:rPr>
              <w:t>'1'</w:t>
            </w:r>
            <w:r>
              <w:rPr>
                <w:rFonts w:ascii="Courier New" w:hAnsi="Courier New" w:eastAsia="Courier New" w:cs="Courier New"/>
                <w:b/>
                <w:color w:val="000080"/>
                <w:sz w:val="20"/>
                <w:szCs w:val="20"/>
              </w:rPr>
              <w:t>,</w:t>
            </w:r>
          </w:p>
          <w:p w:rsidR="005D0A59" w:rsidRDefault="0007176B" w14:paraId="5218C58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175</w:t>
            </w:r>
            <w:r>
              <w:rPr>
                <w:rFonts w:ascii="Courier New" w:hAnsi="Courier New" w:eastAsia="Courier New" w:cs="Courier New"/>
                <w:sz w:val="20"/>
                <w:szCs w:val="20"/>
              </w:rPr>
              <w:t xml:space="preserve">             data_in</w:t>
            </w:r>
            <w:r>
              <w:rPr>
                <w:rFonts w:ascii="Courier New" w:hAnsi="Courier New" w:eastAsia="Courier New" w:cs="Courier New"/>
                <w:b/>
                <w:color w:val="000080"/>
                <w:sz w:val="20"/>
                <w:szCs w:val="20"/>
              </w:rPr>
              <w:t>=&gt;</w:t>
            </w:r>
            <w:r>
              <w:rPr>
                <w:rFonts w:ascii="Courier New" w:hAnsi="Courier New" w:eastAsia="Courier New" w:cs="Courier New"/>
                <w:sz w:val="20"/>
                <w:szCs w:val="20"/>
              </w:rPr>
              <w:t>data_int</w:t>
            </w:r>
            <w:r>
              <w:rPr>
                <w:rFonts w:ascii="Courier New" w:hAnsi="Courier New" w:eastAsia="Courier New" w:cs="Courier New"/>
                <w:b/>
                <w:color w:val="000080"/>
                <w:sz w:val="20"/>
                <w:szCs w:val="20"/>
              </w:rPr>
              <w:t>,</w:t>
            </w:r>
          </w:p>
          <w:p w:rsidR="005D0A59" w:rsidRDefault="0007176B" w14:paraId="1B5FDC0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176</w:t>
            </w:r>
            <w:r>
              <w:rPr>
                <w:rFonts w:ascii="Courier New" w:hAnsi="Courier New" w:eastAsia="Courier New" w:cs="Courier New"/>
                <w:sz w:val="20"/>
                <w:szCs w:val="20"/>
              </w:rPr>
              <w:t xml:space="preserve">             data_out</w:t>
            </w:r>
            <w:r>
              <w:rPr>
                <w:rFonts w:ascii="Courier New" w:hAnsi="Courier New" w:eastAsia="Courier New" w:cs="Courier New"/>
                <w:b/>
                <w:color w:val="000080"/>
                <w:sz w:val="20"/>
                <w:szCs w:val="20"/>
              </w:rPr>
              <w:t>=&gt;</w:t>
            </w:r>
            <w:r>
              <w:rPr>
                <w:rFonts w:ascii="Courier New" w:hAnsi="Courier New" w:eastAsia="Courier New" w:cs="Courier New"/>
                <w:sz w:val="20"/>
                <w:szCs w:val="20"/>
              </w:rPr>
              <w:t>operand2</w:t>
            </w:r>
          </w:p>
          <w:p w:rsidR="005D0A59" w:rsidRDefault="0007176B" w14:paraId="4788297E"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177</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5D0A59" w:rsidRDefault="0007176B" w14:paraId="4DACAEC6"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178</w:t>
            </w:r>
            <w:r>
              <w:rPr>
                <w:rFonts w:ascii="Courier New" w:hAnsi="Courier New" w:eastAsia="Courier New" w:cs="Courier New"/>
                <w:sz w:val="20"/>
                <w:szCs w:val="20"/>
              </w:rPr>
              <w:t xml:space="preserve">     </w:t>
            </w:r>
          </w:p>
          <w:p w:rsidR="005D0A59" w:rsidRDefault="0007176B" w14:paraId="74B9C04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179</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1511BE7B"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180</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 sabirac iz ranijih primera</w:t>
            </w:r>
          </w:p>
          <w:p w:rsidR="005D0A59" w:rsidRDefault="0007176B" w14:paraId="64C53D2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181</w:t>
            </w:r>
            <w:r>
              <w:rPr>
                <w:rFonts w:ascii="Courier New" w:hAnsi="Courier New" w:eastAsia="Courier New" w:cs="Courier New"/>
                <w:sz w:val="20"/>
                <w:szCs w:val="20"/>
              </w:rPr>
              <w:t xml:space="preserve">     </w:t>
            </w:r>
            <w:r>
              <w:rPr>
                <w:rFonts w:ascii="Courier New" w:hAnsi="Courier New" w:eastAsia="Courier New" w:cs="Courier New"/>
                <w:color w:val="008000"/>
                <w:sz w:val="20"/>
                <w:szCs w:val="20"/>
              </w:rPr>
              <w:t>--</w:t>
            </w:r>
          </w:p>
          <w:p w:rsidR="005D0A59" w:rsidRDefault="0007176B" w14:paraId="7DC75A5A"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182</w:t>
            </w:r>
            <w:r>
              <w:rPr>
                <w:rFonts w:ascii="Courier New" w:hAnsi="Courier New" w:eastAsia="Courier New" w:cs="Courier New"/>
                <w:sz w:val="20"/>
                <w:szCs w:val="20"/>
              </w:rPr>
              <w:t xml:space="preserve">     sabirac</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ENTITY</w:t>
            </w:r>
            <w:r>
              <w:rPr>
                <w:rFonts w:ascii="Courier New" w:hAnsi="Courier New" w:eastAsia="Courier New" w:cs="Courier New"/>
                <w:sz w:val="20"/>
                <w:szCs w:val="20"/>
              </w:rPr>
              <w:t xml:space="preserve"> </w:t>
            </w:r>
            <w:r>
              <w:rPr>
                <w:rFonts w:ascii="Courier New" w:hAnsi="Courier New" w:eastAsia="Courier New" w:cs="Courier New"/>
                <w:color w:val="800000"/>
                <w:sz w:val="20"/>
                <w:szCs w:val="20"/>
              </w:rPr>
              <w:t>work</w:t>
            </w:r>
            <w:r>
              <w:rPr>
                <w:rFonts w:ascii="Courier New" w:hAnsi="Courier New" w:eastAsia="Courier New" w:cs="Courier New"/>
                <w:b/>
                <w:color w:val="000080"/>
                <w:sz w:val="20"/>
                <w:szCs w:val="20"/>
              </w:rPr>
              <w:t>.</w:t>
            </w:r>
            <w:r>
              <w:rPr>
                <w:rFonts w:ascii="Courier New" w:hAnsi="Courier New" w:eastAsia="Courier New" w:cs="Courier New"/>
                <w:sz w:val="20"/>
                <w:szCs w:val="20"/>
              </w:rPr>
              <w:t>carry_ripple_adder</w:t>
            </w:r>
            <w:r>
              <w:rPr>
                <w:rFonts w:ascii="Courier New" w:hAnsi="Courier New" w:eastAsia="Courier New" w:cs="Courier New"/>
                <w:b/>
                <w:color w:val="000080"/>
                <w:sz w:val="20"/>
                <w:szCs w:val="20"/>
              </w:rPr>
              <w:t>(</w:t>
            </w:r>
            <w:r>
              <w:rPr>
                <w:rFonts w:ascii="Courier New" w:hAnsi="Courier New" w:eastAsia="Courier New" w:cs="Courier New"/>
                <w:sz w:val="20"/>
                <w:szCs w:val="20"/>
              </w:rPr>
              <w:t>w_generate</w:t>
            </w:r>
            <w:r>
              <w:rPr>
                <w:rFonts w:ascii="Courier New" w:hAnsi="Courier New" w:eastAsia="Courier New" w:cs="Courier New"/>
                <w:b/>
                <w:color w:val="000080"/>
                <w:sz w:val="20"/>
                <w:szCs w:val="20"/>
              </w:rPr>
              <w:t>)</w:t>
            </w:r>
          </w:p>
          <w:p w:rsidR="005D0A59" w:rsidRDefault="0007176B" w14:paraId="63E22B7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183</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GENERIC</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r>
              <w:rPr>
                <w:rFonts w:ascii="Courier New" w:hAnsi="Courier New" w:eastAsia="Courier New" w:cs="Courier New"/>
                <w:sz w:val="20"/>
                <w:szCs w:val="20"/>
              </w:rPr>
              <w:t>n</w:t>
            </w:r>
            <w:r>
              <w:rPr>
                <w:rFonts w:ascii="Courier New" w:hAnsi="Courier New" w:eastAsia="Courier New" w:cs="Courier New"/>
                <w:b/>
                <w:color w:val="000080"/>
                <w:sz w:val="20"/>
                <w:szCs w:val="20"/>
              </w:rPr>
              <w:t>=&gt;</w:t>
            </w:r>
            <w:r>
              <w:rPr>
                <w:rFonts w:ascii="Courier New" w:hAnsi="Courier New" w:eastAsia="Courier New" w:cs="Courier New"/>
                <w:color w:val="FF8000"/>
                <w:sz w:val="20"/>
                <w:szCs w:val="20"/>
              </w:rPr>
              <w:t>8</w:t>
            </w:r>
            <w:r>
              <w:rPr>
                <w:rFonts w:ascii="Courier New" w:hAnsi="Courier New" w:eastAsia="Courier New" w:cs="Courier New"/>
                <w:b/>
                <w:color w:val="000080"/>
                <w:sz w:val="20"/>
                <w:szCs w:val="20"/>
              </w:rPr>
              <w:t>)</w:t>
            </w:r>
          </w:p>
          <w:p w:rsidR="005D0A59" w:rsidRDefault="0007176B" w14:paraId="76A9C53F"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184</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PORT</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MAP</w:t>
            </w:r>
            <w:r>
              <w:rPr>
                <w:rFonts w:ascii="Courier New" w:hAnsi="Courier New" w:eastAsia="Courier New" w:cs="Courier New"/>
                <w:b/>
                <w:color w:val="000080"/>
                <w:sz w:val="20"/>
                <w:szCs w:val="20"/>
              </w:rPr>
              <w:t>(</w:t>
            </w:r>
            <w:r>
              <w:rPr>
                <w:rFonts w:ascii="Courier New" w:hAnsi="Courier New" w:eastAsia="Courier New" w:cs="Courier New"/>
                <w:sz w:val="20"/>
                <w:szCs w:val="20"/>
              </w:rPr>
              <w:t xml:space="preserve"> </w:t>
            </w:r>
          </w:p>
          <w:p w:rsidR="005D0A59" w:rsidRDefault="0007176B" w14:paraId="6A01065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185</w:t>
            </w:r>
            <w:r>
              <w:rPr>
                <w:rFonts w:ascii="Courier New" w:hAnsi="Courier New" w:eastAsia="Courier New" w:cs="Courier New"/>
                <w:sz w:val="20"/>
                <w:szCs w:val="20"/>
              </w:rPr>
              <w:t xml:space="preserve">             a</w:t>
            </w:r>
            <w:r>
              <w:rPr>
                <w:rFonts w:ascii="Courier New" w:hAnsi="Courier New" w:eastAsia="Courier New" w:cs="Courier New"/>
                <w:b/>
                <w:color w:val="000080"/>
                <w:sz w:val="20"/>
                <w:szCs w:val="20"/>
              </w:rPr>
              <w:t>=&gt;</w:t>
            </w:r>
            <w:r>
              <w:rPr>
                <w:rFonts w:ascii="Courier New" w:hAnsi="Courier New" w:eastAsia="Courier New" w:cs="Courier New"/>
                <w:sz w:val="20"/>
                <w:szCs w:val="20"/>
              </w:rPr>
              <w:t>operand1</w:t>
            </w:r>
            <w:r>
              <w:rPr>
                <w:rFonts w:ascii="Courier New" w:hAnsi="Courier New" w:eastAsia="Courier New" w:cs="Courier New"/>
                <w:b/>
                <w:color w:val="000080"/>
                <w:sz w:val="20"/>
                <w:szCs w:val="20"/>
              </w:rPr>
              <w:t>,</w:t>
            </w:r>
          </w:p>
          <w:p w:rsidR="005D0A59" w:rsidRDefault="0007176B" w14:paraId="445DD6A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lastRenderedPageBreak/>
              <w:t>186</w:t>
            </w:r>
            <w:r>
              <w:rPr>
                <w:rFonts w:ascii="Courier New" w:hAnsi="Courier New" w:eastAsia="Courier New" w:cs="Courier New"/>
                <w:sz w:val="20"/>
                <w:szCs w:val="20"/>
              </w:rPr>
              <w:t xml:space="preserve">             b</w:t>
            </w:r>
            <w:r>
              <w:rPr>
                <w:rFonts w:ascii="Courier New" w:hAnsi="Courier New" w:eastAsia="Courier New" w:cs="Courier New"/>
                <w:b/>
                <w:color w:val="000080"/>
                <w:sz w:val="20"/>
                <w:szCs w:val="20"/>
              </w:rPr>
              <w:t>=&gt;</w:t>
            </w:r>
            <w:r>
              <w:rPr>
                <w:rFonts w:ascii="Courier New" w:hAnsi="Courier New" w:eastAsia="Courier New" w:cs="Courier New"/>
                <w:sz w:val="20"/>
                <w:szCs w:val="20"/>
              </w:rPr>
              <w:t>operand2</w:t>
            </w:r>
            <w:r>
              <w:rPr>
                <w:rFonts w:ascii="Courier New" w:hAnsi="Courier New" w:eastAsia="Courier New" w:cs="Courier New"/>
                <w:b/>
                <w:color w:val="000080"/>
                <w:sz w:val="20"/>
                <w:szCs w:val="20"/>
              </w:rPr>
              <w:t>,</w:t>
            </w:r>
          </w:p>
          <w:p w:rsidR="005D0A59" w:rsidRDefault="0007176B" w14:paraId="5F00BFB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187</w:t>
            </w:r>
            <w:r>
              <w:rPr>
                <w:rFonts w:ascii="Courier New" w:hAnsi="Courier New" w:eastAsia="Courier New" w:cs="Courier New"/>
                <w:sz w:val="20"/>
                <w:szCs w:val="20"/>
              </w:rPr>
              <w:t xml:space="preserve">             cin</w:t>
            </w:r>
            <w:r>
              <w:rPr>
                <w:rFonts w:ascii="Courier New" w:hAnsi="Courier New" w:eastAsia="Courier New" w:cs="Courier New"/>
                <w:b/>
                <w:color w:val="000080"/>
                <w:sz w:val="20"/>
                <w:szCs w:val="20"/>
              </w:rPr>
              <w:t>=&gt;</w:t>
            </w:r>
            <w:r>
              <w:rPr>
                <w:rFonts w:ascii="Courier New" w:hAnsi="Courier New" w:eastAsia="Courier New" w:cs="Courier New"/>
                <w:color w:val="808080"/>
                <w:sz w:val="20"/>
                <w:szCs w:val="20"/>
              </w:rPr>
              <w:t>'0'</w:t>
            </w:r>
            <w:r>
              <w:rPr>
                <w:rFonts w:ascii="Courier New" w:hAnsi="Courier New" w:eastAsia="Courier New" w:cs="Courier New"/>
                <w:b/>
                <w:color w:val="000080"/>
                <w:sz w:val="20"/>
                <w:szCs w:val="20"/>
              </w:rPr>
              <w:t>,</w:t>
            </w:r>
          </w:p>
          <w:p w:rsidR="005D0A59" w:rsidRDefault="0007176B" w14:paraId="3AC7199C"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188</w:t>
            </w:r>
            <w:r>
              <w:rPr>
                <w:rFonts w:ascii="Courier New" w:hAnsi="Courier New" w:eastAsia="Courier New" w:cs="Courier New"/>
                <w:sz w:val="20"/>
                <w:szCs w:val="20"/>
              </w:rPr>
              <w:t xml:space="preserve">             s</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7</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DOWNTO</w:t>
            </w:r>
            <w:r>
              <w:rPr>
                <w:rFonts w:ascii="Courier New" w:hAnsi="Courier New" w:eastAsia="Courier New" w:cs="Courier New"/>
                <w:sz w:val="20"/>
                <w:szCs w:val="20"/>
              </w:rPr>
              <w:t xml:space="preserve"> </w:t>
            </w:r>
            <w:r>
              <w:rPr>
                <w:rFonts w:ascii="Courier New" w:hAnsi="Courier New" w:eastAsia="Courier New" w:cs="Courier New"/>
                <w:color w:val="FF8000"/>
                <w:sz w:val="20"/>
                <w:szCs w:val="20"/>
              </w:rPr>
              <w:t>0</w:t>
            </w:r>
            <w:r>
              <w:rPr>
                <w:rFonts w:ascii="Courier New" w:hAnsi="Courier New" w:eastAsia="Courier New" w:cs="Courier New"/>
                <w:b/>
                <w:color w:val="000080"/>
                <w:sz w:val="20"/>
                <w:szCs w:val="20"/>
              </w:rPr>
              <w:t>),</w:t>
            </w:r>
          </w:p>
          <w:p w:rsidR="005D0A59" w:rsidRDefault="0007176B" w14:paraId="032E3883"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189</w:t>
            </w:r>
            <w:r>
              <w:rPr>
                <w:rFonts w:ascii="Courier New" w:hAnsi="Courier New" w:eastAsia="Courier New" w:cs="Courier New"/>
                <w:sz w:val="20"/>
                <w:szCs w:val="20"/>
              </w:rPr>
              <w:t xml:space="preserve">             cout</w:t>
            </w:r>
            <w:r>
              <w:rPr>
                <w:rFonts w:ascii="Courier New" w:hAnsi="Courier New" w:eastAsia="Courier New" w:cs="Courier New"/>
                <w:b/>
                <w:color w:val="000080"/>
                <w:sz w:val="20"/>
                <w:szCs w:val="20"/>
              </w:rPr>
              <w:t>=&gt;</w:t>
            </w:r>
            <w:r>
              <w:rPr>
                <w:rFonts w:ascii="Courier New" w:hAnsi="Courier New" w:eastAsia="Courier New" w:cs="Courier New"/>
                <w:sz w:val="20"/>
                <w:szCs w:val="20"/>
              </w:rPr>
              <w:t xml:space="preserve"> dout</w:t>
            </w:r>
            <w:r>
              <w:rPr>
                <w:rFonts w:ascii="Courier New" w:hAnsi="Courier New" w:eastAsia="Courier New" w:cs="Courier New"/>
                <w:b/>
                <w:color w:val="000080"/>
                <w:sz w:val="20"/>
                <w:szCs w:val="20"/>
              </w:rPr>
              <w:t>(</w:t>
            </w:r>
            <w:r>
              <w:rPr>
                <w:rFonts w:ascii="Courier New" w:hAnsi="Courier New" w:eastAsia="Courier New" w:cs="Courier New"/>
                <w:color w:val="FF8000"/>
                <w:sz w:val="20"/>
                <w:szCs w:val="20"/>
              </w:rPr>
              <w:t>8</w:t>
            </w:r>
            <w:r>
              <w:rPr>
                <w:rFonts w:ascii="Courier New" w:hAnsi="Courier New" w:eastAsia="Courier New" w:cs="Courier New"/>
                <w:b/>
                <w:color w:val="000080"/>
                <w:sz w:val="20"/>
                <w:szCs w:val="20"/>
              </w:rPr>
              <w:t>)</w:t>
            </w:r>
          </w:p>
          <w:p w:rsidR="005D0A59" w:rsidRDefault="0007176B" w14:paraId="1F3AADF8" w14:textId="77777777">
            <w:pPr>
              <w:widowControl w:val="0"/>
              <w:pBdr>
                <w:top w:val="nil"/>
                <w:left w:val="nil"/>
                <w:bottom w:val="nil"/>
                <w:right w:val="nil"/>
                <w:between w:val="nil"/>
              </w:pBdr>
              <w:rPr>
                <w:rFonts w:ascii="Courier New" w:hAnsi="Courier New" w:eastAsia="Courier New" w:cs="Courier New"/>
                <w:sz w:val="20"/>
                <w:szCs w:val="20"/>
              </w:rPr>
            </w:pPr>
            <w:r>
              <w:rPr>
                <w:rFonts w:ascii="Courier New" w:hAnsi="Courier New" w:eastAsia="Courier New" w:cs="Courier New"/>
                <w:color w:val="FF8000"/>
                <w:sz w:val="20"/>
                <w:szCs w:val="20"/>
              </w:rPr>
              <w:t>190</w:t>
            </w:r>
            <w:r>
              <w:rPr>
                <w:rFonts w:ascii="Courier New" w:hAnsi="Courier New" w:eastAsia="Courier New" w:cs="Courier New"/>
                <w:sz w:val="20"/>
                <w:szCs w:val="20"/>
              </w:rPr>
              <w:t xml:space="preserve">         </w:t>
            </w:r>
            <w:r>
              <w:rPr>
                <w:rFonts w:ascii="Courier New" w:hAnsi="Courier New" w:eastAsia="Courier New" w:cs="Courier New"/>
                <w:b/>
                <w:color w:val="000080"/>
                <w:sz w:val="20"/>
                <w:szCs w:val="20"/>
              </w:rPr>
              <w:t>);</w:t>
            </w:r>
          </w:p>
          <w:p w:rsidR="005D0A59" w:rsidRDefault="0007176B" w14:paraId="2930B54D" w14:textId="77777777">
            <w:pPr>
              <w:widowControl w:val="0"/>
              <w:shd w:val="clear" w:color="auto" w:fill="FFFFFF"/>
            </w:pPr>
            <w:r>
              <w:rPr>
                <w:rFonts w:ascii="Courier New" w:hAnsi="Courier New" w:eastAsia="Courier New" w:cs="Courier New"/>
                <w:color w:val="FF8000"/>
                <w:sz w:val="20"/>
                <w:szCs w:val="20"/>
              </w:rPr>
              <w:t>191</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END</w:t>
            </w:r>
            <w:r>
              <w:rPr>
                <w:rFonts w:ascii="Courier New" w:hAnsi="Courier New" w:eastAsia="Courier New" w:cs="Courier New"/>
                <w:sz w:val="20"/>
                <w:szCs w:val="20"/>
              </w:rPr>
              <w:t xml:space="preserve"> </w:t>
            </w:r>
            <w:r>
              <w:rPr>
                <w:rFonts w:ascii="Courier New" w:hAnsi="Courier New" w:eastAsia="Courier New" w:cs="Courier New"/>
                <w:b/>
                <w:color w:val="0000FF"/>
                <w:sz w:val="20"/>
                <w:szCs w:val="20"/>
              </w:rPr>
              <w:t>ARCHITECTURE</w:t>
            </w:r>
            <w:r>
              <w:rPr>
                <w:rFonts w:ascii="Courier New" w:hAnsi="Courier New" w:eastAsia="Courier New" w:cs="Courier New"/>
                <w:sz w:val="20"/>
                <w:szCs w:val="20"/>
              </w:rPr>
              <w:t xml:space="preserve"> structural</w:t>
            </w:r>
            <w:r>
              <w:rPr>
                <w:rFonts w:ascii="Courier New" w:hAnsi="Courier New" w:eastAsia="Courier New" w:cs="Courier New"/>
                <w:b/>
                <w:color w:val="000080"/>
                <w:sz w:val="20"/>
                <w:szCs w:val="20"/>
              </w:rPr>
              <w:t>;</w:t>
            </w:r>
          </w:p>
        </w:tc>
      </w:tr>
    </w:tbl>
    <w:p w:rsidR="005D0A59" w:rsidRDefault="005D0A59" w14:paraId="65911FA9" w14:textId="77777777"/>
    <w:p w:rsidR="005D0A59" w:rsidRDefault="005D0A59" w14:paraId="0B788571" w14:textId="77777777">
      <w:pPr>
        <w:ind w:right="-1440"/>
        <w:rPr>
          <w:rFonts w:ascii="Arial" w:hAnsi="Arial" w:eastAsia="Arial" w:cs="Arial"/>
        </w:rPr>
      </w:pPr>
    </w:p>
    <w:p w:rsidR="005D0A59" w:rsidRDefault="0007176B" w14:paraId="29A3FADF" w14:textId="77777777">
      <w:pPr>
        <w:jc w:val="both"/>
      </w:pPr>
      <w:r>
        <w:t xml:space="preserve">Условима задатка није прецизирано: </w:t>
      </w:r>
    </w:p>
    <w:p w:rsidR="005D0A59" w:rsidRDefault="0007176B" w14:paraId="12DC070B" w14:textId="77777777">
      <w:pPr>
        <w:numPr>
          <w:ilvl w:val="0"/>
          <w:numId w:val="7"/>
        </w:numPr>
        <w:jc w:val="both"/>
      </w:pPr>
      <w:r>
        <w:t>Капацитет сваке меморије је ограничен. Шта треба да се деси када је WE предуго на истом нивоу: шта када упис траје толико да се напуни меморија, а шта када читање траје толико да се саберу сви подаци из меморије? (Како се описано коло понаша у тим случајевима?)</w:t>
      </w:r>
    </w:p>
    <w:p w:rsidR="005D0A59" w:rsidRDefault="0007176B" w14:paraId="1E06F628" w14:textId="77777777">
      <w:pPr>
        <w:numPr>
          <w:ilvl w:val="0"/>
          <w:numId w:val="7"/>
        </w:numPr>
        <w:jc w:val="both"/>
      </w:pPr>
      <w:r>
        <w:t>Шта треба да се дешава са претходно памћеним подацима након новог уписивања, да ли се бришу или треба да остану у меморији. (Како је у овој реализацији?)</w:t>
      </w:r>
    </w:p>
    <w:p w:rsidR="005D0A59" w:rsidRDefault="005D0A59" w14:paraId="0C1E291D" w14:textId="77777777">
      <w:pPr>
        <w:ind w:right="-1440"/>
        <w:rPr>
          <w:rFonts w:ascii="Arial" w:hAnsi="Arial" w:eastAsia="Arial" w:cs="Arial"/>
        </w:rPr>
      </w:pPr>
    </w:p>
    <w:p w:rsidR="005D0A59" w:rsidRDefault="0007176B" w14:paraId="7C1BE312" w14:textId="77777777">
      <w:pPr>
        <w:pStyle w:val="Heading4"/>
        <w:ind w:right="-1440"/>
      </w:pPr>
      <w:bookmarkStart w:name="_bcha82jxllbw" w:colFirst="0" w:colLast="0" w:id="9"/>
      <w:bookmarkEnd w:id="9"/>
      <w:r>
        <w:t>Дискусија</w:t>
      </w:r>
    </w:p>
    <w:p w:rsidR="005D0A59" w:rsidRDefault="0007176B" w14:paraId="54E329D1" w14:textId="77777777">
      <w:pPr>
        <w:numPr>
          <w:ilvl w:val="0"/>
          <w:numId w:val="10"/>
        </w:numPr>
        <w:spacing w:line="276" w:lineRule="auto"/>
        <w:jc w:val="both"/>
        <w:rPr>
          <w:rFonts w:ascii="Arial" w:hAnsi="Arial" w:eastAsia="Arial" w:cs="Arial"/>
          <w:highlight w:val="white"/>
        </w:rPr>
      </w:pPr>
      <w:r>
        <w:rPr>
          <w:rFonts w:ascii="Arial" w:hAnsi="Arial" w:eastAsia="Arial" w:cs="Arial"/>
          <w:highlight w:val="white"/>
        </w:rPr>
        <w:t xml:space="preserve">Шта би требало променити да се не дозволи упис у пуну меморију ни даље читање када се прочита цела меморија? У смеру решења могу да послуже додатна стања, приказана на </w:t>
      </w:r>
      <w:hyperlink w:anchor="kix.k487g7kdgpqa">
        <w:r>
          <w:rPr>
            <w:rFonts w:ascii="Arial" w:hAnsi="Arial" w:eastAsia="Arial" w:cs="Arial"/>
            <w:color w:val="1155CC"/>
            <w:highlight w:val="white"/>
            <w:u w:val="single"/>
          </w:rPr>
          <w:t>слици 9</w:t>
        </w:r>
      </w:hyperlink>
      <w:r>
        <w:rPr>
          <w:rFonts w:ascii="Arial" w:hAnsi="Arial" w:eastAsia="Arial" w:cs="Arial"/>
          <w:highlight w:val="white"/>
        </w:rPr>
        <w:t xml:space="preserve"> испрекиданим линијама, у којима би се искључивала дозвола бројања у терминалним случајевима, и адреса би морала да се доведе у аутомат (приказано испрекиданом линијом на </w:t>
      </w:r>
      <w:hyperlink w:anchor="kix.20yoxrb31t2l">
        <w:r>
          <w:rPr>
            <w:rFonts w:ascii="Arial" w:hAnsi="Arial" w:eastAsia="Arial" w:cs="Arial"/>
            <w:color w:val="1155CC"/>
            <w:highlight w:val="white"/>
            <w:u w:val="single"/>
          </w:rPr>
          <w:t>слици 8</w:t>
        </w:r>
      </w:hyperlink>
      <w:r>
        <w:rPr>
          <w:rFonts w:ascii="Arial" w:hAnsi="Arial" w:eastAsia="Arial" w:cs="Arial"/>
          <w:highlight w:val="white"/>
        </w:rPr>
        <w:t>).</w:t>
      </w:r>
    </w:p>
    <w:p w:rsidR="005D0A59" w:rsidRDefault="0007176B" w14:paraId="29C80F91" w14:textId="77777777">
      <w:pPr>
        <w:numPr>
          <w:ilvl w:val="0"/>
          <w:numId w:val="10"/>
        </w:numPr>
        <w:spacing w:line="276" w:lineRule="auto"/>
        <w:jc w:val="both"/>
        <w:rPr>
          <w:rFonts w:ascii="Arial" w:hAnsi="Arial" w:eastAsia="Arial" w:cs="Arial"/>
          <w:highlight w:val="white"/>
        </w:rPr>
      </w:pPr>
      <w:r>
        <w:rPr>
          <w:rFonts w:ascii="Arial" w:hAnsi="Arial" w:eastAsia="Arial" w:cs="Arial"/>
          <w:highlight w:val="white"/>
        </w:rPr>
        <w:t xml:space="preserve">Како би се генерисање адресе укључило у CU? </w:t>
      </w:r>
    </w:p>
    <w:p w:rsidR="005D0A59" w:rsidRDefault="0007176B" w14:paraId="7B0A02F1" w14:textId="77777777">
      <w:pPr>
        <w:numPr>
          <w:ilvl w:val="0"/>
          <w:numId w:val="10"/>
        </w:numPr>
        <w:spacing w:line="276" w:lineRule="auto"/>
        <w:jc w:val="both"/>
        <w:rPr>
          <w:rFonts w:ascii="Arial" w:hAnsi="Arial" w:eastAsia="Arial" w:cs="Arial"/>
          <w:highlight w:val="white"/>
        </w:rPr>
      </w:pPr>
      <w:r>
        <w:rPr>
          <w:rFonts w:ascii="Arial" w:hAnsi="Arial" w:eastAsia="Arial" w:cs="Arial"/>
          <w:highlight w:val="white"/>
        </w:rPr>
        <w:t>Како би било могуће једним управљачким сигналом управљати са оба регистра?</w:t>
      </w:r>
    </w:p>
    <w:p w:rsidR="005D0A59" w:rsidRDefault="0007176B" w14:paraId="4A1FCC83" w14:textId="77777777">
      <w:pPr>
        <w:numPr>
          <w:ilvl w:val="0"/>
          <w:numId w:val="10"/>
        </w:numPr>
        <w:spacing w:line="276" w:lineRule="auto"/>
        <w:jc w:val="both"/>
        <w:rPr>
          <w:rFonts w:ascii="Arial" w:hAnsi="Arial" w:eastAsia="Arial" w:cs="Arial"/>
          <w:highlight w:val="white"/>
        </w:rPr>
      </w:pPr>
      <w:r>
        <w:rPr>
          <w:rFonts w:ascii="Arial" w:hAnsi="Arial" w:eastAsia="Arial" w:cs="Arial"/>
          <w:highlight w:val="white"/>
        </w:rPr>
        <w:t>Како би се пројектовала меморија која би издавала податке на обе ивице такта?</w:t>
      </w:r>
    </w:p>
    <w:p w:rsidR="005D0A59" w:rsidRDefault="005D0A59" w14:paraId="40F5AC42" w14:textId="77777777">
      <w:pPr>
        <w:ind w:right="-1440"/>
        <w:rPr>
          <w:rFonts w:ascii="Arial" w:hAnsi="Arial" w:eastAsia="Arial" w:cs="Arial"/>
        </w:rPr>
      </w:pPr>
    </w:p>
    <w:p w:rsidR="005D0A59" w:rsidRDefault="005D0A59" w14:paraId="2BDE44AF" w14:textId="77777777">
      <w:pPr>
        <w:ind w:right="-1440"/>
        <w:rPr>
          <w:rFonts w:ascii="Arial" w:hAnsi="Arial" w:eastAsia="Arial" w:cs="Arial"/>
        </w:rPr>
      </w:pPr>
    </w:p>
    <w:p w:rsidR="005D0A59" w:rsidP="4C39FD58" w:rsidRDefault="0007176B" w14:paraId="08FDA5D9" w14:textId="77777777" w14:noSpellErr="1">
      <w:pPr>
        <w:pStyle w:val="Heading4"/>
        <w:rPr>
          <w:rFonts w:ascii="Arial" w:hAnsi="Arial" w:eastAsia="Arial" w:cs="Arial"/>
        </w:rPr>
      </w:pPr>
      <w:r w:rsidR="0007176B">
        <w:rPr/>
        <w:t>За размишљање:</w:t>
      </w:r>
    </w:p>
    <w:p w:rsidR="005D0A59" w:rsidRDefault="33F646BC" w14:paraId="05D0391F" w14:textId="22135101">
      <w:pPr>
        <w:numPr>
          <w:ilvl w:val="0"/>
          <w:numId w:val="5"/>
        </w:numPr>
        <w:rPr>
          <w:rFonts w:ascii="Arial" w:hAnsi="Arial" w:eastAsia="Arial" w:cs="Arial"/>
        </w:rPr>
      </w:pPr>
      <w:r w:rsidRPr="50E01B20">
        <w:rPr>
          <w:rFonts w:ascii="Arial" w:hAnsi="Arial" w:eastAsia="Arial" w:cs="Arial"/>
        </w:rPr>
        <w:t>Да ли видите проточност у овом примеру?</w:t>
      </w:r>
    </w:p>
    <w:p w:rsidR="005D0A59" w:rsidRDefault="50E01B20" w14:paraId="202C1216" w14:textId="0A3BEADD">
      <w:pPr>
        <w:numPr>
          <w:ilvl w:val="0"/>
          <w:numId w:val="5"/>
        </w:numPr>
        <w:jc w:val="both"/>
        <w:rPr>
          <w:rFonts w:ascii="Arial" w:hAnsi="Arial" w:eastAsia="Arial" w:cs="Arial"/>
        </w:rPr>
      </w:pPr>
      <w:r w:rsidRPr="50E01B20">
        <w:rPr>
          <w:rFonts w:ascii="Arial" w:hAnsi="Arial" w:eastAsia="Arial" w:cs="Arial"/>
        </w:rPr>
        <w:t>Да ли видите да би овај хардвер брже сабирао бројеве од Фон Нојманове архитектуре која је заступљена у рачунарима?</w:t>
      </w:r>
    </w:p>
    <w:p w:rsidR="005D0A59" w:rsidRDefault="50E01B20" w14:paraId="55BE95D5" w14:textId="1EB65676">
      <w:pPr>
        <w:numPr>
          <w:ilvl w:val="0"/>
          <w:numId w:val="5"/>
        </w:numPr>
        <w:jc w:val="both"/>
        <w:rPr>
          <w:rFonts w:ascii="Arial" w:hAnsi="Arial" w:eastAsia="Arial" w:cs="Arial"/>
        </w:rPr>
      </w:pPr>
      <w:r w:rsidRPr="668F9E23" w:rsidR="50E01B20">
        <w:rPr>
          <w:rFonts w:ascii="Arial" w:hAnsi="Arial" w:eastAsia="Arial" w:cs="Arial"/>
        </w:rPr>
        <w:t xml:space="preserve">Употреба специфичног хардвера постоји у свим система у којима је брзина неопходна (нпр. </w:t>
      </w:r>
      <w:del w:author="Oliver M. Vojinovic" w:date="2021-05-05T09:51:39.326Z" w:id="1406580216">
        <w:r w:rsidRPr="668F9E23" w:rsidDel="50E01B20">
          <w:rPr>
            <w:rFonts w:ascii="Arial" w:hAnsi="Arial" w:eastAsia="Arial" w:cs="Arial"/>
          </w:rPr>
          <w:delText>ГПУ</w:delText>
        </w:r>
      </w:del>
      <w:ins w:author="Oliver M. Vojinovic" w:date="2021-05-05T09:51:39.961Z" w:id="747106920">
        <w:r w:rsidRPr="668F9E23" w:rsidR="51DA8E8D">
          <w:rPr>
            <w:rFonts w:ascii="Arial" w:hAnsi="Arial" w:eastAsia="Arial" w:cs="Arial"/>
          </w:rPr>
          <w:t>GPU</w:t>
        </w:r>
      </w:ins>
      <w:r w:rsidRPr="668F9E23" w:rsidR="50E01B20">
        <w:rPr>
          <w:rFonts w:ascii="Arial" w:hAnsi="Arial" w:eastAsia="Arial" w:cs="Arial"/>
        </w:rPr>
        <w:t>, претпроцесирање података, обрада велике количине података..</w:t>
      </w:r>
      <w:r w:rsidRPr="668F9E23" w:rsidR="0007176B">
        <w:rPr>
          <w:rFonts w:ascii="Arial" w:hAnsi="Arial" w:eastAsia="Arial" w:cs="Arial"/>
        </w:rPr>
        <w:t>.)</w:t>
      </w:r>
    </w:p>
    <w:p w:rsidR="005D0A59" w:rsidRDefault="0007176B" w14:paraId="0B86DCEE" w14:textId="77777777">
      <w:pPr>
        <w:numPr>
          <w:ilvl w:val="0"/>
          <w:numId w:val="5"/>
        </w:numPr>
        <w:jc w:val="both"/>
        <w:rPr>
          <w:rFonts w:ascii="Arial" w:hAnsi="Arial" w:eastAsia="Arial" w:cs="Arial"/>
        </w:rPr>
      </w:pPr>
      <w:r>
        <w:rPr>
          <w:rFonts w:ascii="Arial" w:hAnsi="Arial" w:eastAsia="Arial" w:cs="Arial"/>
        </w:rPr>
        <w:t>Описано коло приказује збирове података са суседних адреса ([0]+[1], [1]+[2], [2]+[3]...). Шта би требало да се промени да се приказују збирови суседних података, али без понављања ([0]+[1], [2]+[3], [4]+[5])? Шта би додатно требало урадити да се ови збирови појављују на сваки такт?</w:t>
      </w:r>
    </w:p>
    <w:p w:rsidR="005D0A59" w:rsidRDefault="0007176B" w14:paraId="4FD6540D" w14:textId="77777777">
      <w:pPr>
        <w:rPr>
          <w:rFonts w:ascii="Arial" w:hAnsi="Arial" w:eastAsia="Arial" w:cs="Arial"/>
        </w:rPr>
      </w:pPr>
      <w:r>
        <w:br w:type="page"/>
      </w:r>
    </w:p>
    <w:p w:rsidR="005D0A59" w:rsidRDefault="0007176B" w14:paraId="6C635C66" w14:textId="0E8A24D2">
      <w:pPr>
        <w:pStyle w:val="Heading1"/>
        <w:rPr>
          <w:rFonts w:ascii="Arial" w:hAnsi="Arial" w:eastAsia="Arial" w:cs="Arial"/>
          <w:color w:val="FF0000"/>
          <w:sz w:val="36"/>
          <w:szCs w:val="36"/>
        </w:rPr>
      </w:pPr>
      <w:r w:rsidR="4C39FD58">
        <w:rPr/>
        <w:t>Принципи дигиталног дизајна</w:t>
      </w:r>
    </w:p>
    <w:p w:rsidR="005D0A59" w:rsidRDefault="0007176B" w14:paraId="3ADCA18D" w14:textId="77777777">
      <w:pPr>
        <w:rPr>
          <w:rFonts w:ascii="Arial" w:hAnsi="Arial" w:eastAsia="Arial" w:cs="Arial"/>
        </w:rPr>
      </w:pPr>
      <w:r>
        <w:rPr>
          <w:rFonts w:ascii="Arial" w:hAnsi="Arial" w:eastAsia="Arial" w:cs="Arial"/>
        </w:rPr>
        <w:t xml:space="preserve">На крају овог дела курса, важно је истаћи да просто познавање синтаксе VHDL-а, чак ни познавање синтетизабилног подскупа језика, не гарантује успех при пројектовању. Постоје бројни проблеми који проитичу из природе хардвера, о којима се мора водити рачуна при пројектовању. </w:t>
      </w:r>
    </w:p>
    <w:p w:rsidR="005D0A59" w:rsidRDefault="0007176B" w14:paraId="3D2E78A9" w14:textId="77777777">
      <w:pPr>
        <w:rPr>
          <w:rFonts w:ascii="Arial" w:hAnsi="Arial" w:eastAsia="Arial" w:cs="Arial"/>
        </w:rPr>
      </w:pPr>
      <w:r>
        <w:rPr>
          <w:rFonts w:ascii="Arial" w:hAnsi="Arial" w:eastAsia="Arial" w:cs="Arial"/>
        </w:rPr>
        <w:t xml:space="preserve">Синтаксно исправне и синтетизабилне конструкције, при имплементацији у хардверу могу да дају непредвиђене или нестабилне ефекте. Да би се то избегло, при пројектовању се мора водити рачуна о </w:t>
      </w:r>
      <w:r>
        <w:rPr>
          <w:rFonts w:ascii="Arial" w:hAnsi="Arial" w:eastAsia="Arial" w:cs="Arial"/>
          <w:u w:val="single"/>
        </w:rPr>
        <w:t>принципима дигиталног дизајна</w:t>
      </w:r>
      <w:r>
        <w:rPr>
          <w:rFonts w:ascii="Arial" w:hAnsi="Arial" w:eastAsia="Arial" w:cs="Arial"/>
        </w:rPr>
        <w:t>.</w:t>
      </w:r>
    </w:p>
    <w:p w:rsidR="005D0A59" w:rsidRDefault="0007176B" w14:paraId="3AD7CE73" w14:textId="77777777">
      <w:pPr>
        <w:rPr>
          <w:rFonts w:ascii="Arial" w:hAnsi="Arial" w:eastAsia="Arial" w:cs="Arial"/>
        </w:rPr>
      </w:pPr>
      <w:r>
        <w:rPr>
          <w:rFonts w:ascii="Arial" w:hAnsi="Arial" w:eastAsia="Arial" w:cs="Arial"/>
        </w:rPr>
        <w:t>Упознавање са свим принципима дигиталног дизајна би захтевало цео засебан курс; на овом месту ће дати само два илустративна примера.</w:t>
      </w:r>
    </w:p>
    <w:p w:rsidR="005D0A59" w:rsidRDefault="0007176B" w14:paraId="0417F091" w14:textId="77777777">
      <w:pPr>
        <w:pStyle w:val="Heading2"/>
      </w:pPr>
      <w:bookmarkStart w:name="_dx37fmnb5zof" w:colFirst="0" w:colLast="0" w:id="11"/>
      <w:bookmarkEnd w:id="11"/>
      <w:r>
        <w:t>Combinatorial feedback</w:t>
      </w:r>
    </w:p>
    <w:p w:rsidR="005D0A59" w:rsidRDefault="50E01B20" w14:paraId="25749589" w14:textId="78C6D589">
      <w:pPr>
        <w:rPr>
          <w:rFonts w:ascii="Arial" w:hAnsi="Arial" w:eastAsia="Arial" w:cs="Arial"/>
        </w:rPr>
      </w:pPr>
      <w:r w:rsidRPr="50E01B20">
        <w:rPr>
          <w:rFonts w:ascii="Arial" w:hAnsi="Arial" w:eastAsia="Arial" w:cs="Arial"/>
        </w:rPr>
        <w:t xml:space="preserve">У програмском језику, нпр </w:t>
      </w:r>
      <w:r w:rsidRPr="50E01B20" w:rsidR="32F3CC42">
        <w:rPr>
          <w:rFonts w:ascii="Arial" w:hAnsi="Arial" w:eastAsia="Arial" w:cs="Arial"/>
        </w:rPr>
        <w:t>C</w:t>
      </w:r>
      <w:r w:rsidRPr="50E01B20">
        <w:rPr>
          <w:rFonts w:ascii="Arial" w:hAnsi="Arial" w:eastAsia="Arial" w:cs="Arial"/>
        </w:rPr>
        <w:t>++, савршено је у реду написати:</w:t>
      </w:r>
    </w:p>
    <w:p w:rsidR="005D0A59" w:rsidRDefault="0007176B" w14:paraId="04997EB7" w14:textId="77777777">
      <w:pPr>
        <w:rPr>
          <w:rFonts w:ascii="Arial" w:hAnsi="Arial" w:eastAsia="Arial" w:cs="Arial"/>
        </w:rPr>
      </w:pPr>
      <w:r>
        <w:rPr>
          <w:rFonts w:ascii="Arial" w:hAnsi="Arial" w:eastAsia="Arial" w:cs="Arial"/>
        </w:rPr>
        <w:t>x=x+y;</w:t>
      </w:r>
    </w:p>
    <w:p w:rsidR="005D0A59" w:rsidRDefault="50E01B20" w14:paraId="0F9EF312" w14:textId="2E7043DB">
      <w:pPr>
        <w:rPr>
          <w:rFonts w:ascii="Arial" w:hAnsi="Arial" w:eastAsia="Arial" w:cs="Arial"/>
        </w:rPr>
      </w:pPr>
      <w:r w:rsidRPr="50E01B20">
        <w:rPr>
          <w:rFonts w:ascii="Arial" w:hAnsi="Arial" w:eastAsia="Arial" w:cs="Arial"/>
        </w:rPr>
        <w:t>јер ова наредба производи да се на улазне бафере сабирача у</w:t>
      </w:r>
      <w:r w:rsidRPr="50E01B20" w:rsidR="0007176B">
        <w:rPr>
          <w:rFonts w:ascii="Arial" w:hAnsi="Arial" w:eastAsia="Arial" w:cs="Arial"/>
        </w:rPr>
        <w:t xml:space="preserve"> ALU </w:t>
      </w:r>
      <w:r w:rsidRPr="50E01B20">
        <w:rPr>
          <w:rFonts w:ascii="Arial" w:hAnsi="Arial" w:eastAsia="Arial" w:cs="Arial"/>
        </w:rPr>
        <w:t>процесора доведу</w:t>
      </w:r>
      <w:r w:rsidRPr="50E01B20" w:rsidR="0007176B">
        <w:rPr>
          <w:rFonts w:ascii="Arial" w:hAnsi="Arial" w:eastAsia="Arial" w:cs="Arial"/>
        </w:rPr>
        <w:t xml:space="preserve"> x </w:t>
      </w:r>
      <w:r w:rsidRPr="50E01B20">
        <w:rPr>
          <w:rFonts w:ascii="Arial" w:hAnsi="Arial" w:eastAsia="Arial" w:cs="Arial"/>
        </w:rPr>
        <w:t>и</w:t>
      </w:r>
      <w:r w:rsidRPr="50E01B20" w:rsidR="0007176B">
        <w:rPr>
          <w:rFonts w:ascii="Arial" w:hAnsi="Arial" w:eastAsia="Arial" w:cs="Arial"/>
        </w:rPr>
        <w:t xml:space="preserve"> y,</w:t>
      </w:r>
      <w:r w:rsidRPr="50E01B20">
        <w:rPr>
          <w:rFonts w:ascii="Arial" w:hAnsi="Arial" w:eastAsia="Arial" w:cs="Arial"/>
        </w:rPr>
        <w:t xml:space="preserve"> па да се резултат из излазног бафера сабирача одведе у меморију на адресу</w:t>
      </w:r>
      <w:r w:rsidRPr="50E01B20" w:rsidR="0007176B">
        <w:rPr>
          <w:rFonts w:ascii="Arial" w:hAnsi="Arial" w:eastAsia="Arial" w:cs="Arial"/>
        </w:rPr>
        <w:t xml:space="preserve"> x (</w:t>
      </w:r>
      <w:r w:rsidRPr="50E01B20" w:rsidR="0007176B">
        <w:rPr>
          <w:rFonts w:ascii="Arial" w:hAnsi="Arial" w:eastAsia="Arial" w:cs="Arial"/>
          <w:color w:val="1155CC"/>
          <w:u w:val="single"/>
        </w:rPr>
        <w:t>слика 10</w:t>
      </w:r>
      <w:r w:rsidRPr="50E01B20" w:rsidR="0007176B">
        <w:rPr>
          <w:rFonts w:ascii="Arial" w:hAnsi="Arial" w:eastAsia="Arial" w:cs="Arial"/>
        </w:rPr>
        <w:t>).</w:t>
      </w:r>
    </w:p>
    <w:p w:rsidR="005D0A59" w:rsidRDefault="0007176B" w14:paraId="5FDFC30B" w14:textId="77777777">
      <w:pPr>
        <w:jc w:val="center"/>
        <w:rPr>
          <w:rFonts w:ascii="Arial" w:hAnsi="Arial" w:eastAsia="Arial" w:cs="Arial"/>
        </w:rPr>
      </w:pPr>
      <w:r w:rsidR="0007176B">
        <w:rPr>
          <w:rFonts w:ascii="Arial" w:hAnsi="Arial" w:eastAsia="Arial" w:cs="Arial"/>
        </w:rPr>
        <w:t xml:space="preserve"> </w:t>
      </w:r>
      <w:r>
        <w:rPr>
          <w:rFonts w:ascii="Arial" w:hAnsi="Arial" w:eastAsia="Arial" w:cs="Arial"/>
          <w:noProof/>
        </w:rPr>
        <w:drawing>
          <wp:inline distT="0" distB="0" distL="114300" distR="114300" wp14:anchorId="4AF63819" wp14:editId="62D2FDE2">
            <wp:extent cx="2266152" cy="206146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266152" cy="2061468"/>
                    </a:xfrm>
                    <a:prstGeom prst="rect">
                      <a:avLst/>
                    </a:prstGeom>
                    <a:ln/>
                  </pic:spPr>
                </pic:pic>
              </a:graphicData>
            </a:graphic>
          </wp:inline>
        </w:drawing>
      </w:r>
    </w:p>
    <w:p w:rsidR="005D0A59" w:rsidRDefault="0007176B" w14:paraId="264A5E1B" w14:textId="77777777">
      <w:pPr>
        <w:jc w:val="center"/>
        <w:rPr>
          <w:rFonts w:ascii="Arial" w:hAnsi="Arial" w:eastAsia="Arial" w:cs="Arial"/>
          <w:i/>
          <w:color w:val="444499"/>
          <w:sz w:val="20"/>
          <w:szCs w:val="20"/>
        </w:rPr>
      </w:pPr>
      <w:bookmarkStart w:name="1a6f14ff36bd" w:colFirst="0" w:colLast="0" w:id="12"/>
      <w:bookmarkEnd w:id="12"/>
      <w:r>
        <w:rPr>
          <w:rFonts w:ascii="Arial" w:hAnsi="Arial" w:eastAsia="Arial" w:cs="Arial"/>
          <w:i/>
          <w:color w:val="444499"/>
          <w:sz w:val="20"/>
          <w:szCs w:val="20"/>
        </w:rPr>
        <w:t>Слика 10. Ефекат наредбе x=x+y у неком програмском језику</w:t>
      </w:r>
    </w:p>
    <w:p w:rsidR="005D0A59" w:rsidRDefault="0007176B" w14:paraId="0E08F4DF" w14:textId="4A235523">
      <w:pPr>
        <w:jc w:val="both"/>
        <w:rPr>
          <w:rFonts w:ascii="Arial" w:hAnsi="Arial" w:eastAsia="Arial" w:cs="Arial"/>
        </w:rPr>
      </w:pPr>
      <w:r w:rsidRPr="50E01B20">
        <w:rPr>
          <w:rFonts w:ascii="Arial" w:hAnsi="Arial" w:eastAsia="Arial" w:cs="Arial"/>
        </w:rPr>
        <w:t xml:space="preserve">Конструкција X&lt;=X+Y; у VHDL-у </w:t>
      </w:r>
      <w:r w:rsidRPr="50E01B20" w:rsidR="50E01B20">
        <w:rPr>
          <w:rFonts w:ascii="Arial" w:hAnsi="Arial" w:eastAsia="Arial" w:cs="Arial"/>
        </w:rPr>
        <w:t>за ефекат има да се краткоспаја излаз сабирача на један од његових улаза (слика 11). Како је сабирач комбинациона мрежа са реалним пропагационим кашњењем, ова клаузула ће произвести нестабилно стање. Да ствар буде компликованија,</w:t>
      </w:r>
      <w:r w:rsidRPr="50E01B20">
        <w:rPr>
          <w:rFonts w:ascii="Arial" w:hAnsi="Arial" w:eastAsia="Arial" w:cs="Arial"/>
        </w:rPr>
        <w:t xml:space="preserve"> X и Y </w:t>
      </w:r>
      <w:r w:rsidRPr="50E01B20" w:rsidR="50E01B20">
        <w:rPr>
          <w:rFonts w:ascii="Arial" w:hAnsi="Arial" w:eastAsia="Arial" w:cs="Arial"/>
        </w:rPr>
        <w:t>су могли због неких других клаузула да буду имплементирани имплицитним меморијским елементима, у ком случају неће бити проблема, али се то из ове предметне клаузуле никако не може видети.</w:t>
      </w:r>
      <w:r w:rsidRPr="50E01B20">
        <w:rPr>
          <w:rFonts w:ascii="Arial" w:hAnsi="Arial" w:eastAsia="Arial" w:cs="Arial"/>
        </w:rPr>
        <w:t xml:space="preserve"> </w:t>
      </w:r>
    </w:p>
    <w:p w:rsidR="005D0A59" w:rsidRDefault="28581045" w14:paraId="08A6D84C" w14:textId="3216B928">
      <w:pPr>
        <w:jc w:val="both"/>
        <w:rPr>
          <w:rFonts w:ascii="Arial" w:hAnsi="Arial" w:eastAsia="Arial" w:cs="Arial"/>
        </w:rPr>
      </w:pPr>
      <w:r w:rsidRPr="50E01B20">
        <w:rPr>
          <w:rFonts w:ascii="Arial" w:hAnsi="Arial" w:eastAsia="Arial" w:cs="Arial"/>
        </w:rPr>
        <w:t xml:space="preserve"> </w:t>
      </w:r>
      <w:r w:rsidRPr="50E01B20" w:rsidR="50E01B20">
        <w:rPr>
          <w:rFonts w:ascii="Arial" w:hAnsi="Arial" w:eastAsia="Arial" w:cs="Arial"/>
        </w:rPr>
        <w:t>Из тог разлога, сигурније је експлицитно уградити регистре са тактом и контролом уписа. Употреба променљивих уместо сигнала у овом случају такође може да помогне, али о случајевима када се за променљиву генерише меморијски елемент није било детаљно речи у овом материјалу.</w:t>
      </w:r>
    </w:p>
    <w:p w:rsidR="005D0A59" w:rsidRDefault="0007176B" w14:paraId="03C48174" w14:textId="77777777">
      <w:pPr>
        <w:jc w:val="center"/>
        <w:rPr>
          <w:rFonts w:ascii="Arial" w:hAnsi="Arial" w:eastAsia="Arial" w:cs="Arial"/>
        </w:rPr>
      </w:pPr>
      <w:r>
        <w:rPr>
          <w:rFonts w:ascii="Arial" w:hAnsi="Arial" w:eastAsia="Arial" w:cs="Arial"/>
          <w:noProof/>
        </w:rPr>
        <w:lastRenderedPageBreak/>
        <w:drawing>
          <wp:inline distT="0" distB="0" distL="114300" distR="114300" wp14:anchorId="5362A908" wp14:editId="0AFB8142">
            <wp:extent cx="2452688" cy="233699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452688" cy="2336995"/>
                    </a:xfrm>
                    <a:prstGeom prst="rect">
                      <a:avLst/>
                    </a:prstGeom>
                    <a:ln/>
                  </pic:spPr>
                </pic:pic>
              </a:graphicData>
            </a:graphic>
          </wp:inline>
        </w:drawing>
      </w:r>
    </w:p>
    <w:p w:rsidR="005D0A59" w:rsidRDefault="0007176B" w14:paraId="24A6E834" w14:textId="77777777">
      <w:pPr>
        <w:jc w:val="center"/>
        <w:rPr>
          <w:rFonts w:ascii="Arial" w:hAnsi="Arial" w:eastAsia="Arial" w:cs="Arial"/>
          <w:i/>
          <w:color w:val="444499"/>
          <w:sz w:val="20"/>
          <w:szCs w:val="20"/>
        </w:rPr>
      </w:pPr>
      <w:bookmarkStart w:name="6n4dx5lcm5wl" w:colFirst="0" w:colLast="0" w:id="13"/>
      <w:bookmarkEnd w:id="13"/>
      <w:r>
        <w:rPr>
          <w:rFonts w:ascii="Arial" w:hAnsi="Arial" w:eastAsia="Arial" w:cs="Arial"/>
          <w:i/>
          <w:color w:val="444499"/>
          <w:sz w:val="20"/>
          <w:szCs w:val="20"/>
        </w:rPr>
        <w:t xml:space="preserve">Слика 11. Ефекат VHDL клаузуле X&lt;=X+Y; </w:t>
      </w:r>
    </w:p>
    <w:p w:rsidR="005D0A59" w:rsidRDefault="0007176B" w14:paraId="3226DB0C" w14:textId="77777777">
      <w:pPr>
        <w:pStyle w:val="Heading2"/>
      </w:pPr>
      <w:bookmarkStart w:name="_4765ddj2o24i" w:colFirst="0" w:colLast="0" w:id="14"/>
      <w:bookmarkEnd w:id="14"/>
      <w:r>
        <w:t>Активне ивице такта</w:t>
      </w:r>
    </w:p>
    <w:p w:rsidR="005D0A59" w:rsidRDefault="0007176B" w14:paraId="17AE3221" w14:textId="77777777">
      <w:pPr>
        <w:jc w:val="both"/>
        <w:rPr>
          <w:rFonts w:ascii="Arial" w:hAnsi="Arial" w:eastAsia="Arial" w:cs="Arial"/>
        </w:rPr>
      </w:pPr>
      <w:r>
        <w:rPr>
          <w:rFonts w:ascii="Arial" w:hAnsi="Arial" w:eastAsia="Arial" w:cs="Arial"/>
        </w:rPr>
        <w:t xml:space="preserve">Кола се могу пројектовати тако да све синхроне компоненте реагују </w:t>
      </w:r>
      <w:r>
        <w:rPr>
          <w:rFonts w:ascii="Arial" w:hAnsi="Arial" w:eastAsia="Arial" w:cs="Arial"/>
          <w:u w:val="single"/>
        </w:rPr>
        <w:t xml:space="preserve">на узлазну </w:t>
      </w:r>
      <w:r>
        <w:rPr>
          <w:rFonts w:ascii="Arial" w:hAnsi="Arial" w:eastAsia="Arial" w:cs="Arial"/>
          <w:b/>
          <w:u w:val="single"/>
        </w:rPr>
        <w:t>ИЛИ</w:t>
      </w:r>
      <w:r>
        <w:rPr>
          <w:rFonts w:ascii="Arial" w:hAnsi="Arial" w:eastAsia="Arial" w:cs="Arial"/>
          <w:u w:val="single"/>
        </w:rPr>
        <w:t xml:space="preserve"> на силазну ивицу такта</w:t>
      </w:r>
      <w:r>
        <w:rPr>
          <w:rFonts w:ascii="Arial" w:hAnsi="Arial" w:eastAsia="Arial" w:cs="Arial"/>
        </w:rPr>
        <w:t>. Другим речима, није препоручљиво један сигнал мењати на обе ивице такта (експлицитно, или на сваку промену тактног сигнала - што се своди на обе ивице)!</w:t>
      </w:r>
    </w:p>
    <w:p w:rsidR="005D0A59" w:rsidRDefault="0007176B" w14:paraId="10C5DC81" w14:textId="531B493B">
      <w:pPr>
        <w:jc w:val="both"/>
        <w:rPr>
          <w:rFonts w:ascii="Arial" w:hAnsi="Arial" w:eastAsia="Arial" w:cs="Arial"/>
        </w:rPr>
      </w:pPr>
      <w:r w:rsidRPr="50E01B20">
        <w:rPr>
          <w:rFonts w:ascii="Arial" w:hAnsi="Arial" w:eastAsia="Arial" w:cs="Arial"/>
        </w:rPr>
        <w:t>Иако је могуће пројектовати таква кола - нпр. многи модерни процесори имају артметичко-логичке јединице велике пропусности које израчунавају по један резултат у свакој полупериоди такта, алати за синтезу VHDL описа на већини хардверских платформи не могу да кре</w:t>
      </w:r>
      <w:r w:rsidRPr="50E01B20" w:rsidR="6D468EBD">
        <w:rPr>
          <w:rFonts w:ascii="Arial" w:hAnsi="Arial" w:eastAsia="Arial" w:cs="Arial"/>
        </w:rPr>
        <w:t>и</w:t>
      </w:r>
      <w:r w:rsidRPr="50E01B20">
        <w:rPr>
          <w:rFonts w:ascii="Arial" w:hAnsi="Arial" w:eastAsia="Arial" w:cs="Arial"/>
        </w:rPr>
        <w:t xml:space="preserve">рају такав хардвер. </w:t>
      </w:r>
      <w:r w:rsidRPr="50E01B20" w:rsidR="50E01B20">
        <w:rPr>
          <w:rFonts w:ascii="Arial" w:hAnsi="Arial" w:eastAsia="Arial" w:cs="Arial"/>
        </w:rPr>
        <w:t>Алати за синтезу који за циљну платформу имају програмабилне хардверске платформе углавном и не покушавају синтезу кола која се окидају на обе ивице</w:t>
      </w:r>
      <w:r w:rsidRPr="50E01B20">
        <w:rPr>
          <w:rFonts w:ascii="Arial" w:hAnsi="Arial" w:eastAsia="Arial" w:cs="Arial"/>
        </w:rPr>
        <w:t xml:space="preserve">. </w:t>
      </w:r>
    </w:p>
    <w:p w:rsidR="005D0A59" w:rsidRDefault="0007176B" w14:paraId="11A90367" w14:textId="77777777">
      <w:pPr>
        <w:ind w:left="720"/>
        <w:jc w:val="both"/>
        <w:rPr>
          <w:rFonts w:ascii="Arial" w:hAnsi="Arial" w:eastAsia="Arial" w:cs="Arial"/>
        </w:rPr>
      </w:pPr>
      <w:r>
        <w:rPr>
          <w:rFonts w:ascii="Arial" w:hAnsi="Arial" w:eastAsia="Arial" w:cs="Arial"/>
        </w:rPr>
        <w:t>Из овог разлога, меморија која би издавала податке на обе ивице такта из последње тачке дискусије напред, не би могла да се синтетизује на већини платформи.</w:t>
      </w:r>
    </w:p>
    <w:sectPr w:rsidR="005D0A59">
      <w:headerReference w:type="even" r:id="rId11"/>
      <w:headerReference w:type="default" r:id="rId12"/>
      <w:pgSz w:w="12240" w:h="15840" w:orient="portrait"/>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46CC" w:rsidRDefault="009A46CC" w14:paraId="124A525C" w14:textId="77777777">
      <w:r>
        <w:separator/>
      </w:r>
    </w:p>
  </w:endnote>
  <w:endnote w:type="continuationSeparator" w:id="0">
    <w:p w:rsidR="009A46CC" w:rsidRDefault="009A46CC" w14:paraId="4E3F930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EE"/>
    <w:family w:val="modern"/>
    <w:pitch w:val="fixed"/>
    <w:sig w:usb0="E0002E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46CC" w:rsidRDefault="009A46CC" w14:paraId="5186E136" w14:textId="77777777">
      <w:r>
        <w:separator/>
      </w:r>
    </w:p>
  </w:footnote>
  <w:footnote w:type="continuationSeparator" w:id="0">
    <w:p w:rsidR="009A46CC" w:rsidRDefault="009A46CC" w14:paraId="02FC76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0A59" w:rsidRDefault="0007176B" w14:paraId="6F08581C" w14:textId="77777777">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797BBF">
      <w:rPr>
        <w:noProof/>
        <w:color w:val="000000"/>
      </w:rPr>
      <w:t>2</w:t>
    </w:r>
    <w:r>
      <w:rPr>
        <w:color w:val="000000"/>
      </w:rPr>
      <w:fldChar w:fldCharType="end"/>
    </w:r>
  </w:p>
  <w:p w:rsidR="005D0A59" w:rsidRDefault="005D0A59" w14:paraId="2E290D27"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0A59" w:rsidRDefault="0007176B" w14:paraId="76CD40C2" w14:textId="7777777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97BBF">
      <w:rPr>
        <w:noProof/>
        <w:color w:val="000000"/>
      </w:rPr>
      <w:t>1</w:t>
    </w:r>
    <w:r>
      <w:rPr>
        <w:color w:val="000000"/>
      </w:rPr>
      <w:fldChar w:fldCharType="end"/>
    </w:r>
  </w:p>
  <w:p w:rsidR="005D0A59" w:rsidRDefault="005D0A59" w14:paraId="3B3A4A4A" w14:textId="777777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6700DA"/>
    <w:multiLevelType w:val="multilevel"/>
    <w:tmpl w:val="D2940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C86DC7"/>
    <w:multiLevelType w:val="multilevel"/>
    <w:tmpl w:val="595477E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15:restartNumberingAfterBreak="0">
    <w:nsid w:val="2C2E0F17"/>
    <w:multiLevelType w:val="multilevel"/>
    <w:tmpl w:val="28107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BE4111"/>
    <w:multiLevelType w:val="multilevel"/>
    <w:tmpl w:val="E1E46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564E66"/>
    <w:multiLevelType w:val="multilevel"/>
    <w:tmpl w:val="A5924E94"/>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37A32422"/>
    <w:multiLevelType w:val="multilevel"/>
    <w:tmpl w:val="C4BE5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981C85"/>
    <w:multiLevelType w:val="multilevel"/>
    <w:tmpl w:val="B93E2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13323B"/>
    <w:multiLevelType w:val="multilevel"/>
    <w:tmpl w:val="7FFA2810"/>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5C6E2E93"/>
    <w:multiLevelType w:val="multilevel"/>
    <w:tmpl w:val="ED5CA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EC7B97"/>
    <w:multiLevelType w:val="multilevel"/>
    <w:tmpl w:val="3B3AA910"/>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0D5B7F"/>
    <w:multiLevelType w:val="multilevel"/>
    <w:tmpl w:val="9C9A5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9024FBD"/>
    <w:multiLevelType w:val="multilevel"/>
    <w:tmpl w:val="AEA20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0D728D"/>
    <w:multiLevelType w:val="multilevel"/>
    <w:tmpl w:val="A6AEE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A7156C"/>
    <w:multiLevelType w:val="multilevel"/>
    <w:tmpl w:val="F3189F38"/>
    <w:lvl w:ilvl="0">
      <w:start w:val="1"/>
      <w:numFmt w:val="bullet"/>
      <w:lvlText w:val="●"/>
      <w:lvlJc w:val="left"/>
      <w:pPr>
        <w:ind w:left="720" w:hanging="360"/>
      </w:pPr>
      <w:rPr>
        <w:rFonts w:hint="default" w:ascii="" w:hAns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5">
    <w:abstractNumId w:val="14"/>
  </w:num>
  <w:num w:numId="1">
    <w:abstractNumId w:val="1"/>
  </w:num>
  <w:num w:numId="2">
    <w:abstractNumId w:val="12"/>
  </w:num>
  <w:num w:numId="3">
    <w:abstractNumId w:val="4"/>
  </w:num>
  <w:num w:numId="4">
    <w:abstractNumId w:val="11"/>
  </w:num>
  <w:num w:numId="5">
    <w:abstractNumId w:val="6"/>
  </w:num>
  <w:num w:numId="6">
    <w:abstractNumId w:val="7"/>
  </w:num>
  <w:num w:numId="7">
    <w:abstractNumId w:val="2"/>
  </w:num>
  <w:num w:numId="8">
    <w:abstractNumId w:val="0"/>
  </w:num>
  <w:num w:numId="9">
    <w:abstractNumId w:val="8"/>
  </w:num>
  <w:num w:numId="10">
    <w:abstractNumId w:val="3"/>
  </w:num>
  <w:num w:numId="11">
    <w:abstractNumId w:val="5"/>
  </w:num>
  <w:num w:numId="12">
    <w:abstractNumId w:val="1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A59"/>
    <w:rsid w:val="0007176B"/>
    <w:rsid w:val="005D0A59"/>
    <w:rsid w:val="00797BBF"/>
    <w:rsid w:val="009A46CC"/>
    <w:rsid w:val="00A619D3"/>
    <w:rsid w:val="00A86365"/>
    <w:rsid w:val="00E56D46"/>
    <w:rsid w:val="00E664B0"/>
    <w:rsid w:val="0337D080"/>
    <w:rsid w:val="06890086"/>
    <w:rsid w:val="06F7AF21"/>
    <w:rsid w:val="08B568AC"/>
    <w:rsid w:val="0BBC0F14"/>
    <w:rsid w:val="0CB82585"/>
    <w:rsid w:val="0FD78CDA"/>
    <w:rsid w:val="1069024D"/>
    <w:rsid w:val="13DEC8ED"/>
    <w:rsid w:val="1CD00DC7"/>
    <w:rsid w:val="20FC0BBF"/>
    <w:rsid w:val="28581045"/>
    <w:rsid w:val="2D19B149"/>
    <w:rsid w:val="32B7DC79"/>
    <w:rsid w:val="32F3CC42"/>
    <w:rsid w:val="33F646BC"/>
    <w:rsid w:val="3B8989AD"/>
    <w:rsid w:val="3C1D5A7C"/>
    <w:rsid w:val="3F00BBC9"/>
    <w:rsid w:val="3F533572"/>
    <w:rsid w:val="3F9CD075"/>
    <w:rsid w:val="40804129"/>
    <w:rsid w:val="40921577"/>
    <w:rsid w:val="40E25CFD"/>
    <w:rsid w:val="417B1EC0"/>
    <w:rsid w:val="441D104B"/>
    <w:rsid w:val="45BB511B"/>
    <w:rsid w:val="46251B7F"/>
    <w:rsid w:val="469257E2"/>
    <w:rsid w:val="4C39FD58"/>
    <w:rsid w:val="4DC9093D"/>
    <w:rsid w:val="50002BD3"/>
    <w:rsid w:val="50E01B20"/>
    <w:rsid w:val="51DA8E8D"/>
    <w:rsid w:val="54015F93"/>
    <w:rsid w:val="58B9BFA7"/>
    <w:rsid w:val="5999999F"/>
    <w:rsid w:val="61C0CB1F"/>
    <w:rsid w:val="61DCDA47"/>
    <w:rsid w:val="62AD752D"/>
    <w:rsid w:val="647E5576"/>
    <w:rsid w:val="668F9E23"/>
    <w:rsid w:val="671FB947"/>
    <w:rsid w:val="67A13E84"/>
    <w:rsid w:val="69039005"/>
    <w:rsid w:val="69051336"/>
    <w:rsid w:val="6D468EBD"/>
    <w:rsid w:val="73917EEB"/>
    <w:rsid w:val="7393F971"/>
    <w:rsid w:val="7421082C"/>
    <w:rsid w:val="75FD82EA"/>
    <w:rsid w:val="77E8E3E1"/>
    <w:rsid w:val="7A2DA48B"/>
    <w:rsid w:val="7C86713F"/>
    <w:rsid w:val="7DD8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073"/>
  <w15:docId w15:val="{308FCA08-D171-44AB-BD2D-A219316D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Calibri"/>
        <w:sz w:val="22"/>
        <w:szCs w:val="22"/>
        <w:lang w:val="s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200"/>
      <w:jc w:val="center"/>
      <w:outlineLvl w:val="0"/>
    </w:pPr>
    <w:rPr>
      <w:rFonts w:ascii="Cambria" w:hAnsi="Cambria" w:eastAsia="Cambria" w:cs="Cambria"/>
      <w:b/>
      <w:color w:val="366091"/>
      <w:sz w:val="28"/>
      <w:szCs w:val="28"/>
    </w:rPr>
  </w:style>
  <w:style w:type="paragraph" w:styleId="Heading2">
    <w:name w:val="heading 2"/>
    <w:basedOn w:val="Normal"/>
    <w:next w:val="Normal"/>
    <w:uiPriority w:val="9"/>
    <w:unhideWhenUsed/>
    <w:qFormat/>
    <w:pPr>
      <w:keepNext/>
      <w:keepLines/>
      <w:spacing w:before="360" w:after="120"/>
      <w:outlineLvl w:val="1"/>
    </w:pPr>
    <w:rPr>
      <w:rFonts w:ascii="Cambria" w:hAnsi="Cambria" w:eastAsia="Cambria" w:cs="Cambria"/>
      <w:b/>
      <w:color w:val="4F81BD"/>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Cambria" w:hAnsi="Cambria" w:eastAsia="Cambria" w:cs="Cambria"/>
      <w:b/>
      <w:color w:val="4F81BD"/>
      <w:sz w:val="24"/>
      <w:szCs w:val="24"/>
    </w:rPr>
  </w:style>
  <w:style w:type="paragraph" w:styleId="Heading4">
    <w:name w:val="heading 4"/>
    <w:basedOn w:val="Normal"/>
    <w:next w:val="Normal"/>
    <w:uiPriority w:val="9"/>
    <w:unhideWhenUsed/>
    <w:qFormat/>
    <w:pPr>
      <w:keepNext/>
      <w:keepLines/>
      <w:spacing w:before="20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table" w:styleId="ab" w:customStyle="1">
    <w:basedOn w:val="TableNormal"/>
    <w:tblPr>
      <w:tblStyleRowBandSize w:val="1"/>
      <w:tblStyleColBandSize w:val="1"/>
      <w:tblCellMar>
        <w:top w:w="100" w:type="dxa"/>
        <w:left w:w="100" w:type="dxa"/>
        <w:bottom w:w="100" w:type="dxa"/>
        <w:right w:w="100" w:type="dxa"/>
      </w:tblCellMar>
    </w:tblPr>
  </w:style>
  <w:style w:type="table" w:styleId="ac" w:customStyle="1">
    <w:basedOn w:val="TableNormal"/>
    <w:tblPr>
      <w:tblStyleRowBandSize w:val="1"/>
      <w:tblStyleColBandSize w:val="1"/>
      <w:tblCellMar>
        <w:top w:w="100" w:type="dxa"/>
        <w:left w:w="100" w:type="dxa"/>
        <w:bottom w:w="100" w:type="dxa"/>
        <w:right w:w="100" w:type="dxa"/>
      </w:tblCellMar>
    </w:tblPr>
  </w:style>
  <w:style w:type="table" w:styleId="ad" w:customStyle="1">
    <w:basedOn w:val="TableNormal"/>
    <w:tblPr>
      <w:tblStyleRowBandSize w:val="1"/>
      <w:tblStyleColBandSize w:val="1"/>
      <w:tblCellMar>
        <w:top w:w="100" w:type="dxa"/>
        <w:left w:w="100" w:type="dxa"/>
        <w:bottom w:w="100" w:type="dxa"/>
        <w:right w:w="100" w:type="dxa"/>
      </w:tblCellMar>
    </w:tblPr>
  </w:style>
  <w:style w:type="table" w:styleId="ae" w:customStyle="1">
    <w:basedOn w:val="TableNormal"/>
    <w:tblPr>
      <w:tblStyleRowBandSize w:val="1"/>
      <w:tblStyleColBandSize w:val="1"/>
      <w:tblCellMar>
        <w:top w:w="100" w:type="dxa"/>
        <w:left w:w="100" w:type="dxa"/>
        <w:bottom w:w="100" w:type="dxa"/>
        <w:right w:w="100" w:type="dxa"/>
      </w:tblCellMar>
    </w:tblPr>
  </w:style>
  <w:style w:type="table" w:styleId="af" w:customStyle="1">
    <w:basedOn w:val="TableNormal"/>
    <w:tblPr>
      <w:tblStyleRowBandSize w:val="1"/>
      <w:tblStyleColBandSize w:val="1"/>
      <w:tblCellMar>
        <w:top w:w="100" w:type="dxa"/>
        <w:left w:w="100" w:type="dxa"/>
        <w:bottom w:w="100" w:type="dxa"/>
        <w:right w:w="100" w:type="dxa"/>
      </w:tblCellMar>
    </w:tbl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tblPr>
      <w:tblStyleRowBandSize w:val="1"/>
      <w:tblStyleColBandSize w:val="1"/>
      <w:tblCellMar>
        <w:top w:w="100" w:type="dxa"/>
        <w:left w:w="100" w:type="dxa"/>
        <w:bottom w:w="100" w:type="dxa"/>
        <w:right w:w="100" w:type="dxa"/>
      </w:tblCellMar>
    </w:tblPr>
  </w:style>
  <w:style w:type="table" w:styleId="aff4" w:customStyle="1">
    <w:basedOn w:val="TableNormal"/>
    <w:tblPr>
      <w:tblStyleRowBandSize w:val="1"/>
      <w:tblStyleColBandSize w:val="1"/>
      <w:tblCellMar>
        <w:top w:w="100" w:type="dxa"/>
        <w:left w:w="100" w:type="dxa"/>
        <w:bottom w:w="100" w:type="dxa"/>
        <w:right w:w="100" w:type="dxa"/>
      </w:tblCellMar>
    </w:tblPr>
  </w:style>
  <w:style w:type="table" w:styleId="aff5" w:customStyle="1">
    <w:basedOn w:val="TableNormal"/>
    <w:tblPr>
      <w:tblStyleRowBandSize w:val="1"/>
      <w:tblStyleColBandSize w:val="1"/>
      <w:tblCellMar>
        <w:top w:w="100" w:type="dxa"/>
        <w:left w:w="100" w:type="dxa"/>
        <w:bottom w:w="100" w:type="dxa"/>
        <w:right w:w="100" w:type="dxa"/>
      </w:tblCellMar>
    </w:tblPr>
  </w:style>
  <w:style w:type="table" w:styleId="aff6" w:customStyle="1">
    <w:basedOn w:val="TableNormal"/>
    <w:tblPr>
      <w:tblStyleRowBandSize w:val="1"/>
      <w:tblStyleColBandSize w:val="1"/>
      <w:tblCellMar>
        <w:top w:w="100" w:type="dxa"/>
        <w:left w:w="100" w:type="dxa"/>
        <w:bottom w:w="100" w:type="dxa"/>
        <w:right w:w="100" w:type="dxa"/>
      </w:tblCellMar>
    </w:tblPr>
  </w:style>
  <w:style w:type="table" w:styleId="aff7" w:customStyle="1">
    <w:basedOn w:val="TableNormal"/>
    <w:tblPr>
      <w:tblStyleRowBandSize w:val="1"/>
      <w:tblStyleColBandSize w:val="1"/>
      <w:tblCellMar>
        <w:top w:w="100" w:type="dxa"/>
        <w:left w:w="100" w:type="dxa"/>
        <w:bottom w:w="100" w:type="dxa"/>
        <w:right w:w="100" w:type="dxa"/>
      </w:tblCellMar>
    </w:tbl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tblPr>
      <w:tblStyleRowBandSize w:val="1"/>
      <w:tblStyleColBandSize w:val="1"/>
      <w:tblCellMar>
        <w:top w:w="100" w:type="dxa"/>
        <w:left w:w="100" w:type="dxa"/>
        <w:bottom w:w="100" w:type="dxa"/>
        <w:right w:w="100" w:type="dxa"/>
      </w:tblCellMar>
    </w:tblPr>
  </w:style>
  <w:style w:type="table" w:styleId="affa" w:customStyle="1">
    <w:basedOn w:val="TableNormal"/>
    <w:tblPr>
      <w:tblStyleRowBandSize w:val="1"/>
      <w:tblStyleColBandSize w:val="1"/>
      <w:tblCellMar>
        <w:top w:w="100" w:type="dxa"/>
        <w:left w:w="100" w:type="dxa"/>
        <w:bottom w:w="100" w:type="dxa"/>
        <w:right w:w="100" w:type="dxa"/>
      </w:tblCellMar>
    </w:tblPr>
  </w:style>
  <w:style w:type="table" w:styleId="affb" w:customStyle="1">
    <w:basedOn w:val="TableNormal"/>
    <w:tblPr>
      <w:tblStyleRowBandSize w:val="1"/>
      <w:tblStyleColBandSize w:val="1"/>
      <w:tblCellMar>
        <w:top w:w="100" w:type="dxa"/>
        <w:left w:w="100" w:type="dxa"/>
        <w:bottom w:w="100" w:type="dxa"/>
        <w:right w:w="100" w:type="dxa"/>
      </w:tblCellMar>
    </w:tblPr>
  </w:style>
  <w:style w:type="table" w:styleId="affc" w:customStyle="1">
    <w:basedOn w:val="TableNormal"/>
    <w:tblPr>
      <w:tblStyleRowBandSize w:val="1"/>
      <w:tblStyleColBandSize w:val="1"/>
      <w:tblCellMar>
        <w:top w:w="100" w:type="dxa"/>
        <w:left w:w="100" w:type="dxa"/>
        <w:bottom w:w="100" w:type="dxa"/>
        <w:right w:w="100" w:type="dxa"/>
      </w:tblCellMar>
    </w:tblPr>
  </w:style>
  <w:style w:type="table" w:styleId="affd" w:customStyle="1">
    <w:basedOn w:val="TableNormal"/>
    <w:tblPr>
      <w:tblStyleRowBandSize w:val="1"/>
      <w:tblStyleColBandSize w:val="1"/>
      <w:tblCellMar>
        <w:top w:w="100" w:type="dxa"/>
        <w:left w:w="100" w:type="dxa"/>
        <w:bottom w:w="100" w:type="dxa"/>
        <w:right w:w="100" w:type="dxa"/>
      </w:tblCellMar>
    </w:tbl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tblPr>
      <w:tblStyleRowBandSize w:val="1"/>
      <w:tblStyleColBandSize w:val="1"/>
      <w:tblCellMar>
        <w:top w:w="100" w:type="dxa"/>
        <w:left w:w="100" w:type="dxa"/>
        <w:bottom w:w="100" w:type="dxa"/>
        <w:right w:w="100" w:type="dxa"/>
      </w:tblCellMar>
    </w:tblPr>
  </w:style>
  <w:style w:type="table" w:styleId="afff0" w:customStyle="1">
    <w:basedOn w:val="TableNormal"/>
    <w:tblPr>
      <w:tblStyleRowBandSize w:val="1"/>
      <w:tblStyleColBandSize w:val="1"/>
      <w:tblCellMar>
        <w:top w:w="100" w:type="dxa"/>
        <w:left w:w="100" w:type="dxa"/>
        <w:bottom w:w="100" w:type="dxa"/>
        <w:right w:w="100" w:type="dxa"/>
      </w:tblCellMar>
    </w:tblPr>
  </w:style>
  <w:style w:type="table" w:styleId="afff1" w:customStyle="1">
    <w:basedOn w:val="TableNormal"/>
    <w:tblPr>
      <w:tblStyleRowBandSize w:val="1"/>
      <w:tblStyleColBandSize w:val="1"/>
      <w:tblCellMar>
        <w:top w:w="100" w:type="dxa"/>
        <w:left w:w="100" w:type="dxa"/>
        <w:bottom w:w="100" w:type="dxa"/>
        <w:right w:w="100" w:type="dxa"/>
      </w:tblCellMar>
    </w:tblPr>
  </w:style>
  <w:style w:type="table" w:styleId="afff2"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header" Target="header2.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8C770219D3FB44A3CEC427D8347556" ma:contentTypeVersion="14" ma:contentTypeDescription="Kreiraj novi dokument." ma:contentTypeScope="" ma:versionID="d8272afd54edbcfb6d211b370447d79a">
  <xsd:schema xmlns:xsd="http://www.w3.org/2001/XMLSchema" xmlns:xs="http://www.w3.org/2001/XMLSchema" xmlns:p="http://schemas.microsoft.com/office/2006/metadata/properties" xmlns:ns2="a5837bff-777a-4900-88db-e31b1fcf6c2d" xmlns:ns3="ebe1b835-110c-45f3-8717-cd16679d9316" targetNamespace="http://schemas.microsoft.com/office/2006/metadata/properties" ma:root="true" ma:fieldsID="3a2bb0e64dc67a200398e005ad0ffec6" ns2:_="" ns3:_="">
    <xsd:import namespace="a5837bff-777a-4900-88db-e31b1fcf6c2d"/>
    <xsd:import namespace="ebe1b835-110c-45f3-8717-cd16679d93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37bff-777a-4900-88db-e31b1fcf6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Oznake slika"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e1b835-110c-45f3-8717-cd16679d931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35eb1fc-9061-44be-8097-75d590521d15}" ma:internalName="TaxCatchAll" ma:showField="CatchAllData" ma:web="ebe1b835-110c-45f3-8717-cd16679d93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837bff-777a-4900-88db-e31b1fcf6c2d">
      <Terms xmlns="http://schemas.microsoft.com/office/infopath/2007/PartnerControls"/>
    </lcf76f155ced4ddcb4097134ff3c332f>
    <TaxCatchAll xmlns="ebe1b835-110c-45f3-8717-cd16679d9316" xsi:nil="true"/>
  </documentManagement>
</p:properties>
</file>

<file path=customXml/itemProps1.xml><?xml version="1.0" encoding="utf-8"?>
<ds:datastoreItem xmlns:ds="http://schemas.openxmlformats.org/officeDocument/2006/customXml" ds:itemID="{54C665F7-535C-4741-9F98-6E74776247DE}"/>
</file>

<file path=customXml/itemProps2.xml><?xml version="1.0" encoding="utf-8"?>
<ds:datastoreItem xmlns:ds="http://schemas.openxmlformats.org/officeDocument/2006/customXml" ds:itemID="{7C3CC303-7C3D-4F08-A3E2-6EB85372EE6E}"/>
</file>

<file path=customXml/itemProps3.xml><?xml version="1.0" encoding="utf-8"?>
<ds:datastoreItem xmlns:ds="http://schemas.openxmlformats.org/officeDocument/2006/customXml" ds:itemID="{5B8E89D3-E1BB-42CD-A246-F3F1B66FFD7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Milojkovic</dc:creator>
  <cp:lastModifiedBy>Marko Igic</cp:lastModifiedBy>
  <cp:revision>13</cp:revision>
  <cp:lastPrinted>2020-05-02T17:22:00Z</cp:lastPrinted>
  <dcterms:created xsi:type="dcterms:W3CDTF">2020-05-02T14:40:00Z</dcterms:created>
  <dcterms:modified xsi:type="dcterms:W3CDTF">2021-08-22T12:55:11Z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0x010100D78C770219D3FB44A3CEC427D8347556</vt:lpwstr>
  </property>
</Properties>
</file>